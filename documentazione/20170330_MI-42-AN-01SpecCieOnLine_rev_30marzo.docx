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1053A2" w14:textId="77777777" w:rsidR="00C472E1" w:rsidRDefault="00697B31">
      <w:pPr>
        <w:spacing w:before="3360"/>
        <w:jc w:val="center"/>
        <w:rPr>
          <w:b/>
          <w:i/>
          <w:smallCaps/>
        </w:rPr>
      </w:pPr>
      <w:r>
        <w:rPr>
          <w:b/>
          <w:i/>
          <w:smallCaps/>
        </w:rPr>
        <w:t>Specifiche tecniche</w:t>
      </w:r>
      <w:ins w:id="0" w:author="Antonio Antetomaso" w:date="2017-03-21T22:30:00Z">
        <w:r>
          <w:rPr>
            <w:b/>
            <w:i/>
            <w:smallCaps/>
          </w:rPr>
          <w:t xml:space="preserve"> di</w:t>
        </w:r>
      </w:ins>
    </w:p>
    <w:p w14:paraId="13654718" w14:textId="77777777" w:rsidR="00C472E1" w:rsidRDefault="00697B31">
      <w:pPr>
        <w:spacing w:after="1200"/>
        <w:jc w:val="center"/>
        <w:rPr>
          <w:b/>
          <w:i/>
          <w:smallCaps/>
        </w:rPr>
      </w:pPr>
      <w:bookmarkStart w:id="1" w:name="_gjdgxs" w:colFirst="0" w:colLast="0"/>
      <w:bookmarkEnd w:id="1"/>
      <w:r>
        <w:rPr>
          <w:b/>
          <w:i/>
          <w:smallCaps/>
        </w:rPr>
        <w:t xml:space="preserve">cooperazione cie-anpr  </w:t>
      </w:r>
      <w:r>
        <w:rPr>
          <w:b/>
          <w:i/>
          <w:smallCaps/>
        </w:rPr>
        <w:br/>
        <w:t xml:space="preserve">Versione 2 </w:t>
      </w:r>
    </w:p>
    <w:p w14:paraId="2F652402" w14:textId="77777777" w:rsidR="00C472E1" w:rsidRDefault="00C472E1"/>
    <w:p w14:paraId="562334B8" w14:textId="77777777" w:rsidR="00C472E1" w:rsidRDefault="00C472E1"/>
    <w:p w14:paraId="1FAA6870" w14:textId="77777777" w:rsidR="00C472E1" w:rsidRDefault="00697B31">
      <w:r>
        <w:br w:type="page"/>
      </w:r>
    </w:p>
    <w:p w14:paraId="6775523F" w14:textId="77777777" w:rsidR="00C472E1" w:rsidRDefault="00C472E1"/>
    <w:p w14:paraId="1AE1389E" w14:textId="77777777" w:rsidR="00C472E1" w:rsidRDefault="00697B31">
      <w:pPr>
        <w:spacing w:after="480"/>
        <w:jc w:val="center"/>
        <w:rPr>
          <w:b/>
          <w:smallCaps/>
        </w:rPr>
      </w:pPr>
      <w:r>
        <w:rPr>
          <w:b/>
          <w:smallCaps/>
        </w:rPr>
        <w:t>INDICE</w:t>
      </w:r>
    </w:p>
    <w:sdt>
      <w:sdtPr>
        <w:id w:val="200135422"/>
        <w:docPartObj>
          <w:docPartGallery w:val="Table of Contents"/>
          <w:docPartUnique/>
        </w:docPartObj>
      </w:sdtPr>
      <w:sdtContent>
        <w:bookmarkStart w:id="2" w:name="_GoBack" w:displacedByCustomXml="prev"/>
        <w:bookmarkEnd w:id="2" w:displacedByCustomXml="prev"/>
        <w:p w14:paraId="75798C18" w14:textId="77777777" w:rsidR="00632A90" w:rsidRDefault="00697B31">
          <w:pPr>
            <w:pStyle w:val="Sommario1"/>
            <w:tabs>
              <w:tab w:val="left" w:pos="440"/>
              <w:tab w:val="right" w:pos="8778"/>
            </w:tabs>
            <w:rPr>
              <w:ins w:id="3" w:author="Antonio Antetomaso" w:date="2017-03-30T16:32:00Z"/>
              <w:rFonts w:asciiTheme="minorHAnsi" w:eastAsiaTheme="minorEastAsia" w:hAnsiTheme="minorHAnsi" w:cstheme="minorBidi"/>
              <w:noProof/>
              <w:color w:val="auto"/>
              <w:sz w:val="24"/>
              <w:szCs w:val="24"/>
            </w:rPr>
          </w:pPr>
          <w:r>
            <w:fldChar w:fldCharType="begin"/>
          </w:r>
          <w:r>
            <w:instrText xml:space="preserve"> TOC \h \u \z </w:instrText>
          </w:r>
          <w:r>
            <w:fldChar w:fldCharType="separate"/>
          </w:r>
          <w:ins w:id="4" w:author="Antonio Antetomaso" w:date="2017-03-30T16:32:00Z">
            <w:r w:rsidR="00632A90" w:rsidRPr="004933C2">
              <w:rPr>
                <w:rStyle w:val="Collegamentoipertestuale"/>
                <w:noProof/>
              </w:rPr>
              <w:fldChar w:fldCharType="begin"/>
            </w:r>
            <w:r w:rsidR="00632A90" w:rsidRPr="004933C2">
              <w:rPr>
                <w:rStyle w:val="Collegamentoipertestuale"/>
                <w:noProof/>
              </w:rPr>
              <w:instrText xml:space="preserve"> </w:instrText>
            </w:r>
            <w:r w:rsidR="00632A90">
              <w:rPr>
                <w:noProof/>
              </w:rPr>
              <w:instrText>HYPERLINK \l "_Toc478654952"</w:instrText>
            </w:r>
            <w:r w:rsidR="00632A90" w:rsidRPr="004933C2">
              <w:rPr>
                <w:rStyle w:val="Collegamentoipertestuale"/>
                <w:noProof/>
              </w:rPr>
              <w:instrText xml:space="preserve"> </w:instrText>
            </w:r>
            <w:r w:rsidR="00632A90" w:rsidRPr="004933C2">
              <w:rPr>
                <w:rStyle w:val="Collegamentoipertestuale"/>
                <w:noProof/>
              </w:rPr>
            </w:r>
            <w:r w:rsidR="00632A90" w:rsidRPr="004933C2">
              <w:rPr>
                <w:rStyle w:val="Collegamentoipertestuale"/>
                <w:noProof/>
              </w:rPr>
              <w:fldChar w:fldCharType="separate"/>
            </w:r>
            <w:r w:rsidR="00632A90" w:rsidRPr="004933C2">
              <w:rPr>
                <w:rStyle w:val="Collegamentoipertestuale"/>
                <w:noProof/>
              </w:rPr>
              <w:t>1.</w:t>
            </w:r>
            <w:r w:rsidR="00632A90">
              <w:rPr>
                <w:rFonts w:asciiTheme="minorHAnsi" w:eastAsiaTheme="minorEastAsia" w:hAnsiTheme="minorHAnsi" w:cstheme="minorBidi"/>
                <w:noProof/>
                <w:color w:val="auto"/>
                <w:sz w:val="24"/>
                <w:szCs w:val="24"/>
              </w:rPr>
              <w:tab/>
            </w:r>
            <w:r w:rsidR="00632A90" w:rsidRPr="004933C2">
              <w:rPr>
                <w:rStyle w:val="Collegamentoipertestuale"/>
                <w:noProof/>
              </w:rPr>
              <w:t>Premessa</w:t>
            </w:r>
            <w:r w:rsidR="00632A90">
              <w:rPr>
                <w:noProof/>
                <w:webHidden/>
              </w:rPr>
              <w:tab/>
            </w:r>
            <w:r w:rsidR="00632A90">
              <w:rPr>
                <w:noProof/>
                <w:webHidden/>
              </w:rPr>
              <w:fldChar w:fldCharType="begin"/>
            </w:r>
            <w:r w:rsidR="00632A90">
              <w:rPr>
                <w:noProof/>
                <w:webHidden/>
              </w:rPr>
              <w:instrText xml:space="preserve"> PAGEREF _Toc478654952 \h </w:instrText>
            </w:r>
            <w:r w:rsidR="00632A90">
              <w:rPr>
                <w:noProof/>
                <w:webHidden/>
              </w:rPr>
            </w:r>
          </w:ins>
          <w:r w:rsidR="00632A90">
            <w:rPr>
              <w:noProof/>
              <w:webHidden/>
            </w:rPr>
            <w:fldChar w:fldCharType="separate"/>
          </w:r>
          <w:ins w:id="5" w:author="Antonio Antetomaso" w:date="2017-03-30T16:32:00Z">
            <w:r w:rsidR="00632A90">
              <w:rPr>
                <w:noProof/>
                <w:webHidden/>
              </w:rPr>
              <w:t>4</w:t>
            </w:r>
            <w:r w:rsidR="00632A90">
              <w:rPr>
                <w:noProof/>
                <w:webHidden/>
              </w:rPr>
              <w:fldChar w:fldCharType="end"/>
            </w:r>
            <w:r w:rsidR="00632A90" w:rsidRPr="004933C2">
              <w:rPr>
                <w:rStyle w:val="Collegamentoipertestuale"/>
                <w:noProof/>
              </w:rPr>
              <w:fldChar w:fldCharType="end"/>
            </w:r>
          </w:ins>
        </w:p>
        <w:p w14:paraId="53006928" w14:textId="77777777" w:rsidR="00632A90" w:rsidRDefault="00632A90">
          <w:pPr>
            <w:pStyle w:val="Sommario1"/>
            <w:tabs>
              <w:tab w:val="left" w:pos="440"/>
              <w:tab w:val="right" w:pos="8778"/>
            </w:tabs>
            <w:rPr>
              <w:ins w:id="6" w:author="Antonio Antetomaso" w:date="2017-03-30T16:32:00Z"/>
              <w:rFonts w:asciiTheme="minorHAnsi" w:eastAsiaTheme="minorEastAsia" w:hAnsiTheme="minorHAnsi" w:cstheme="minorBidi"/>
              <w:noProof/>
              <w:color w:val="auto"/>
              <w:sz w:val="24"/>
              <w:szCs w:val="24"/>
            </w:rPr>
          </w:pPr>
          <w:ins w:id="7"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"_Toc478654953"</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2.</w:t>
            </w:r>
            <w:r>
              <w:rPr>
                <w:rFonts w:asciiTheme="minorHAnsi" w:eastAsiaTheme="minorEastAsia" w:hAnsiTheme="minorHAnsi" w:cstheme="minorBidi"/>
                <w:noProof/>
                <w:color w:val="auto"/>
                <w:sz w:val="24"/>
                <w:szCs w:val="24"/>
              </w:rPr>
              <w:tab/>
            </w:r>
            <w:r w:rsidRPr="004933C2">
              <w:rPr>
                <w:rStyle w:val="Collegamentoipertestuale"/>
                <w:noProof/>
              </w:rPr>
              <w:t>Glossario</w:t>
            </w:r>
            <w:r>
              <w:rPr>
                <w:noProof/>
                <w:webHidden/>
              </w:rPr>
              <w:tab/>
            </w:r>
            <w:r>
              <w:rPr>
                <w:noProof/>
                <w:webHidden/>
              </w:rPr>
              <w:fldChar w:fldCharType="begin"/>
            </w:r>
            <w:r>
              <w:rPr>
                <w:noProof/>
                <w:webHidden/>
              </w:rPr>
              <w:instrText xml:space="preserve"> PAGEREF _Toc478654953 \h </w:instrText>
            </w:r>
            <w:r>
              <w:rPr>
                <w:noProof/>
                <w:webHidden/>
              </w:rPr>
            </w:r>
          </w:ins>
          <w:r>
            <w:rPr>
              <w:noProof/>
              <w:webHidden/>
            </w:rPr>
            <w:fldChar w:fldCharType="separate"/>
          </w:r>
          <w:ins w:id="8" w:author="Antonio Antetomaso" w:date="2017-03-30T16:32:00Z">
            <w:r>
              <w:rPr>
                <w:noProof/>
                <w:webHidden/>
              </w:rPr>
              <w:t>5</w:t>
            </w:r>
            <w:r>
              <w:rPr>
                <w:noProof/>
                <w:webHidden/>
              </w:rPr>
              <w:fldChar w:fldCharType="end"/>
            </w:r>
            <w:r w:rsidRPr="004933C2">
              <w:rPr>
                <w:rStyle w:val="Collegamentoipertestuale"/>
                <w:noProof/>
              </w:rPr>
              <w:fldChar w:fldCharType="end"/>
            </w:r>
          </w:ins>
        </w:p>
        <w:p w14:paraId="51CF07DC" w14:textId="77777777" w:rsidR="00632A90" w:rsidRDefault="00632A90">
          <w:pPr>
            <w:pStyle w:val="Sommario1"/>
            <w:tabs>
              <w:tab w:val="left" w:pos="440"/>
              <w:tab w:val="right" w:pos="8778"/>
            </w:tabs>
            <w:rPr>
              <w:ins w:id="9" w:author="Antonio Antetomaso" w:date="2017-03-30T16:32:00Z"/>
              <w:rFonts w:asciiTheme="minorHAnsi" w:eastAsiaTheme="minorEastAsia" w:hAnsiTheme="minorHAnsi" w:cstheme="minorBidi"/>
              <w:noProof/>
              <w:color w:val="auto"/>
              <w:sz w:val="24"/>
              <w:szCs w:val="24"/>
            </w:rPr>
          </w:pPr>
          <w:ins w:id="10"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"_Toc478654954"</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3.</w:t>
            </w:r>
            <w:r>
              <w:rPr>
                <w:rFonts w:asciiTheme="minorHAnsi" w:eastAsiaTheme="minorEastAsia" w:hAnsiTheme="minorHAnsi" w:cstheme="minorBidi"/>
                <w:noProof/>
                <w:color w:val="auto"/>
                <w:sz w:val="24"/>
                <w:szCs w:val="24"/>
              </w:rPr>
              <w:tab/>
            </w:r>
            <w:r w:rsidRPr="004933C2">
              <w:rPr>
                <w:rStyle w:val="Collegamentoipertestuale"/>
                <w:noProof/>
              </w:rPr>
              <w:t>Modalità di accesso</w:t>
            </w:r>
            <w:r>
              <w:rPr>
                <w:noProof/>
                <w:webHidden/>
              </w:rPr>
              <w:tab/>
            </w:r>
            <w:r>
              <w:rPr>
                <w:noProof/>
                <w:webHidden/>
              </w:rPr>
              <w:fldChar w:fldCharType="begin"/>
            </w:r>
            <w:r>
              <w:rPr>
                <w:noProof/>
                <w:webHidden/>
              </w:rPr>
              <w:instrText xml:space="preserve"> PAGEREF _Toc478654954 \h </w:instrText>
            </w:r>
            <w:r>
              <w:rPr>
                <w:noProof/>
                <w:webHidden/>
              </w:rPr>
            </w:r>
          </w:ins>
          <w:r>
            <w:rPr>
              <w:noProof/>
              <w:webHidden/>
            </w:rPr>
            <w:fldChar w:fldCharType="separate"/>
          </w:r>
          <w:ins w:id="11" w:author="Antonio Antetomaso" w:date="2017-03-30T16:32:00Z">
            <w:r>
              <w:rPr>
                <w:noProof/>
                <w:webHidden/>
              </w:rPr>
              <w:t>7</w:t>
            </w:r>
            <w:r>
              <w:rPr>
                <w:noProof/>
                <w:webHidden/>
              </w:rPr>
              <w:fldChar w:fldCharType="end"/>
            </w:r>
            <w:r w:rsidRPr="004933C2">
              <w:rPr>
                <w:rStyle w:val="Collegamentoipertestuale"/>
                <w:noProof/>
              </w:rPr>
              <w:fldChar w:fldCharType="end"/>
            </w:r>
          </w:ins>
        </w:p>
        <w:p w14:paraId="0E6D6515" w14:textId="77777777" w:rsidR="00632A90" w:rsidRDefault="00632A90">
          <w:pPr>
            <w:pStyle w:val="Sommario2"/>
            <w:tabs>
              <w:tab w:val="left" w:pos="960"/>
              <w:tab w:val="right" w:pos="8778"/>
            </w:tabs>
            <w:rPr>
              <w:ins w:id="12" w:author="Antonio Antetomaso" w:date="2017-03-30T16:32:00Z"/>
              <w:rFonts w:asciiTheme="minorHAnsi" w:eastAsiaTheme="minorEastAsia" w:hAnsiTheme="minorHAnsi" w:cstheme="minorBidi"/>
              <w:noProof/>
              <w:color w:val="auto"/>
              <w:sz w:val="24"/>
              <w:szCs w:val="24"/>
            </w:rPr>
          </w:pPr>
          <w:ins w:id="13"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"_Toc478654955"</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3.1</w:t>
            </w:r>
            <w:r>
              <w:rPr>
                <w:rFonts w:asciiTheme="minorHAnsi" w:eastAsiaTheme="minorEastAsia" w:hAnsiTheme="minorHAnsi" w:cstheme="minorBidi"/>
                <w:noProof/>
                <w:color w:val="auto"/>
                <w:sz w:val="24"/>
                <w:szCs w:val="24"/>
              </w:rPr>
              <w:tab/>
            </w:r>
            <w:r w:rsidRPr="004933C2">
              <w:rPr>
                <w:rStyle w:val="Collegamentoipertestuale"/>
                <w:noProof/>
              </w:rPr>
              <w:t>Soluzione 1</w:t>
            </w:r>
            <w:r>
              <w:rPr>
                <w:noProof/>
                <w:webHidden/>
              </w:rPr>
              <w:tab/>
            </w:r>
            <w:r>
              <w:rPr>
                <w:noProof/>
                <w:webHidden/>
              </w:rPr>
              <w:fldChar w:fldCharType="begin"/>
            </w:r>
            <w:r>
              <w:rPr>
                <w:noProof/>
                <w:webHidden/>
              </w:rPr>
              <w:instrText xml:space="preserve"> PAGEREF _Toc478654955 \h </w:instrText>
            </w:r>
            <w:r>
              <w:rPr>
                <w:noProof/>
                <w:webHidden/>
              </w:rPr>
            </w:r>
          </w:ins>
          <w:r>
            <w:rPr>
              <w:noProof/>
              <w:webHidden/>
            </w:rPr>
            <w:fldChar w:fldCharType="separate"/>
          </w:r>
          <w:ins w:id="14" w:author="Antonio Antetomaso" w:date="2017-03-30T16:32:00Z">
            <w:r>
              <w:rPr>
                <w:noProof/>
                <w:webHidden/>
              </w:rPr>
              <w:t>7</w:t>
            </w:r>
            <w:r>
              <w:rPr>
                <w:noProof/>
                <w:webHidden/>
              </w:rPr>
              <w:fldChar w:fldCharType="end"/>
            </w:r>
            <w:r w:rsidRPr="004933C2">
              <w:rPr>
                <w:rStyle w:val="Collegamentoipertestuale"/>
                <w:noProof/>
              </w:rPr>
              <w:fldChar w:fldCharType="end"/>
            </w:r>
          </w:ins>
        </w:p>
        <w:p w14:paraId="15CB8829" w14:textId="77777777" w:rsidR="00632A90" w:rsidRDefault="00632A90">
          <w:pPr>
            <w:pStyle w:val="Sommario2"/>
            <w:tabs>
              <w:tab w:val="left" w:pos="960"/>
              <w:tab w:val="right" w:pos="8778"/>
            </w:tabs>
            <w:rPr>
              <w:ins w:id="15" w:author="Antonio Antetomaso" w:date="2017-03-30T16:32:00Z"/>
              <w:rFonts w:asciiTheme="minorHAnsi" w:eastAsiaTheme="minorEastAsia" w:hAnsiTheme="minorHAnsi" w:cstheme="minorBidi"/>
              <w:noProof/>
              <w:color w:val="auto"/>
              <w:sz w:val="24"/>
              <w:szCs w:val="24"/>
            </w:rPr>
          </w:pPr>
          <w:ins w:id="16"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"_Toc478654957"</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3.2</w:t>
            </w:r>
            <w:r>
              <w:rPr>
                <w:rFonts w:asciiTheme="minorHAnsi" w:eastAsiaTheme="minorEastAsia" w:hAnsiTheme="minorHAnsi" w:cstheme="minorBidi"/>
                <w:noProof/>
                <w:color w:val="auto"/>
                <w:sz w:val="24"/>
                <w:szCs w:val="24"/>
              </w:rPr>
              <w:tab/>
            </w:r>
            <w:r w:rsidRPr="004933C2">
              <w:rPr>
                <w:rStyle w:val="Collegamentoipertestuale"/>
                <w:noProof/>
              </w:rPr>
              <w:t>Soluzione 2</w:t>
            </w:r>
            <w:r>
              <w:rPr>
                <w:noProof/>
                <w:webHidden/>
              </w:rPr>
              <w:tab/>
            </w:r>
            <w:r>
              <w:rPr>
                <w:noProof/>
                <w:webHidden/>
              </w:rPr>
              <w:fldChar w:fldCharType="begin"/>
            </w:r>
            <w:r>
              <w:rPr>
                <w:noProof/>
                <w:webHidden/>
              </w:rPr>
              <w:instrText xml:space="preserve"> PAGEREF _Toc478654957 \h </w:instrText>
            </w:r>
            <w:r>
              <w:rPr>
                <w:noProof/>
                <w:webHidden/>
              </w:rPr>
            </w:r>
          </w:ins>
          <w:r>
            <w:rPr>
              <w:noProof/>
              <w:webHidden/>
            </w:rPr>
            <w:fldChar w:fldCharType="separate"/>
          </w:r>
          <w:ins w:id="17" w:author="Antonio Antetomaso" w:date="2017-03-30T16:32:00Z">
            <w:r>
              <w:rPr>
                <w:noProof/>
                <w:webHidden/>
              </w:rPr>
              <w:t>8</w:t>
            </w:r>
            <w:r>
              <w:rPr>
                <w:noProof/>
                <w:webHidden/>
              </w:rPr>
              <w:fldChar w:fldCharType="end"/>
            </w:r>
            <w:r w:rsidRPr="004933C2">
              <w:rPr>
                <w:rStyle w:val="Collegamentoipertestuale"/>
                <w:noProof/>
              </w:rPr>
              <w:fldChar w:fldCharType="end"/>
            </w:r>
          </w:ins>
        </w:p>
        <w:p w14:paraId="3C3342D8" w14:textId="77777777" w:rsidR="00632A90" w:rsidRDefault="00632A90">
          <w:pPr>
            <w:pStyle w:val="Sommario2"/>
            <w:tabs>
              <w:tab w:val="left" w:pos="960"/>
              <w:tab w:val="right" w:pos="8778"/>
            </w:tabs>
            <w:rPr>
              <w:ins w:id="18" w:author="Antonio Antetomaso" w:date="2017-03-30T16:32:00Z"/>
              <w:rFonts w:asciiTheme="minorHAnsi" w:eastAsiaTheme="minorEastAsia" w:hAnsiTheme="minorHAnsi" w:cstheme="minorBidi"/>
              <w:noProof/>
              <w:color w:val="auto"/>
              <w:sz w:val="24"/>
              <w:szCs w:val="24"/>
            </w:rPr>
          </w:pPr>
          <w:ins w:id="19"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"_Toc478654958"</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3.3</w:t>
            </w:r>
            <w:r>
              <w:rPr>
                <w:rFonts w:asciiTheme="minorHAnsi" w:eastAsiaTheme="minorEastAsia" w:hAnsiTheme="minorHAnsi" w:cstheme="minorBidi"/>
                <w:noProof/>
                <w:color w:val="auto"/>
                <w:sz w:val="24"/>
                <w:szCs w:val="24"/>
              </w:rPr>
              <w:tab/>
            </w:r>
            <w:r w:rsidRPr="004933C2">
              <w:rPr>
                <w:rStyle w:val="Collegamentoipertestuale"/>
                <w:noProof/>
              </w:rPr>
              <w:t>Soluzione 3</w:t>
            </w:r>
            <w:r>
              <w:rPr>
                <w:noProof/>
                <w:webHidden/>
              </w:rPr>
              <w:tab/>
            </w:r>
            <w:r>
              <w:rPr>
                <w:noProof/>
                <w:webHidden/>
              </w:rPr>
              <w:fldChar w:fldCharType="begin"/>
            </w:r>
            <w:r>
              <w:rPr>
                <w:noProof/>
                <w:webHidden/>
              </w:rPr>
              <w:instrText xml:space="preserve"> PAGEREF _Toc478654958 \h </w:instrText>
            </w:r>
            <w:r>
              <w:rPr>
                <w:noProof/>
                <w:webHidden/>
              </w:rPr>
            </w:r>
          </w:ins>
          <w:r>
            <w:rPr>
              <w:noProof/>
              <w:webHidden/>
            </w:rPr>
            <w:fldChar w:fldCharType="separate"/>
          </w:r>
          <w:ins w:id="20" w:author="Antonio Antetomaso" w:date="2017-03-30T16:32:00Z">
            <w:r>
              <w:rPr>
                <w:noProof/>
                <w:webHidden/>
              </w:rPr>
              <w:t>8</w:t>
            </w:r>
            <w:r>
              <w:rPr>
                <w:noProof/>
                <w:webHidden/>
              </w:rPr>
              <w:fldChar w:fldCharType="end"/>
            </w:r>
            <w:r w:rsidRPr="004933C2">
              <w:rPr>
                <w:rStyle w:val="Collegamentoipertestuale"/>
                <w:noProof/>
              </w:rPr>
              <w:fldChar w:fldCharType="end"/>
            </w:r>
          </w:ins>
        </w:p>
        <w:p w14:paraId="159829EB" w14:textId="77777777" w:rsidR="00632A90" w:rsidRDefault="00632A90">
          <w:pPr>
            <w:pStyle w:val="Sommario1"/>
            <w:tabs>
              <w:tab w:val="left" w:pos="440"/>
              <w:tab w:val="right" w:pos="8778"/>
            </w:tabs>
            <w:rPr>
              <w:ins w:id="21" w:author="Antonio Antetomaso" w:date="2017-03-30T16:32:00Z"/>
              <w:rFonts w:asciiTheme="minorHAnsi" w:eastAsiaTheme="minorEastAsia" w:hAnsiTheme="minorHAnsi" w:cstheme="minorBidi"/>
              <w:noProof/>
              <w:color w:val="auto"/>
              <w:sz w:val="24"/>
              <w:szCs w:val="24"/>
            </w:rPr>
          </w:pPr>
          <w:ins w:id="22"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"_Toc478654959"</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w:t>
            </w:r>
            <w:r>
              <w:rPr>
                <w:rFonts w:asciiTheme="minorHAnsi" w:eastAsiaTheme="minorEastAsia" w:hAnsiTheme="minorHAnsi" w:cstheme="minorBidi"/>
                <w:noProof/>
                <w:color w:val="auto"/>
                <w:sz w:val="24"/>
                <w:szCs w:val="24"/>
              </w:rPr>
              <w:tab/>
            </w:r>
            <w:r w:rsidRPr="004933C2">
              <w:rPr>
                <w:rStyle w:val="Collegamentoipertestuale"/>
                <w:noProof/>
              </w:rPr>
              <w:t>Struttura generale dei messaggi</w:t>
            </w:r>
            <w:r>
              <w:rPr>
                <w:noProof/>
                <w:webHidden/>
              </w:rPr>
              <w:tab/>
            </w:r>
            <w:r>
              <w:rPr>
                <w:noProof/>
                <w:webHidden/>
              </w:rPr>
              <w:fldChar w:fldCharType="begin"/>
            </w:r>
            <w:r>
              <w:rPr>
                <w:noProof/>
                <w:webHidden/>
              </w:rPr>
              <w:instrText xml:space="preserve"> PAGEREF _Toc478654959 \h </w:instrText>
            </w:r>
            <w:r>
              <w:rPr>
                <w:noProof/>
                <w:webHidden/>
              </w:rPr>
            </w:r>
          </w:ins>
          <w:r>
            <w:rPr>
              <w:noProof/>
              <w:webHidden/>
            </w:rPr>
            <w:fldChar w:fldCharType="separate"/>
          </w:r>
          <w:ins w:id="23" w:author="Antonio Antetomaso" w:date="2017-03-30T16:32:00Z">
            <w:r>
              <w:rPr>
                <w:noProof/>
                <w:webHidden/>
              </w:rPr>
              <w:t>10</w:t>
            </w:r>
            <w:r>
              <w:rPr>
                <w:noProof/>
                <w:webHidden/>
              </w:rPr>
              <w:fldChar w:fldCharType="end"/>
            </w:r>
            <w:r w:rsidRPr="004933C2">
              <w:rPr>
                <w:rStyle w:val="Collegamentoipertestuale"/>
                <w:noProof/>
              </w:rPr>
              <w:fldChar w:fldCharType="end"/>
            </w:r>
          </w:ins>
        </w:p>
        <w:p w14:paraId="098CE0DC" w14:textId="77777777" w:rsidR="00632A90" w:rsidRDefault="00632A90">
          <w:pPr>
            <w:pStyle w:val="Sommario2"/>
            <w:tabs>
              <w:tab w:val="left" w:pos="960"/>
              <w:tab w:val="right" w:pos="8778"/>
            </w:tabs>
            <w:rPr>
              <w:ins w:id="24" w:author="Antonio Antetomaso" w:date="2017-03-30T16:32:00Z"/>
              <w:rFonts w:asciiTheme="minorHAnsi" w:eastAsiaTheme="minorEastAsia" w:hAnsiTheme="minorHAnsi" w:cstheme="minorBidi"/>
              <w:noProof/>
              <w:color w:val="auto"/>
              <w:sz w:val="24"/>
              <w:szCs w:val="24"/>
            </w:rPr>
          </w:pPr>
          <w:ins w:id="25"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"_Toc478654960"</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4.1</w:t>
            </w:r>
            <w:r>
              <w:rPr>
                <w:rFonts w:asciiTheme="minorHAnsi" w:eastAsiaTheme="minorEastAsia" w:hAnsiTheme="minorHAnsi" w:cstheme="minorBidi"/>
                <w:noProof/>
                <w:color w:val="auto"/>
                <w:sz w:val="24"/>
                <w:szCs w:val="24"/>
              </w:rPr>
              <w:tab/>
            </w:r>
            <w:r w:rsidRPr="004933C2">
              <w:rPr>
                <w:rStyle w:val="Collegamentoipertestuale"/>
                <w:noProof/>
              </w:rPr>
              <w:t>Envelope</w:t>
            </w:r>
            <w:r>
              <w:rPr>
                <w:noProof/>
                <w:webHidden/>
              </w:rPr>
              <w:tab/>
            </w:r>
            <w:r>
              <w:rPr>
                <w:noProof/>
                <w:webHidden/>
              </w:rPr>
              <w:fldChar w:fldCharType="begin"/>
            </w:r>
            <w:r>
              <w:rPr>
                <w:noProof/>
                <w:webHidden/>
              </w:rPr>
              <w:instrText xml:space="preserve"> PAGEREF _Toc478654960 \h </w:instrText>
            </w:r>
            <w:r>
              <w:rPr>
                <w:noProof/>
                <w:webHidden/>
              </w:rPr>
            </w:r>
          </w:ins>
          <w:r>
            <w:rPr>
              <w:noProof/>
              <w:webHidden/>
            </w:rPr>
            <w:fldChar w:fldCharType="separate"/>
          </w:r>
          <w:ins w:id="26" w:author="Antonio Antetomaso" w:date="2017-03-30T16:32:00Z">
            <w:r>
              <w:rPr>
                <w:noProof/>
                <w:webHidden/>
              </w:rPr>
              <w:t>10</w:t>
            </w:r>
            <w:r>
              <w:rPr>
                <w:noProof/>
                <w:webHidden/>
              </w:rPr>
              <w:fldChar w:fldCharType="end"/>
            </w:r>
            <w:r w:rsidRPr="004933C2">
              <w:rPr>
                <w:rStyle w:val="Collegamentoipertestuale"/>
                <w:noProof/>
              </w:rPr>
              <w:fldChar w:fldCharType="end"/>
            </w:r>
          </w:ins>
        </w:p>
        <w:p w14:paraId="7C9B0C25" w14:textId="77777777" w:rsidR="00632A90" w:rsidRDefault="00632A90">
          <w:pPr>
            <w:pStyle w:val="Sommario2"/>
            <w:tabs>
              <w:tab w:val="left" w:pos="960"/>
              <w:tab w:val="right" w:pos="8778"/>
            </w:tabs>
            <w:rPr>
              <w:ins w:id="27" w:author="Antonio Antetomaso" w:date="2017-03-30T16:32:00Z"/>
              <w:rFonts w:asciiTheme="minorHAnsi" w:eastAsiaTheme="minorEastAsia" w:hAnsiTheme="minorHAnsi" w:cstheme="minorBidi"/>
              <w:noProof/>
              <w:color w:val="auto"/>
              <w:sz w:val="24"/>
              <w:szCs w:val="24"/>
            </w:rPr>
          </w:pPr>
          <w:ins w:id="28"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"_Toc478654961"</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4.2</w:t>
            </w:r>
            <w:r>
              <w:rPr>
                <w:rFonts w:asciiTheme="minorHAnsi" w:eastAsiaTheme="minorEastAsia" w:hAnsiTheme="minorHAnsi" w:cstheme="minorBidi"/>
                <w:noProof/>
                <w:color w:val="auto"/>
                <w:sz w:val="24"/>
                <w:szCs w:val="24"/>
              </w:rPr>
              <w:tab/>
            </w:r>
            <w:r w:rsidRPr="004933C2">
              <w:rPr>
                <w:rStyle w:val="Collegamentoipertestuale"/>
                <w:noProof/>
              </w:rPr>
              <w:t>Header</w:t>
            </w:r>
            <w:r>
              <w:rPr>
                <w:noProof/>
                <w:webHidden/>
              </w:rPr>
              <w:tab/>
            </w:r>
            <w:r>
              <w:rPr>
                <w:noProof/>
                <w:webHidden/>
              </w:rPr>
              <w:fldChar w:fldCharType="begin"/>
            </w:r>
            <w:r>
              <w:rPr>
                <w:noProof/>
                <w:webHidden/>
              </w:rPr>
              <w:instrText xml:space="preserve"> PAGEREF _Toc478654961 \h </w:instrText>
            </w:r>
            <w:r>
              <w:rPr>
                <w:noProof/>
                <w:webHidden/>
              </w:rPr>
            </w:r>
          </w:ins>
          <w:r>
            <w:rPr>
              <w:noProof/>
              <w:webHidden/>
            </w:rPr>
            <w:fldChar w:fldCharType="separate"/>
          </w:r>
          <w:ins w:id="29" w:author="Antonio Antetomaso" w:date="2017-03-30T16:32:00Z">
            <w:r>
              <w:rPr>
                <w:noProof/>
                <w:webHidden/>
              </w:rPr>
              <w:t>10</w:t>
            </w:r>
            <w:r>
              <w:rPr>
                <w:noProof/>
                <w:webHidden/>
              </w:rPr>
              <w:fldChar w:fldCharType="end"/>
            </w:r>
            <w:r w:rsidRPr="004933C2">
              <w:rPr>
                <w:rStyle w:val="Collegamentoipertestuale"/>
                <w:noProof/>
              </w:rPr>
              <w:fldChar w:fldCharType="end"/>
            </w:r>
          </w:ins>
        </w:p>
        <w:p w14:paraId="632DD86E" w14:textId="77777777" w:rsidR="00632A90" w:rsidRDefault="00632A90">
          <w:pPr>
            <w:pStyle w:val="Sommario2"/>
            <w:tabs>
              <w:tab w:val="left" w:pos="960"/>
              <w:tab w:val="right" w:pos="8778"/>
            </w:tabs>
            <w:rPr>
              <w:ins w:id="30" w:author="Antonio Antetomaso" w:date="2017-03-30T16:32:00Z"/>
              <w:rFonts w:asciiTheme="minorHAnsi" w:eastAsiaTheme="minorEastAsia" w:hAnsiTheme="minorHAnsi" w:cstheme="minorBidi"/>
              <w:noProof/>
              <w:color w:val="auto"/>
              <w:sz w:val="24"/>
              <w:szCs w:val="24"/>
            </w:rPr>
          </w:pPr>
          <w:ins w:id="31"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"_Toc478654962"</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4.3</w:t>
            </w:r>
            <w:r>
              <w:rPr>
                <w:rFonts w:asciiTheme="minorHAnsi" w:eastAsiaTheme="minorEastAsia" w:hAnsiTheme="minorHAnsi" w:cstheme="minorBidi"/>
                <w:noProof/>
                <w:color w:val="auto"/>
                <w:sz w:val="24"/>
                <w:szCs w:val="24"/>
              </w:rPr>
              <w:tab/>
            </w:r>
            <w:r w:rsidRPr="004933C2">
              <w:rPr>
                <w:rStyle w:val="Collegamentoipertestuale"/>
                <w:noProof/>
              </w:rPr>
              <w:t>Body</w:t>
            </w:r>
            <w:r>
              <w:rPr>
                <w:noProof/>
                <w:webHidden/>
              </w:rPr>
              <w:tab/>
            </w:r>
            <w:r>
              <w:rPr>
                <w:noProof/>
                <w:webHidden/>
              </w:rPr>
              <w:fldChar w:fldCharType="begin"/>
            </w:r>
            <w:r>
              <w:rPr>
                <w:noProof/>
                <w:webHidden/>
              </w:rPr>
              <w:instrText xml:space="preserve"> PAGEREF _Toc478654962 \h </w:instrText>
            </w:r>
            <w:r>
              <w:rPr>
                <w:noProof/>
                <w:webHidden/>
              </w:rPr>
            </w:r>
          </w:ins>
          <w:r>
            <w:rPr>
              <w:noProof/>
              <w:webHidden/>
            </w:rPr>
            <w:fldChar w:fldCharType="separate"/>
          </w:r>
          <w:ins w:id="32" w:author="Antonio Antetomaso" w:date="2017-03-30T16:32:00Z">
            <w:r>
              <w:rPr>
                <w:noProof/>
                <w:webHidden/>
              </w:rPr>
              <w:t>10</w:t>
            </w:r>
            <w:r>
              <w:rPr>
                <w:noProof/>
                <w:webHidden/>
              </w:rPr>
              <w:fldChar w:fldCharType="end"/>
            </w:r>
            <w:r w:rsidRPr="004933C2">
              <w:rPr>
                <w:rStyle w:val="Collegamentoipertestuale"/>
                <w:noProof/>
              </w:rPr>
              <w:fldChar w:fldCharType="end"/>
            </w:r>
          </w:ins>
        </w:p>
        <w:p w14:paraId="70D4F0DD" w14:textId="77777777" w:rsidR="00632A90" w:rsidRDefault="00632A90">
          <w:pPr>
            <w:pStyle w:val="Sommario2"/>
            <w:tabs>
              <w:tab w:val="left" w:pos="960"/>
              <w:tab w:val="right" w:pos="8778"/>
            </w:tabs>
            <w:rPr>
              <w:ins w:id="33" w:author="Antonio Antetomaso" w:date="2017-03-30T16:32:00Z"/>
              <w:rFonts w:asciiTheme="minorHAnsi" w:eastAsiaTheme="minorEastAsia" w:hAnsiTheme="minorHAnsi" w:cstheme="minorBidi"/>
              <w:noProof/>
              <w:color w:val="auto"/>
              <w:sz w:val="24"/>
              <w:szCs w:val="24"/>
            </w:rPr>
          </w:pPr>
          <w:ins w:id="34"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"_Toc478654963"</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4.4</w:t>
            </w:r>
            <w:r>
              <w:rPr>
                <w:rFonts w:asciiTheme="minorHAnsi" w:eastAsiaTheme="minorEastAsia" w:hAnsiTheme="minorHAnsi" w:cstheme="minorBidi"/>
                <w:noProof/>
                <w:color w:val="auto"/>
                <w:sz w:val="24"/>
                <w:szCs w:val="24"/>
              </w:rPr>
              <w:tab/>
            </w:r>
            <w:r w:rsidRPr="004933C2">
              <w:rPr>
                <w:rStyle w:val="Collegamentoipertestuale"/>
                <w:noProof/>
              </w:rPr>
              <w:t>Messaggi di richiesta</w:t>
            </w:r>
            <w:r>
              <w:rPr>
                <w:noProof/>
                <w:webHidden/>
              </w:rPr>
              <w:tab/>
            </w:r>
            <w:r>
              <w:rPr>
                <w:noProof/>
                <w:webHidden/>
              </w:rPr>
              <w:fldChar w:fldCharType="begin"/>
            </w:r>
            <w:r>
              <w:rPr>
                <w:noProof/>
                <w:webHidden/>
              </w:rPr>
              <w:instrText xml:space="preserve"> PAGEREF _Toc478654963 \h </w:instrText>
            </w:r>
            <w:r>
              <w:rPr>
                <w:noProof/>
                <w:webHidden/>
              </w:rPr>
            </w:r>
          </w:ins>
          <w:r>
            <w:rPr>
              <w:noProof/>
              <w:webHidden/>
            </w:rPr>
            <w:fldChar w:fldCharType="separate"/>
          </w:r>
          <w:ins w:id="35" w:author="Antonio Antetomaso" w:date="2017-03-30T16:32:00Z">
            <w:r>
              <w:rPr>
                <w:noProof/>
                <w:webHidden/>
              </w:rPr>
              <w:t>10</w:t>
            </w:r>
            <w:r>
              <w:rPr>
                <w:noProof/>
                <w:webHidden/>
              </w:rPr>
              <w:fldChar w:fldCharType="end"/>
            </w:r>
            <w:r w:rsidRPr="004933C2">
              <w:rPr>
                <w:rStyle w:val="Collegamentoipertestuale"/>
                <w:noProof/>
              </w:rPr>
              <w:fldChar w:fldCharType="end"/>
            </w:r>
          </w:ins>
        </w:p>
        <w:p w14:paraId="3429469F" w14:textId="77777777" w:rsidR="00632A90" w:rsidRDefault="00632A90">
          <w:pPr>
            <w:pStyle w:val="Sommario4"/>
            <w:tabs>
              <w:tab w:val="left" w:pos="1440"/>
              <w:tab w:val="right" w:pos="8778"/>
            </w:tabs>
            <w:rPr>
              <w:ins w:id="36" w:author="Antonio Antetomaso" w:date="2017-03-30T16:32:00Z"/>
              <w:rFonts w:asciiTheme="minorHAnsi" w:eastAsiaTheme="minorEastAsia" w:hAnsiTheme="minorHAnsi" w:cstheme="minorBidi"/>
              <w:noProof/>
              <w:color w:val="auto"/>
              <w:sz w:val="24"/>
              <w:szCs w:val="24"/>
            </w:rPr>
          </w:pPr>
          <w:ins w:id="37"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"_Toc478654964"</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4.4.1</w:t>
            </w:r>
            <w:r>
              <w:rPr>
                <w:rFonts w:asciiTheme="minorHAnsi" w:eastAsiaTheme="minorEastAsia" w:hAnsiTheme="minorHAnsi" w:cstheme="minorBidi"/>
                <w:noProof/>
                <w:color w:val="auto"/>
                <w:sz w:val="24"/>
                <w:szCs w:val="24"/>
              </w:rPr>
              <w:tab/>
            </w:r>
            <w:r w:rsidRPr="004933C2">
              <w:rPr>
                <w:rStyle w:val="Collegamentoipertestuale"/>
                <w:noProof/>
              </w:rPr>
              <w:t>Testata richiesta</w:t>
            </w:r>
            <w:r>
              <w:rPr>
                <w:noProof/>
                <w:webHidden/>
              </w:rPr>
              <w:tab/>
            </w:r>
            <w:r>
              <w:rPr>
                <w:noProof/>
                <w:webHidden/>
              </w:rPr>
              <w:fldChar w:fldCharType="begin"/>
            </w:r>
            <w:r>
              <w:rPr>
                <w:noProof/>
                <w:webHidden/>
              </w:rPr>
              <w:instrText xml:space="preserve"> PAGEREF _Toc478654964 \h </w:instrText>
            </w:r>
            <w:r>
              <w:rPr>
                <w:noProof/>
                <w:webHidden/>
              </w:rPr>
            </w:r>
          </w:ins>
          <w:r>
            <w:rPr>
              <w:noProof/>
              <w:webHidden/>
            </w:rPr>
            <w:fldChar w:fldCharType="separate"/>
          </w:r>
          <w:ins w:id="38" w:author="Antonio Antetomaso" w:date="2017-03-30T16:32:00Z">
            <w:r>
              <w:rPr>
                <w:noProof/>
                <w:webHidden/>
              </w:rPr>
              <w:t>10</w:t>
            </w:r>
            <w:r>
              <w:rPr>
                <w:noProof/>
                <w:webHidden/>
              </w:rPr>
              <w:fldChar w:fldCharType="end"/>
            </w:r>
            <w:r w:rsidRPr="004933C2">
              <w:rPr>
                <w:rStyle w:val="Collegamentoipertestuale"/>
                <w:noProof/>
              </w:rPr>
              <w:fldChar w:fldCharType="end"/>
            </w:r>
          </w:ins>
        </w:p>
        <w:p w14:paraId="2E8710D0" w14:textId="77777777" w:rsidR="00632A90" w:rsidRDefault="00632A90">
          <w:pPr>
            <w:pStyle w:val="Sommario4"/>
            <w:tabs>
              <w:tab w:val="left" w:pos="1440"/>
              <w:tab w:val="right" w:pos="8778"/>
            </w:tabs>
            <w:rPr>
              <w:ins w:id="39" w:author="Antonio Antetomaso" w:date="2017-03-30T16:32:00Z"/>
              <w:rFonts w:asciiTheme="minorHAnsi" w:eastAsiaTheme="minorEastAsia" w:hAnsiTheme="minorHAnsi" w:cstheme="minorBidi"/>
              <w:noProof/>
              <w:color w:val="auto"/>
              <w:sz w:val="24"/>
              <w:szCs w:val="24"/>
            </w:rPr>
          </w:pPr>
          <w:ins w:id="40"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"_Toc478654966"</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4.4.2</w:t>
            </w:r>
            <w:r>
              <w:rPr>
                <w:rFonts w:asciiTheme="minorHAnsi" w:eastAsiaTheme="minorEastAsia" w:hAnsiTheme="minorHAnsi" w:cstheme="minorBidi"/>
                <w:noProof/>
                <w:color w:val="auto"/>
                <w:sz w:val="24"/>
                <w:szCs w:val="24"/>
              </w:rPr>
              <w:tab/>
            </w:r>
            <w:r w:rsidRPr="004933C2">
              <w:rPr>
                <w:rStyle w:val="Collegamentoipertestuale"/>
                <w:noProof/>
              </w:rPr>
              <w:t>Corpo richiesta</w:t>
            </w:r>
            <w:r>
              <w:rPr>
                <w:noProof/>
                <w:webHidden/>
              </w:rPr>
              <w:tab/>
            </w:r>
            <w:r>
              <w:rPr>
                <w:noProof/>
                <w:webHidden/>
              </w:rPr>
              <w:fldChar w:fldCharType="begin"/>
            </w:r>
            <w:r>
              <w:rPr>
                <w:noProof/>
                <w:webHidden/>
              </w:rPr>
              <w:instrText xml:space="preserve"> PAGEREF _Toc478654966 \h </w:instrText>
            </w:r>
            <w:r>
              <w:rPr>
                <w:noProof/>
                <w:webHidden/>
              </w:rPr>
            </w:r>
          </w:ins>
          <w:r>
            <w:rPr>
              <w:noProof/>
              <w:webHidden/>
            </w:rPr>
            <w:fldChar w:fldCharType="separate"/>
          </w:r>
          <w:ins w:id="41" w:author="Antonio Antetomaso" w:date="2017-03-30T16:32:00Z">
            <w:r>
              <w:rPr>
                <w:noProof/>
                <w:webHidden/>
              </w:rPr>
              <w:t>10</w:t>
            </w:r>
            <w:r>
              <w:rPr>
                <w:noProof/>
                <w:webHidden/>
              </w:rPr>
              <w:fldChar w:fldCharType="end"/>
            </w:r>
            <w:r w:rsidRPr="004933C2">
              <w:rPr>
                <w:rStyle w:val="Collegamentoipertestuale"/>
                <w:noProof/>
              </w:rPr>
              <w:fldChar w:fldCharType="end"/>
            </w:r>
          </w:ins>
        </w:p>
        <w:p w14:paraId="0E9CC73E" w14:textId="77777777" w:rsidR="00632A90" w:rsidRDefault="00632A90">
          <w:pPr>
            <w:pStyle w:val="Sommario4"/>
            <w:tabs>
              <w:tab w:val="left" w:pos="1440"/>
              <w:tab w:val="right" w:pos="8778"/>
            </w:tabs>
            <w:rPr>
              <w:ins w:id="42" w:author="Antonio Antetomaso" w:date="2017-03-30T16:32:00Z"/>
              <w:rFonts w:asciiTheme="minorHAnsi" w:eastAsiaTheme="minorEastAsia" w:hAnsiTheme="minorHAnsi" w:cstheme="minorBidi"/>
              <w:noProof/>
              <w:color w:val="auto"/>
              <w:sz w:val="24"/>
              <w:szCs w:val="24"/>
            </w:rPr>
          </w:pPr>
          <w:ins w:id="43"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"_Toc478654967"</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4.4.3</w:t>
            </w:r>
            <w:r>
              <w:rPr>
                <w:rFonts w:asciiTheme="minorHAnsi" w:eastAsiaTheme="minorEastAsia" w:hAnsiTheme="minorHAnsi" w:cstheme="minorBidi"/>
                <w:noProof/>
                <w:color w:val="auto"/>
                <w:sz w:val="24"/>
                <w:szCs w:val="24"/>
              </w:rPr>
              <w:tab/>
            </w:r>
            <w:r w:rsidRPr="004933C2">
              <w:rPr>
                <w:rStyle w:val="Collegamentoipertestuale"/>
                <w:noProof/>
              </w:rPr>
              <w:t>Specifiche delle interfacce di richiesta di ciascun servizio</w:t>
            </w:r>
            <w:r>
              <w:rPr>
                <w:noProof/>
                <w:webHidden/>
              </w:rPr>
              <w:tab/>
            </w:r>
            <w:r>
              <w:rPr>
                <w:noProof/>
                <w:webHidden/>
              </w:rPr>
              <w:fldChar w:fldCharType="begin"/>
            </w:r>
            <w:r>
              <w:rPr>
                <w:noProof/>
                <w:webHidden/>
              </w:rPr>
              <w:instrText xml:space="preserve"> PAGEREF _Toc478654967 \h </w:instrText>
            </w:r>
            <w:r>
              <w:rPr>
                <w:noProof/>
                <w:webHidden/>
              </w:rPr>
            </w:r>
          </w:ins>
          <w:r>
            <w:rPr>
              <w:noProof/>
              <w:webHidden/>
            </w:rPr>
            <w:fldChar w:fldCharType="separate"/>
          </w:r>
          <w:ins w:id="44" w:author="Antonio Antetomaso" w:date="2017-03-30T16:32:00Z">
            <w:r>
              <w:rPr>
                <w:noProof/>
                <w:webHidden/>
              </w:rPr>
              <w:t>11</w:t>
            </w:r>
            <w:r>
              <w:rPr>
                <w:noProof/>
                <w:webHidden/>
              </w:rPr>
              <w:fldChar w:fldCharType="end"/>
            </w:r>
            <w:r w:rsidRPr="004933C2">
              <w:rPr>
                <w:rStyle w:val="Collegamentoipertestuale"/>
                <w:noProof/>
              </w:rPr>
              <w:fldChar w:fldCharType="end"/>
            </w:r>
          </w:ins>
        </w:p>
        <w:p w14:paraId="2F945A89" w14:textId="77777777" w:rsidR="00632A90" w:rsidRDefault="00632A90">
          <w:pPr>
            <w:pStyle w:val="Sommario2"/>
            <w:tabs>
              <w:tab w:val="left" w:pos="960"/>
              <w:tab w:val="right" w:pos="8778"/>
            </w:tabs>
            <w:rPr>
              <w:ins w:id="45" w:author="Antonio Antetomaso" w:date="2017-03-30T16:32:00Z"/>
              <w:rFonts w:asciiTheme="minorHAnsi" w:eastAsiaTheme="minorEastAsia" w:hAnsiTheme="minorHAnsi" w:cstheme="minorBidi"/>
              <w:noProof/>
              <w:color w:val="auto"/>
              <w:sz w:val="24"/>
              <w:szCs w:val="24"/>
            </w:rPr>
          </w:pPr>
          <w:ins w:id="46"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"_Toc478654968"</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4.5</w:t>
            </w:r>
            <w:r>
              <w:rPr>
                <w:rFonts w:asciiTheme="minorHAnsi" w:eastAsiaTheme="minorEastAsia" w:hAnsiTheme="minorHAnsi" w:cstheme="minorBidi"/>
                <w:noProof/>
                <w:color w:val="auto"/>
                <w:sz w:val="24"/>
                <w:szCs w:val="24"/>
              </w:rPr>
              <w:tab/>
            </w:r>
            <w:r w:rsidRPr="004933C2">
              <w:rPr>
                <w:rStyle w:val="Collegamentoipertestuale"/>
                <w:noProof/>
              </w:rPr>
              <w:t>Messaggi di risposta</w:t>
            </w:r>
            <w:r>
              <w:rPr>
                <w:noProof/>
                <w:webHidden/>
              </w:rPr>
              <w:tab/>
            </w:r>
            <w:r>
              <w:rPr>
                <w:noProof/>
                <w:webHidden/>
              </w:rPr>
              <w:fldChar w:fldCharType="begin"/>
            </w:r>
            <w:r>
              <w:rPr>
                <w:noProof/>
                <w:webHidden/>
              </w:rPr>
              <w:instrText xml:space="preserve"> PAGEREF _Toc478654968 \h </w:instrText>
            </w:r>
            <w:r>
              <w:rPr>
                <w:noProof/>
                <w:webHidden/>
              </w:rPr>
            </w:r>
          </w:ins>
          <w:r>
            <w:rPr>
              <w:noProof/>
              <w:webHidden/>
            </w:rPr>
            <w:fldChar w:fldCharType="separate"/>
          </w:r>
          <w:ins w:id="47" w:author="Antonio Antetomaso" w:date="2017-03-30T16:32:00Z">
            <w:r>
              <w:rPr>
                <w:noProof/>
                <w:webHidden/>
              </w:rPr>
              <w:t>12</w:t>
            </w:r>
            <w:r>
              <w:rPr>
                <w:noProof/>
                <w:webHidden/>
              </w:rPr>
              <w:fldChar w:fldCharType="end"/>
            </w:r>
            <w:r w:rsidRPr="004933C2">
              <w:rPr>
                <w:rStyle w:val="Collegamentoipertestuale"/>
                <w:noProof/>
              </w:rPr>
              <w:fldChar w:fldCharType="end"/>
            </w:r>
          </w:ins>
        </w:p>
        <w:p w14:paraId="6961F868" w14:textId="77777777" w:rsidR="00632A90" w:rsidRDefault="00632A90">
          <w:pPr>
            <w:pStyle w:val="Sommario4"/>
            <w:tabs>
              <w:tab w:val="left" w:pos="1440"/>
              <w:tab w:val="right" w:pos="8778"/>
            </w:tabs>
            <w:rPr>
              <w:ins w:id="48" w:author="Antonio Antetomaso" w:date="2017-03-30T16:32:00Z"/>
              <w:rFonts w:asciiTheme="minorHAnsi" w:eastAsiaTheme="minorEastAsia" w:hAnsiTheme="minorHAnsi" w:cstheme="minorBidi"/>
              <w:noProof/>
              <w:color w:val="auto"/>
              <w:sz w:val="24"/>
              <w:szCs w:val="24"/>
            </w:rPr>
          </w:pPr>
          <w:ins w:id="49"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"_Toc478654969"</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4.5.1</w:t>
            </w:r>
            <w:r>
              <w:rPr>
                <w:rFonts w:asciiTheme="minorHAnsi" w:eastAsiaTheme="minorEastAsia" w:hAnsiTheme="minorHAnsi" w:cstheme="minorBidi"/>
                <w:noProof/>
                <w:color w:val="auto"/>
                <w:sz w:val="24"/>
                <w:szCs w:val="24"/>
              </w:rPr>
              <w:tab/>
            </w:r>
            <w:r w:rsidRPr="004933C2">
              <w:rPr>
                <w:rStyle w:val="Collegamentoipertestuale"/>
                <w:noProof/>
              </w:rPr>
              <w:t>Testata risposta</w:t>
            </w:r>
            <w:r>
              <w:rPr>
                <w:noProof/>
                <w:webHidden/>
              </w:rPr>
              <w:tab/>
            </w:r>
            <w:r>
              <w:rPr>
                <w:noProof/>
                <w:webHidden/>
              </w:rPr>
              <w:fldChar w:fldCharType="begin"/>
            </w:r>
            <w:r>
              <w:rPr>
                <w:noProof/>
                <w:webHidden/>
              </w:rPr>
              <w:instrText xml:space="preserve"> PAGEREF _Toc478654969 \h </w:instrText>
            </w:r>
            <w:r>
              <w:rPr>
                <w:noProof/>
                <w:webHidden/>
              </w:rPr>
            </w:r>
          </w:ins>
          <w:r>
            <w:rPr>
              <w:noProof/>
              <w:webHidden/>
            </w:rPr>
            <w:fldChar w:fldCharType="separate"/>
          </w:r>
          <w:ins w:id="50" w:author="Antonio Antetomaso" w:date="2017-03-30T16:32:00Z">
            <w:r>
              <w:rPr>
                <w:noProof/>
                <w:webHidden/>
              </w:rPr>
              <w:t>12</w:t>
            </w:r>
            <w:r>
              <w:rPr>
                <w:noProof/>
                <w:webHidden/>
              </w:rPr>
              <w:fldChar w:fldCharType="end"/>
            </w:r>
            <w:r w:rsidRPr="004933C2">
              <w:rPr>
                <w:rStyle w:val="Collegamentoipertestuale"/>
                <w:noProof/>
              </w:rPr>
              <w:fldChar w:fldCharType="end"/>
            </w:r>
          </w:ins>
        </w:p>
        <w:p w14:paraId="6E83A849" w14:textId="77777777" w:rsidR="00632A90" w:rsidRDefault="00632A90">
          <w:pPr>
            <w:pStyle w:val="Sommario4"/>
            <w:tabs>
              <w:tab w:val="left" w:pos="1440"/>
              <w:tab w:val="right" w:pos="8778"/>
            </w:tabs>
            <w:rPr>
              <w:ins w:id="51" w:author="Antonio Antetomaso" w:date="2017-03-30T16:32:00Z"/>
              <w:rFonts w:asciiTheme="minorHAnsi" w:eastAsiaTheme="minorEastAsia" w:hAnsiTheme="minorHAnsi" w:cstheme="minorBidi"/>
              <w:noProof/>
              <w:color w:val="auto"/>
              <w:sz w:val="24"/>
              <w:szCs w:val="24"/>
            </w:rPr>
          </w:pPr>
          <w:ins w:id="52"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"_Toc478654970"</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4.5.2</w:t>
            </w:r>
            <w:r>
              <w:rPr>
                <w:rFonts w:asciiTheme="minorHAnsi" w:eastAsiaTheme="minorEastAsia" w:hAnsiTheme="minorHAnsi" w:cstheme="minorBidi"/>
                <w:noProof/>
                <w:color w:val="auto"/>
                <w:sz w:val="24"/>
                <w:szCs w:val="24"/>
              </w:rPr>
              <w:tab/>
            </w:r>
            <w:r w:rsidRPr="004933C2">
              <w:rPr>
                <w:rStyle w:val="Collegamentoipertestuale"/>
                <w:noProof/>
              </w:rPr>
              <w:t>Corpo risposta</w:t>
            </w:r>
            <w:r>
              <w:rPr>
                <w:noProof/>
                <w:webHidden/>
              </w:rPr>
              <w:tab/>
            </w:r>
            <w:r>
              <w:rPr>
                <w:noProof/>
                <w:webHidden/>
              </w:rPr>
              <w:fldChar w:fldCharType="begin"/>
            </w:r>
            <w:r>
              <w:rPr>
                <w:noProof/>
                <w:webHidden/>
              </w:rPr>
              <w:instrText xml:space="preserve"> PAGEREF _Toc478654970 \h </w:instrText>
            </w:r>
            <w:r>
              <w:rPr>
                <w:noProof/>
                <w:webHidden/>
              </w:rPr>
            </w:r>
          </w:ins>
          <w:r>
            <w:rPr>
              <w:noProof/>
              <w:webHidden/>
            </w:rPr>
            <w:fldChar w:fldCharType="separate"/>
          </w:r>
          <w:ins w:id="53" w:author="Antonio Antetomaso" w:date="2017-03-30T16:32:00Z">
            <w:r>
              <w:rPr>
                <w:noProof/>
                <w:webHidden/>
              </w:rPr>
              <w:t>12</w:t>
            </w:r>
            <w:r>
              <w:rPr>
                <w:noProof/>
                <w:webHidden/>
              </w:rPr>
              <w:fldChar w:fldCharType="end"/>
            </w:r>
            <w:r w:rsidRPr="004933C2">
              <w:rPr>
                <w:rStyle w:val="Collegamentoipertestuale"/>
                <w:noProof/>
              </w:rPr>
              <w:fldChar w:fldCharType="end"/>
            </w:r>
          </w:ins>
        </w:p>
        <w:p w14:paraId="4BDBF80C" w14:textId="77777777" w:rsidR="00632A90" w:rsidRDefault="00632A90">
          <w:pPr>
            <w:pStyle w:val="Sommario2"/>
            <w:tabs>
              <w:tab w:val="left" w:pos="960"/>
              <w:tab w:val="right" w:pos="8778"/>
            </w:tabs>
            <w:rPr>
              <w:ins w:id="54" w:author="Antonio Antetomaso" w:date="2017-03-30T16:32:00Z"/>
              <w:rFonts w:asciiTheme="minorHAnsi" w:eastAsiaTheme="minorEastAsia" w:hAnsiTheme="minorHAnsi" w:cstheme="minorBidi"/>
              <w:noProof/>
              <w:color w:val="auto"/>
              <w:sz w:val="24"/>
              <w:szCs w:val="24"/>
            </w:rPr>
          </w:pPr>
          <w:ins w:id="55"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"_Toc478654971"</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4.6</w:t>
            </w:r>
            <w:r>
              <w:rPr>
                <w:rFonts w:asciiTheme="minorHAnsi" w:eastAsiaTheme="minorEastAsia" w:hAnsiTheme="minorHAnsi" w:cstheme="minorBidi"/>
                <w:noProof/>
                <w:color w:val="auto"/>
                <w:sz w:val="24"/>
                <w:szCs w:val="24"/>
              </w:rPr>
              <w:tab/>
            </w:r>
            <w:r w:rsidRPr="004933C2">
              <w:rPr>
                <w:rStyle w:val="Collegamentoipertestuale"/>
                <w:noProof/>
              </w:rPr>
              <w:t>Rappresentazione dei dati</w:t>
            </w:r>
            <w:r>
              <w:rPr>
                <w:noProof/>
                <w:webHidden/>
              </w:rPr>
              <w:tab/>
            </w:r>
            <w:r>
              <w:rPr>
                <w:noProof/>
                <w:webHidden/>
              </w:rPr>
              <w:fldChar w:fldCharType="begin"/>
            </w:r>
            <w:r>
              <w:rPr>
                <w:noProof/>
                <w:webHidden/>
              </w:rPr>
              <w:instrText xml:space="preserve"> PAGEREF _Toc478654971 \h </w:instrText>
            </w:r>
            <w:r>
              <w:rPr>
                <w:noProof/>
                <w:webHidden/>
              </w:rPr>
            </w:r>
          </w:ins>
          <w:r>
            <w:rPr>
              <w:noProof/>
              <w:webHidden/>
            </w:rPr>
            <w:fldChar w:fldCharType="separate"/>
          </w:r>
          <w:ins w:id="56" w:author="Antonio Antetomaso" w:date="2017-03-30T16:32:00Z">
            <w:r>
              <w:rPr>
                <w:noProof/>
                <w:webHidden/>
              </w:rPr>
              <w:t>12</w:t>
            </w:r>
            <w:r>
              <w:rPr>
                <w:noProof/>
                <w:webHidden/>
              </w:rPr>
              <w:fldChar w:fldCharType="end"/>
            </w:r>
            <w:r w:rsidRPr="004933C2">
              <w:rPr>
                <w:rStyle w:val="Collegamentoipertestuale"/>
                <w:noProof/>
              </w:rPr>
              <w:fldChar w:fldCharType="end"/>
            </w:r>
          </w:ins>
        </w:p>
        <w:p w14:paraId="50C7C431" w14:textId="77777777" w:rsidR="00632A90" w:rsidRDefault="00632A90">
          <w:pPr>
            <w:pStyle w:val="Sommario1"/>
            <w:tabs>
              <w:tab w:val="left" w:pos="440"/>
              <w:tab w:val="right" w:pos="8778"/>
            </w:tabs>
            <w:rPr>
              <w:ins w:id="57" w:author="Antonio Antetomaso" w:date="2017-03-30T16:32:00Z"/>
              <w:rFonts w:asciiTheme="minorHAnsi" w:eastAsiaTheme="minorEastAsia" w:hAnsiTheme="minorHAnsi" w:cstheme="minorBidi"/>
              <w:noProof/>
              <w:color w:val="auto"/>
              <w:sz w:val="24"/>
              <w:szCs w:val="24"/>
            </w:rPr>
          </w:pPr>
          <w:ins w:id="58"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"_Toc478654972"</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w:t>
            </w:r>
            <w:r>
              <w:rPr>
                <w:rFonts w:asciiTheme="minorHAnsi" w:eastAsiaTheme="minorEastAsia" w:hAnsiTheme="minorHAnsi" w:cstheme="minorBidi"/>
                <w:noProof/>
                <w:color w:val="auto"/>
                <w:sz w:val="24"/>
                <w:szCs w:val="24"/>
              </w:rPr>
              <w:tab/>
            </w:r>
            <w:r w:rsidRPr="004933C2">
              <w:rPr>
                <w:rStyle w:val="Collegamentoipertestuale"/>
                <w:noProof/>
              </w:rPr>
              <w:t>Struttura del corpo dei messaggi dei servizi di ANPR</w:t>
            </w:r>
            <w:r>
              <w:rPr>
                <w:noProof/>
                <w:webHidden/>
              </w:rPr>
              <w:tab/>
            </w:r>
            <w:r>
              <w:rPr>
                <w:noProof/>
                <w:webHidden/>
              </w:rPr>
              <w:fldChar w:fldCharType="begin"/>
            </w:r>
            <w:r>
              <w:rPr>
                <w:noProof/>
                <w:webHidden/>
              </w:rPr>
              <w:instrText xml:space="preserve"> PAGEREF _Toc478654972 \h </w:instrText>
            </w:r>
            <w:r>
              <w:rPr>
                <w:noProof/>
                <w:webHidden/>
              </w:rPr>
            </w:r>
          </w:ins>
          <w:r>
            <w:rPr>
              <w:noProof/>
              <w:webHidden/>
            </w:rPr>
            <w:fldChar w:fldCharType="separate"/>
          </w:r>
          <w:ins w:id="59" w:author="Antonio Antetomaso" w:date="2017-03-30T16:32:00Z">
            <w:r>
              <w:rPr>
                <w:noProof/>
                <w:webHidden/>
              </w:rPr>
              <w:t>14</w:t>
            </w:r>
            <w:r>
              <w:rPr>
                <w:noProof/>
                <w:webHidden/>
              </w:rPr>
              <w:fldChar w:fldCharType="end"/>
            </w:r>
            <w:r w:rsidRPr="004933C2">
              <w:rPr>
                <w:rStyle w:val="Collegamentoipertestuale"/>
                <w:noProof/>
              </w:rPr>
              <w:fldChar w:fldCharType="end"/>
            </w:r>
          </w:ins>
        </w:p>
        <w:p w14:paraId="1ABE71DB" w14:textId="77777777" w:rsidR="00632A90" w:rsidRDefault="00632A90">
          <w:pPr>
            <w:pStyle w:val="Sommario2"/>
            <w:tabs>
              <w:tab w:val="left" w:pos="960"/>
              <w:tab w:val="right" w:pos="8778"/>
            </w:tabs>
            <w:rPr>
              <w:ins w:id="60" w:author="Antonio Antetomaso" w:date="2017-03-30T16:32:00Z"/>
              <w:rFonts w:asciiTheme="minorHAnsi" w:eastAsiaTheme="minorEastAsia" w:hAnsiTheme="minorHAnsi" w:cstheme="minorBidi"/>
              <w:noProof/>
              <w:color w:val="auto"/>
              <w:sz w:val="24"/>
              <w:szCs w:val="24"/>
            </w:rPr>
          </w:pPr>
          <w:ins w:id="61"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"_Toc478654973"</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5.1</w:t>
            </w:r>
            <w:r>
              <w:rPr>
                <w:rFonts w:asciiTheme="minorHAnsi" w:eastAsiaTheme="minorEastAsia" w:hAnsiTheme="minorHAnsi" w:cstheme="minorBidi"/>
                <w:noProof/>
                <w:color w:val="auto"/>
                <w:sz w:val="24"/>
                <w:szCs w:val="24"/>
              </w:rPr>
              <w:tab/>
            </w:r>
            <w:r w:rsidRPr="004933C2">
              <w:rPr>
                <w:rStyle w:val="Collegamentoipertestuale"/>
                <w:noProof/>
              </w:rPr>
              <w:t>Interrogazione dati anagrafici</w:t>
            </w:r>
            <w:r>
              <w:rPr>
                <w:noProof/>
                <w:webHidden/>
              </w:rPr>
              <w:tab/>
            </w:r>
            <w:r>
              <w:rPr>
                <w:noProof/>
                <w:webHidden/>
              </w:rPr>
              <w:fldChar w:fldCharType="begin"/>
            </w:r>
            <w:r>
              <w:rPr>
                <w:noProof/>
                <w:webHidden/>
              </w:rPr>
              <w:instrText xml:space="preserve"> PAGEREF _Toc478654973 \h </w:instrText>
            </w:r>
            <w:r>
              <w:rPr>
                <w:noProof/>
                <w:webHidden/>
              </w:rPr>
            </w:r>
          </w:ins>
          <w:r>
            <w:rPr>
              <w:noProof/>
              <w:webHidden/>
            </w:rPr>
            <w:fldChar w:fldCharType="separate"/>
          </w:r>
          <w:ins w:id="62" w:author="Antonio Antetomaso" w:date="2017-03-30T16:32:00Z">
            <w:r>
              <w:rPr>
                <w:noProof/>
                <w:webHidden/>
              </w:rPr>
              <w:t>14</w:t>
            </w:r>
            <w:r>
              <w:rPr>
                <w:noProof/>
                <w:webHidden/>
              </w:rPr>
              <w:fldChar w:fldCharType="end"/>
            </w:r>
            <w:r w:rsidRPr="004933C2">
              <w:rPr>
                <w:rStyle w:val="Collegamentoipertestuale"/>
                <w:noProof/>
              </w:rPr>
              <w:fldChar w:fldCharType="end"/>
            </w:r>
          </w:ins>
        </w:p>
        <w:p w14:paraId="1722A12C" w14:textId="77777777" w:rsidR="00632A90" w:rsidRDefault="00632A90">
          <w:pPr>
            <w:pStyle w:val="Sommario4"/>
            <w:tabs>
              <w:tab w:val="left" w:pos="1440"/>
              <w:tab w:val="right" w:pos="8778"/>
            </w:tabs>
            <w:rPr>
              <w:ins w:id="63" w:author="Antonio Antetomaso" w:date="2017-03-30T16:32:00Z"/>
              <w:rFonts w:asciiTheme="minorHAnsi" w:eastAsiaTheme="minorEastAsia" w:hAnsiTheme="minorHAnsi" w:cstheme="minorBidi"/>
              <w:noProof/>
              <w:color w:val="auto"/>
              <w:sz w:val="24"/>
              <w:szCs w:val="24"/>
            </w:rPr>
          </w:pPr>
          <w:ins w:id="64"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"_Toc478654974"</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5.1.1</w:t>
            </w:r>
            <w:r>
              <w:rPr>
                <w:rFonts w:asciiTheme="minorHAnsi" w:eastAsiaTheme="minorEastAsia" w:hAnsiTheme="minorHAnsi" w:cstheme="minorBidi"/>
                <w:noProof/>
                <w:color w:val="auto"/>
                <w:sz w:val="24"/>
                <w:szCs w:val="24"/>
              </w:rPr>
              <w:tab/>
            </w:r>
            <w:r w:rsidRPr="004933C2">
              <w:rPr>
                <w:rStyle w:val="Collegamentoipertestuale"/>
                <w:noProof/>
              </w:rPr>
              <w:t>Struttura dati richiesta</w:t>
            </w:r>
            <w:r>
              <w:rPr>
                <w:noProof/>
                <w:webHidden/>
              </w:rPr>
              <w:tab/>
            </w:r>
            <w:r>
              <w:rPr>
                <w:noProof/>
                <w:webHidden/>
              </w:rPr>
              <w:fldChar w:fldCharType="begin"/>
            </w:r>
            <w:r>
              <w:rPr>
                <w:noProof/>
                <w:webHidden/>
              </w:rPr>
              <w:instrText xml:space="preserve"> PAGEREF _Toc478654974 \h </w:instrText>
            </w:r>
            <w:r>
              <w:rPr>
                <w:noProof/>
                <w:webHidden/>
              </w:rPr>
            </w:r>
          </w:ins>
          <w:r>
            <w:rPr>
              <w:noProof/>
              <w:webHidden/>
            </w:rPr>
            <w:fldChar w:fldCharType="separate"/>
          </w:r>
          <w:ins w:id="65" w:author="Antonio Antetomaso" w:date="2017-03-30T16:32:00Z">
            <w:r>
              <w:rPr>
                <w:noProof/>
                <w:webHidden/>
              </w:rPr>
              <w:t>15</w:t>
            </w:r>
            <w:r>
              <w:rPr>
                <w:noProof/>
                <w:webHidden/>
              </w:rPr>
              <w:fldChar w:fldCharType="end"/>
            </w:r>
            <w:r w:rsidRPr="004933C2">
              <w:rPr>
                <w:rStyle w:val="Collegamentoipertestuale"/>
                <w:noProof/>
              </w:rPr>
              <w:fldChar w:fldCharType="end"/>
            </w:r>
          </w:ins>
        </w:p>
        <w:p w14:paraId="268DDAD2" w14:textId="77777777" w:rsidR="00632A90" w:rsidRDefault="00632A90">
          <w:pPr>
            <w:pStyle w:val="Sommario4"/>
            <w:tabs>
              <w:tab w:val="left" w:pos="1440"/>
              <w:tab w:val="right" w:pos="8778"/>
            </w:tabs>
            <w:rPr>
              <w:ins w:id="66" w:author="Antonio Antetomaso" w:date="2017-03-30T16:32:00Z"/>
              <w:rFonts w:asciiTheme="minorHAnsi" w:eastAsiaTheme="minorEastAsia" w:hAnsiTheme="minorHAnsi" w:cstheme="minorBidi"/>
              <w:noProof/>
              <w:color w:val="auto"/>
              <w:sz w:val="24"/>
              <w:szCs w:val="24"/>
            </w:rPr>
          </w:pPr>
          <w:ins w:id="67"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"_Toc478654975"</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5.1.2</w:t>
            </w:r>
            <w:r>
              <w:rPr>
                <w:rFonts w:asciiTheme="minorHAnsi" w:eastAsiaTheme="minorEastAsia" w:hAnsiTheme="minorHAnsi" w:cstheme="minorBidi"/>
                <w:noProof/>
                <w:color w:val="auto"/>
                <w:sz w:val="24"/>
                <w:szCs w:val="24"/>
              </w:rPr>
              <w:tab/>
            </w:r>
            <w:r w:rsidRPr="004933C2">
              <w:rPr>
                <w:rStyle w:val="Collegamentoipertestuale"/>
                <w:noProof/>
              </w:rPr>
              <w:t>Struttura dati risposta</w:t>
            </w:r>
            <w:r>
              <w:rPr>
                <w:noProof/>
                <w:webHidden/>
              </w:rPr>
              <w:tab/>
            </w:r>
            <w:r>
              <w:rPr>
                <w:noProof/>
                <w:webHidden/>
              </w:rPr>
              <w:fldChar w:fldCharType="begin"/>
            </w:r>
            <w:r>
              <w:rPr>
                <w:noProof/>
                <w:webHidden/>
              </w:rPr>
              <w:instrText xml:space="preserve"> PAGEREF _Toc478654975 \h </w:instrText>
            </w:r>
            <w:r>
              <w:rPr>
                <w:noProof/>
                <w:webHidden/>
              </w:rPr>
            </w:r>
          </w:ins>
          <w:r>
            <w:rPr>
              <w:noProof/>
              <w:webHidden/>
            </w:rPr>
            <w:fldChar w:fldCharType="separate"/>
          </w:r>
          <w:ins w:id="68" w:author="Antonio Antetomaso" w:date="2017-03-30T16:32:00Z">
            <w:r>
              <w:rPr>
                <w:noProof/>
                <w:webHidden/>
              </w:rPr>
              <w:t>15</w:t>
            </w:r>
            <w:r>
              <w:rPr>
                <w:noProof/>
                <w:webHidden/>
              </w:rPr>
              <w:fldChar w:fldCharType="end"/>
            </w:r>
            <w:r w:rsidRPr="004933C2">
              <w:rPr>
                <w:rStyle w:val="Collegamentoipertestuale"/>
                <w:noProof/>
              </w:rPr>
              <w:fldChar w:fldCharType="end"/>
            </w:r>
          </w:ins>
        </w:p>
        <w:p w14:paraId="2B1068DB" w14:textId="77777777" w:rsidR="00632A90" w:rsidRDefault="00632A90">
          <w:pPr>
            <w:pStyle w:val="Sommario2"/>
            <w:tabs>
              <w:tab w:val="left" w:pos="960"/>
              <w:tab w:val="right" w:pos="8778"/>
            </w:tabs>
            <w:rPr>
              <w:ins w:id="69" w:author="Antonio Antetomaso" w:date="2017-03-30T16:32:00Z"/>
              <w:rFonts w:asciiTheme="minorHAnsi" w:eastAsiaTheme="minorEastAsia" w:hAnsiTheme="minorHAnsi" w:cstheme="minorBidi"/>
              <w:noProof/>
              <w:color w:val="auto"/>
              <w:sz w:val="24"/>
              <w:szCs w:val="24"/>
            </w:rPr>
          </w:pPr>
          <w:ins w:id="70"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"_Toc478654976"</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5.2</w:t>
            </w:r>
            <w:r>
              <w:rPr>
                <w:rFonts w:asciiTheme="minorHAnsi" w:eastAsiaTheme="minorEastAsia" w:hAnsiTheme="minorHAnsi" w:cstheme="minorBidi"/>
                <w:noProof/>
                <w:color w:val="auto"/>
                <w:sz w:val="24"/>
                <w:szCs w:val="24"/>
              </w:rPr>
              <w:tab/>
            </w:r>
            <w:r w:rsidRPr="004933C2">
              <w:rPr>
                <w:rStyle w:val="Collegamentoipertestuale"/>
                <w:noProof/>
              </w:rPr>
              <w:t>Comunicazione di avvenuta emissione CIE</w:t>
            </w:r>
            <w:r>
              <w:rPr>
                <w:noProof/>
                <w:webHidden/>
              </w:rPr>
              <w:tab/>
            </w:r>
            <w:r>
              <w:rPr>
                <w:noProof/>
                <w:webHidden/>
              </w:rPr>
              <w:fldChar w:fldCharType="begin"/>
            </w:r>
            <w:r>
              <w:rPr>
                <w:noProof/>
                <w:webHidden/>
              </w:rPr>
              <w:instrText xml:space="preserve"> PAGEREF _Toc478654976 \h </w:instrText>
            </w:r>
            <w:r>
              <w:rPr>
                <w:noProof/>
                <w:webHidden/>
              </w:rPr>
            </w:r>
          </w:ins>
          <w:r>
            <w:rPr>
              <w:noProof/>
              <w:webHidden/>
            </w:rPr>
            <w:fldChar w:fldCharType="separate"/>
          </w:r>
          <w:ins w:id="71" w:author="Antonio Antetomaso" w:date="2017-03-30T16:32:00Z">
            <w:r>
              <w:rPr>
                <w:noProof/>
                <w:webHidden/>
              </w:rPr>
              <w:t>15</w:t>
            </w:r>
            <w:r>
              <w:rPr>
                <w:noProof/>
                <w:webHidden/>
              </w:rPr>
              <w:fldChar w:fldCharType="end"/>
            </w:r>
            <w:r w:rsidRPr="004933C2">
              <w:rPr>
                <w:rStyle w:val="Collegamentoipertestuale"/>
                <w:noProof/>
              </w:rPr>
              <w:fldChar w:fldCharType="end"/>
            </w:r>
          </w:ins>
        </w:p>
        <w:p w14:paraId="2F9366BC" w14:textId="77777777" w:rsidR="00632A90" w:rsidRDefault="00632A90">
          <w:pPr>
            <w:pStyle w:val="Sommario4"/>
            <w:tabs>
              <w:tab w:val="left" w:pos="1440"/>
              <w:tab w:val="right" w:pos="8778"/>
            </w:tabs>
            <w:rPr>
              <w:ins w:id="72" w:author="Antonio Antetomaso" w:date="2017-03-30T16:32:00Z"/>
              <w:rFonts w:asciiTheme="minorHAnsi" w:eastAsiaTheme="minorEastAsia" w:hAnsiTheme="minorHAnsi" w:cstheme="minorBidi"/>
              <w:noProof/>
              <w:color w:val="auto"/>
              <w:sz w:val="24"/>
              <w:szCs w:val="24"/>
            </w:rPr>
          </w:pPr>
          <w:ins w:id="73"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"_Toc478654977"</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5.2.1</w:t>
            </w:r>
            <w:r>
              <w:rPr>
                <w:rFonts w:asciiTheme="minorHAnsi" w:eastAsiaTheme="minorEastAsia" w:hAnsiTheme="minorHAnsi" w:cstheme="minorBidi"/>
                <w:noProof/>
                <w:color w:val="auto"/>
                <w:sz w:val="24"/>
                <w:szCs w:val="24"/>
              </w:rPr>
              <w:tab/>
            </w:r>
            <w:r w:rsidRPr="004933C2">
              <w:rPr>
                <w:rStyle w:val="Collegamentoipertestuale"/>
                <w:noProof/>
              </w:rPr>
              <w:t>Struttura dati richiesta</w:t>
            </w:r>
            <w:r>
              <w:rPr>
                <w:noProof/>
                <w:webHidden/>
              </w:rPr>
              <w:tab/>
            </w:r>
            <w:r>
              <w:rPr>
                <w:noProof/>
                <w:webHidden/>
              </w:rPr>
              <w:fldChar w:fldCharType="begin"/>
            </w:r>
            <w:r>
              <w:rPr>
                <w:noProof/>
                <w:webHidden/>
              </w:rPr>
              <w:instrText xml:space="preserve"> PAGEREF _Toc478654977 \h </w:instrText>
            </w:r>
            <w:r>
              <w:rPr>
                <w:noProof/>
                <w:webHidden/>
              </w:rPr>
            </w:r>
          </w:ins>
          <w:r>
            <w:rPr>
              <w:noProof/>
              <w:webHidden/>
            </w:rPr>
            <w:fldChar w:fldCharType="separate"/>
          </w:r>
          <w:ins w:id="74" w:author="Antonio Antetomaso" w:date="2017-03-30T16:32:00Z">
            <w:r>
              <w:rPr>
                <w:noProof/>
                <w:webHidden/>
              </w:rPr>
              <w:t>16</w:t>
            </w:r>
            <w:r>
              <w:rPr>
                <w:noProof/>
                <w:webHidden/>
              </w:rPr>
              <w:fldChar w:fldCharType="end"/>
            </w:r>
            <w:r w:rsidRPr="004933C2">
              <w:rPr>
                <w:rStyle w:val="Collegamentoipertestuale"/>
                <w:noProof/>
              </w:rPr>
              <w:fldChar w:fldCharType="end"/>
            </w:r>
          </w:ins>
        </w:p>
        <w:p w14:paraId="44D91795" w14:textId="77777777" w:rsidR="00632A90" w:rsidRDefault="00632A90">
          <w:pPr>
            <w:pStyle w:val="Sommario4"/>
            <w:tabs>
              <w:tab w:val="left" w:pos="1440"/>
              <w:tab w:val="right" w:pos="8778"/>
            </w:tabs>
            <w:rPr>
              <w:ins w:id="75" w:author="Antonio Antetomaso" w:date="2017-03-30T16:32:00Z"/>
              <w:rFonts w:asciiTheme="minorHAnsi" w:eastAsiaTheme="minorEastAsia" w:hAnsiTheme="minorHAnsi" w:cstheme="minorBidi"/>
              <w:noProof/>
              <w:color w:val="auto"/>
              <w:sz w:val="24"/>
              <w:szCs w:val="24"/>
            </w:rPr>
          </w:pPr>
          <w:ins w:id="76"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"_Toc478654979"</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5.2.2</w:t>
            </w:r>
            <w:r>
              <w:rPr>
                <w:rFonts w:asciiTheme="minorHAnsi" w:eastAsiaTheme="minorEastAsia" w:hAnsiTheme="minorHAnsi" w:cstheme="minorBidi"/>
                <w:noProof/>
                <w:color w:val="auto"/>
                <w:sz w:val="24"/>
                <w:szCs w:val="24"/>
              </w:rPr>
              <w:tab/>
            </w:r>
            <w:r w:rsidRPr="004933C2">
              <w:rPr>
                <w:rStyle w:val="Collegamentoipertestuale"/>
                <w:noProof/>
              </w:rPr>
              <w:t>Struttura dati risposta</w:t>
            </w:r>
            <w:r>
              <w:rPr>
                <w:noProof/>
                <w:webHidden/>
              </w:rPr>
              <w:tab/>
            </w:r>
            <w:r>
              <w:rPr>
                <w:noProof/>
                <w:webHidden/>
              </w:rPr>
              <w:fldChar w:fldCharType="begin"/>
            </w:r>
            <w:r>
              <w:rPr>
                <w:noProof/>
                <w:webHidden/>
              </w:rPr>
              <w:instrText xml:space="preserve"> PAGEREF _Toc478654979 \h </w:instrText>
            </w:r>
            <w:r>
              <w:rPr>
                <w:noProof/>
                <w:webHidden/>
              </w:rPr>
            </w:r>
          </w:ins>
          <w:r>
            <w:rPr>
              <w:noProof/>
              <w:webHidden/>
            </w:rPr>
            <w:fldChar w:fldCharType="separate"/>
          </w:r>
          <w:ins w:id="77" w:author="Antonio Antetomaso" w:date="2017-03-30T16:32:00Z">
            <w:r>
              <w:rPr>
                <w:noProof/>
                <w:webHidden/>
              </w:rPr>
              <w:t>16</w:t>
            </w:r>
            <w:r>
              <w:rPr>
                <w:noProof/>
                <w:webHidden/>
              </w:rPr>
              <w:fldChar w:fldCharType="end"/>
            </w:r>
            <w:r w:rsidRPr="004933C2">
              <w:rPr>
                <w:rStyle w:val="Collegamentoipertestuale"/>
                <w:noProof/>
              </w:rPr>
              <w:fldChar w:fldCharType="end"/>
            </w:r>
          </w:ins>
        </w:p>
        <w:p w14:paraId="576A8E70" w14:textId="77777777" w:rsidR="00632A90" w:rsidRDefault="00632A90">
          <w:pPr>
            <w:pStyle w:val="Sommario2"/>
            <w:tabs>
              <w:tab w:val="left" w:pos="960"/>
              <w:tab w:val="right" w:pos="8778"/>
            </w:tabs>
            <w:rPr>
              <w:ins w:id="78" w:author="Antonio Antetomaso" w:date="2017-03-30T16:32:00Z"/>
              <w:rFonts w:asciiTheme="minorHAnsi" w:eastAsiaTheme="minorEastAsia" w:hAnsiTheme="minorHAnsi" w:cstheme="minorBidi"/>
              <w:noProof/>
              <w:color w:val="auto"/>
              <w:sz w:val="24"/>
              <w:szCs w:val="24"/>
            </w:rPr>
          </w:pPr>
          <w:ins w:id="79"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"_Toc478654982"</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5.3</w:t>
            </w:r>
            <w:r>
              <w:rPr>
                <w:rFonts w:asciiTheme="minorHAnsi" w:eastAsiaTheme="minorEastAsia" w:hAnsiTheme="minorHAnsi" w:cstheme="minorBidi"/>
                <w:noProof/>
                <w:color w:val="auto"/>
                <w:sz w:val="24"/>
                <w:szCs w:val="24"/>
              </w:rPr>
              <w:tab/>
            </w:r>
            <w:r w:rsidRPr="004933C2">
              <w:rPr>
                <w:rStyle w:val="Collegamentoipertestuale"/>
                <w:noProof/>
              </w:rPr>
              <w:t>Comunicazione di annullamento CIE</w:t>
            </w:r>
            <w:r>
              <w:rPr>
                <w:noProof/>
                <w:webHidden/>
              </w:rPr>
              <w:tab/>
            </w:r>
            <w:r>
              <w:rPr>
                <w:noProof/>
                <w:webHidden/>
              </w:rPr>
              <w:fldChar w:fldCharType="begin"/>
            </w:r>
            <w:r>
              <w:rPr>
                <w:noProof/>
                <w:webHidden/>
              </w:rPr>
              <w:instrText xml:space="preserve"> PAGEREF _Toc478654982 \h </w:instrText>
            </w:r>
            <w:r>
              <w:rPr>
                <w:noProof/>
                <w:webHidden/>
              </w:rPr>
            </w:r>
          </w:ins>
          <w:r>
            <w:rPr>
              <w:noProof/>
              <w:webHidden/>
            </w:rPr>
            <w:fldChar w:fldCharType="separate"/>
          </w:r>
          <w:ins w:id="80" w:author="Antonio Antetomaso" w:date="2017-03-30T16:32:00Z">
            <w:r>
              <w:rPr>
                <w:noProof/>
                <w:webHidden/>
              </w:rPr>
              <w:t>16</w:t>
            </w:r>
            <w:r>
              <w:rPr>
                <w:noProof/>
                <w:webHidden/>
              </w:rPr>
              <w:fldChar w:fldCharType="end"/>
            </w:r>
            <w:r w:rsidRPr="004933C2">
              <w:rPr>
                <w:rStyle w:val="Collegamentoipertestuale"/>
                <w:noProof/>
              </w:rPr>
              <w:fldChar w:fldCharType="end"/>
            </w:r>
          </w:ins>
        </w:p>
        <w:p w14:paraId="2DE73A54" w14:textId="77777777" w:rsidR="00632A90" w:rsidRDefault="00632A90">
          <w:pPr>
            <w:pStyle w:val="Sommario4"/>
            <w:tabs>
              <w:tab w:val="left" w:pos="1440"/>
              <w:tab w:val="right" w:pos="8778"/>
            </w:tabs>
            <w:rPr>
              <w:ins w:id="81" w:author="Antonio Antetomaso" w:date="2017-03-30T16:32:00Z"/>
              <w:rFonts w:asciiTheme="minorHAnsi" w:eastAsiaTheme="minorEastAsia" w:hAnsiTheme="minorHAnsi" w:cstheme="minorBidi"/>
              <w:noProof/>
              <w:color w:val="auto"/>
              <w:sz w:val="24"/>
              <w:szCs w:val="24"/>
            </w:rPr>
          </w:pPr>
          <w:ins w:id="82"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"_Toc478654984"</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5.3.1</w:t>
            </w:r>
            <w:r>
              <w:rPr>
                <w:rFonts w:asciiTheme="minorHAnsi" w:eastAsiaTheme="minorEastAsia" w:hAnsiTheme="minorHAnsi" w:cstheme="minorBidi"/>
                <w:noProof/>
                <w:color w:val="auto"/>
                <w:sz w:val="24"/>
                <w:szCs w:val="24"/>
              </w:rPr>
              <w:tab/>
            </w:r>
            <w:r w:rsidRPr="004933C2">
              <w:rPr>
                <w:rStyle w:val="Collegamentoipertestuale"/>
                <w:noProof/>
              </w:rPr>
              <w:t>Struttura dati richiesta</w:t>
            </w:r>
            <w:r>
              <w:rPr>
                <w:noProof/>
                <w:webHidden/>
              </w:rPr>
              <w:tab/>
            </w:r>
            <w:r>
              <w:rPr>
                <w:noProof/>
                <w:webHidden/>
              </w:rPr>
              <w:fldChar w:fldCharType="begin"/>
            </w:r>
            <w:r>
              <w:rPr>
                <w:noProof/>
                <w:webHidden/>
              </w:rPr>
              <w:instrText xml:space="preserve"> PAGEREF _Toc478654984 \h </w:instrText>
            </w:r>
            <w:r>
              <w:rPr>
                <w:noProof/>
                <w:webHidden/>
              </w:rPr>
            </w:r>
          </w:ins>
          <w:r>
            <w:rPr>
              <w:noProof/>
              <w:webHidden/>
            </w:rPr>
            <w:fldChar w:fldCharType="separate"/>
          </w:r>
          <w:ins w:id="83" w:author="Antonio Antetomaso" w:date="2017-03-30T16:32:00Z">
            <w:r>
              <w:rPr>
                <w:noProof/>
                <w:webHidden/>
              </w:rPr>
              <w:t>17</w:t>
            </w:r>
            <w:r>
              <w:rPr>
                <w:noProof/>
                <w:webHidden/>
              </w:rPr>
              <w:fldChar w:fldCharType="end"/>
            </w:r>
            <w:r w:rsidRPr="004933C2">
              <w:rPr>
                <w:rStyle w:val="Collegamentoipertestuale"/>
                <w:noProof/>
              </w:rPr>
              <w:fldChar w:fldCharType="end"/>
            </w:r>
          </w:ins>
        </w:p>
        <w:p w14:paraId="1AB5619D" w14:textId="77777777" w:rsidR="00632A90" w:rsidRDefault="00632A90">
          <w:pPr>
            <w:pStyle w:val="Sommario4"/>
            <w:tabs>
              <w:tab w:val="left" w:pos="1440"/>
              <w:tab w:val="right" w:pos="8778"/>
            </w:tabs>
            <w:rPr>
              <w:ins w:id="84" w:author="Antonio Antetomaso" w:date="2017-03-30T16:32:00Z"/>
              <w:rFonts w:asciiTheme="minorHAnsi" w:eastAsiaTheme="minorEastAsia" w:hAnsiTheme="minorHAnsi" w:cstheme="minorBidi"/>
              <w:noProof/>
              <w:color w:val="auto"/>
              <w:sz w:val="24"/>
              <w:szCs w:val="24"/>
            </w:rPr>
          </w:pPr>
          <w:ins w:id="85"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"_Toc478654986"</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5.3.2</w:t>
            </w:r>
            <w:r>
              <w:rPr>
                <w:rFonts w:asciiTheme="minorHAnsi" w:eastAsiaTheme="minorEastAsia" w:hAnsiTheme="minorHAnsi" w:cstheme="minorBidi"/>
                <w:noProof/>
                <w:color w:val="auto"/>
                <w:sz w:val="24"/>
                <w:szCs w:val="24"/>
              </w:rPr>
              <w:tab/>
            </w:r>
            <w:r w:rsidRPr="004933C2">
              <w:rPr>
                <w:rStyle w:val="Collegamentoipertestuale"/>
                <w:noProof/>
              </w:rPr>
              <w:t>Struttura dati risposta</w:t>
            </w:r>
            <w:r>
              <w:rPr>
                <w:noProof/>
                <w:webHidden/>
              </w:rPr>
              <w:tab/>
            </w:r>
            <w:r>
              <w:rPr>
                <w:noProof/>
                <w:webHidden/>
              </w:rPr>
              <w:fldChar w:fldCharType="begin"/>
            </w:r>
            <w:r>
              <w:rPr>
                <w:noProof/>
                <w:webHidden/>
              </w:rPr>
              <w:instrText xml:space="preserve"> PAGEREF _Toc478654986 \h </w:instrText>
            </w:r>
            <w:r>
              <w:rPr>
                <w:noProof/>
                <w:webHidden/>
              </w:rPr>
            </w:r>
          </w:ins>
          <w:r>
            <w:rPr>
              <w:noProof/>
              <w:webHidden/>
            </w:rPr>
            <w:fldChar w:fldCharType="separate"/>
          </w:r>
          <w:ins w:id="86" w:author="Antonio Antetomaso" w:date="2017-03-30T16:32:00Z">
            <w:r>
              <w:rPr>
                <w:noProof/>
                <w:webHidden/>
              </w:rPr>
              <w:t>17</w:t>
            </w:r>
            <w:r>
              <w:rPr>
                <w:noProof/>
                <w:webHidden/>
              </w:rPr>
              <w:fldChar w:fldCharType="end"/>
            </w:r>
            <w:r w:rsidRPr="004933C2">
              <w:rPr>
                <w:rStyle w:val="Collegamentoipertestuale"/>
                <w:noProof/>
              </w:rPr>
              <w:fldChar w:fldCharType="end"/>
            </w:r>
          </w:ins>
        </w:p>
        <w:p w14:paraId="3B6E873F" w14:textId="77777777" w:rsidR="00632A90" w:rsidRDefault="00632A90">
          <w:pPr>
            <w:pStyle w:val="Sommario2"/>
            <w:tabs>
              <w:tab w:val="left" w:pos="960"/>
              <w:tab w:val="right" w:pos="8778"/>
            </w:tabs>
            <w:rPr>
              <w:ins w:id="87" w:author="Antonio Antetomaso" w:date="2017-03-30T16:32:00Z"/>
              <w:rFonts w:asciiTheme="minorHAnsi" w:eastAsiaTheme="minorEastAsia" w:hAnsiTheme="minorHAnsi" w:cstheme="minorBidi"/>
              <w:noProof/>
              <w:color w:val="auto"/>
              <w:sz w:val="24"/>
              <w:szCs w:val="24"/>
            </w:rPr>
          </w:pPr>
          <w:ins w:id="88"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"_Toc478654987"</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5.4</w:t>
            </w:r>
            <w:r>
              <w:rPr>
                <w:rFonts w:asciiTheme="minorHAnsi" w:eastAsiaTheme="minorEastAsia" w:hAnsiTheme="minorHAnsi" w:cstheme="minorBidi"/>
                <w:noProof/>
                <w:color w:val="auto"/>
                <w:sz w:val="24"/>
                <w:szCs w:val="24"/>
              </w:rPr>
              <w:tab/>
            </w:r>
            <w:r w:rsidRPr="004933C2">
              <w:rPr>
                <w:rStyle w:val="Collegamentoipertestuale"/>
                <w:noProof/>
              </w:rPr>
              <w:t>Subentro di un Comune in ANPR</w:t>
            </w:r>
            <w:r>
              <w:rPr>
                <w:noProof/>
                <w:webHidden/>
              </w:rPr>
              <w:tab/>
            </w:r>
            <w:r>
              <w:rPr>
                <w:noProof/>
                <w:webHidden/>
              </w:rPr>
              <w:fldChar w:fldCharType="begin"/>
            </w:r>
            <w:r>
              <w:rPr>
                <w:noProof/>
                <w:webHidden/>
              </w:rPr>
              <w:instrText xml:space="preserve"> PAGEREF _Toc478654987 \h </w:instrText>
            </w:r>
            <w:r>
              <w:rPr>
                <w:noProof/>
                <w:webHidden/>
              </w:rPr>
            </w:r>
          </w:ins>
          <w:r>
            <w:rPr>
              <w:noProof/>
              <w:webHidden/>
            </w:rPr>
            <w:fldChar w:fldCharType="separate"/>
          </w:r>
          <w:ins w:id="89" w:author="Antonio Antetomaso" w:date="2017-03-30T16:32:00Z">
            <w:r>
              <w:rPr>
                <w:noProof/>
                <w:webHidden/>
              </w:rPr>
              <w:t>17</w:t>
            </w:r>
            <w:r>
              <w:rPr>
                <w:noProof/>
                <w:webHidden/>
              </w:rPr>
              <w:fldChar w:fldCharType="end"/>
            </w:r>
            <w:r w:rsidRPr="004933C2">
              <w:rPr>
                <w:rStyle w:val="Collegamentoipertestuale"/>
                <w:noProof/>
              </w:rPr>
              <w:fldChar w:fldCharType="end"/>
            </w:r>
          </w:ins>
        </w:p>
        <w:p w14:paraId="1A47531B" w14:textId="77777777" w:rsidR="00632A90" w:rsidRDefault="00632A90">
          <w:pPr>
            <w:pStyle w:val="Sommario4"/>
            <w:tabs>
              <w:tab w:val="left" w:pos="1440"/>
              <w:tab w:val="right" w:pos="8778"/>
            </w:tabs>
            <w:rPr>
              <w:ins w:id="90" w:author="Antonio Antetomaso" w:date="2017-03-30T16:32:00Z"/>
              <w:rFonts w:asciiTheme="minorHAnsi" w:eastAsiaTheme="minorEastAsia" w:hAnsiTheme="minorHAnsi" w:cstheme="minorBidi"/>
              <w:noProof/>
              <w:color w:val="auto"/>
              <w:sz w:val="24"/>
              <w:szCs w:val="24"/>
            </w:rPr>
          </w:pPr>
          <w:ins w:id="91"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"_Toc478654988"</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5.4.1</w:t>
            </w:r>
            <w:r>
              <w:rPr>
                <w:rFonts w:asciiTheme="minorHAnsi" w:eastAsiaTheme="minorEastAsia" w:hAnsiTheme="minorHAnsi" w:cstheme="minorBidi"/>
                <w:noProof/>
                <w:color w:val="auto"/>
                <w:sz w:val="24"/>
                <w:szCs w:val="24"/>
              </w:rPr>
              <w:tab/>
            </w:r>
            <w:r w:rsidRPr="004933C2">
              <w:rPr>
                <w:rStyle w:val="Collegamentoipertestuale"/>
                <w:noProof/>
              </w:rPr>
              <w:t>Struttura dati richiesta</w:t>
            </w:r>
            <w:r>
              <w:rPr>
                <w:noProof/>
                <w:webHidden/>
              </w:rPr>
              <w:tab/>
            </w:r>
            <w:r>
              <w:rPr>
                <w:noProof/>
                <w:webHidden/>
              </w:rPr>
              <w:fldChar w:fldCharType="begin"/>
            </w:r>
            <w:r>
              <w:rPr>
                <w:noProof/>
                <w:webHidden/>
              </w:rPr>
              <w:instrText xml:space="preserve"> PAGEREF _Toc478654988 \h </w:instrText>
            </w:r>
            <w:r>
              <w:rPr>
                <w:noProof/>
                <w:webHidden/>
              </w:rPr>
            </w:r>
          </w:ins>
          <w:r>
            <w:rPr>
              <w:noProof/>
              <w:webHidden/>
            </w:rPr>
            <w:fldChar w:fldCharType="separate"/>
          </w:r>
          <w:ins w:id="92" w:author="Antonio Antetomaso" w:date="2017-03-30T16:32:00Z">
            <w:r>
              <w:rPr>
                <w:noProof/>
                <w:webHidden/>
              </w:rPr>
              <w:t>18</w:t>
            </w:r>
            <w:r>
              <w:rPr>
                <w:noProof/>
                <w:webHidden/>
              </w:rPr>
              <w:fldChar w:fldCharType="end"/>
            </w:r>
            <w:r w:rsidRPr="004933C2">
              <w:rPr>
                <w:rStyle w:val="Collegamentoipertestuale"/>
                <w:noProof/>
              </w:rPr>
              <w:fldChar w:fldCharType="end"/>
            </w:r>
          </w:ins>
        </w:p>
        <w:p w14:paraId="3D4BF6C5" w14:textId="77777777" w:rsidR="00632A90" w:rsidRDefault="00632A90">
          <w:pPr>
            <w:pStyle w:val="Sommario4"/>
            <w:tabs>
              <w:tab w:val="left" w:pos="1440"/>
              <w:tab w:val="right" w:pos="8778"/>
            </w:tabs>
            <w:rPr>
              <w:ins w:id="93" w:author="Antonio Antetomaso" w:date="2017-03-30T16:32:00Z"/>
              <w:rFonts w:asciiTheme="minorHAnsi" w:eastAsiaTheme="minorEastAsia" w:hAnsiTheme="minorHAnsi" w:cstheme="minorBidi"/>
              <w:noProof/>
              <w:color w:val="auto"/>
              <w:sz w:val="24"/>
              <w:szCs w:val="24"/>
            </w:rPr>
          </w:pPr>
          <w:ins w:id="94" w:author="Antonio Antetomaso" w:date="2017-03-30T16:32:00Z">
            <w:r w:rsidRPr="004933C2">
              <w:rPr>
                <w:rStyle w:val="Collegamentoipertestuale"/>
                <w:noProof/>
              </w:rPr>
              <w:lastRenderedPageBreak/>
              <w:fldChar w:fldCharType="begin"/>
            </w:r>
            <w:r w:rsidRPr="004933C2">
              <w:rPr>
                <w:rStyle w:val="Collegamentoipertestuale"/>
                <w:noProof/>
              </w:rPr>
              <w:instrText xml:space="preserve"> </w:instrText>
            </w:r>
            <w:r>
              <w:rPr>
                <w:noProof/>
              </w:rPr>
              <w:instrText>HYPERLINK \l "_Toc478654989"</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5.4.2</w:t>
            </w:r>
            <w:r>
              <w:rPr>
                <w:rFonts w:asciiTheme="minorHAnsi" w:eastAsiaTheme="minorEastAsia" w:hAnsiTheme="minorHAnsi" w:cstheme="minorBidi"/>
                <w:noProof/>
                <w:color w:val="auto"/>
                <w:sz w:val="24"/>
                <w:szCs w:val="24"/>
              </w:rPr>
              <w:tab/>
            </w:r>
            <w:r w:rsidRPr="004933C2">
              <w:rPr>
                <w:rStyle w:val="Collegamentoipertestuale"/>
                <w:noProof/>
              </w:rPr>
              <w:t>Struttura dati risposta</w:t>
            </w:r>
            <w:r>
              <w:rPr>
                <w:noProof/>
                <w:webHidden/>
              </w:rPr>
              <w:tab/>
            </w:r>
            <w:r>
              <w:rPr>
                <w:noProof/>
                <w:webHidden/>
              </w:rPr>
              <w:fldChar w:fldCharType="begin"/>
            </w:r>
            <w:r>
              <w:rPr>
                <w:noProof/>
                <w:webHidden/>
              </w:rPr>
              <w:instrText xml:space="preserve"> PAGEREF _Toc478654989 \h </w:instrText>
            </w:r>
            <w:r>
              <w:rPr>
                <w:noProof/>
                <w:webHidden/>
              </w:rPr>
            </w:r>
          </w:ins>
          <w:r>
            <w:rPr>
              <w:noProof/>
              <w:webHidden/>
            </w:rPr>
            <w:fldChar w:fldCharType="separate"/>
          </w:r>
          <w:ins w:id="95" w:author="Antonio Antetomaso" w:date="2017-03-30T16:32:00Z">
            <w:r>
              <w:rPr>
                <w:noProof/>
                <w:webHidden/>
              </w:rPr>
              <w:t>18</w:t>
            </w:r>
            <w:r>
              <w:rPr>
                <w:noProof/>
                <w:webHidden/>
              </w:rPr>
              <w:fldChar w:fldCharType="end"/>
            </w:r>
            <w:r w:rsidRPr="004933C2">
              <w:rPr>
                <w:rStyle w:val="Collegamentoipertestuale"/>
                <w:noProof/>
              </w:rPr>
              <w:fldChar w:fldCharType="end"/>
            </w:r>
          </w:ins>
        </w:p>
        <w:p w14:paraId="2646B3BE" w14:textId="77777777" w:rsidR="00632A90" w:rsidRDefault="00632A90">
          <w:pPr>
            <w:pStyle w:val="Sommario1"/>
            <w:tabs>
              <w:tab w:val="left" w:pos="440"/>
              <w:tab w:val="right" w:pos="8778"/>
            </w:tabs>
            <w:rPr>
              <w:ins w:id="96" w:author="Antonio Antetomaso" w:date="2017-03-30T16:32:00Z"/>
              <w:rFonts w:asciiTheme="minorHAnsi" w:eastAsiaTheme="minorEastAsia" w:hAnsiTheme="minorHAnsi" w:cstheme="minorBidi"/>
              <w:noProof/>
              <w:color w:val="auto"/>
              <w:sz w:val="24"/>
              <w:szCs w:val="24"/>
            </w:rPr>
          </w:pPr>
          <w:ins w:id="97"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"_Toc478654990"</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6.</w:t>
            </w:r>
            <w:r>
              <w:rPr>
                <w:rFonts w:asciiTheme="minorHAnsi" w:eastAsiaTheme="minorEastAsia" w:hAnsiTheme="minorHAnsi" w:cstheme="minorBidi"/>
                <w:noProof/>
                <w:color w:val="auto"/>
                <w:sz w:val="24"/>
                <w:szCs w:val="24"/>
              </w:rPr>
              <w:tab/>
            </w:r>
            <w:r w:rsidRPr="004933C2">
              <w:rPr>
                <w:rStyle w:val="Collegamentoipertestuale"/>
                <w:noProof/>
              </w:rPr>
              <w:t>Riepilogo dei servizi</w:t>
            </w:r>
            <w:r>
              <w:rPr>
                <w:noProof/>
                <w:webHidden/>
              </w:rPr>
              <w:tab/>
            </w:r>
            <w:r>
              <w:rPr>
                <w:noProof/>
                <w:webHidden/>
              </w:rPr>
              <w:fldChar w:fldCharType="begin"/>
            </w:r>
            <w:r>
              <w:rPr>
                <w:noProof/>
                <w:webHidden/>
              </w:rPr>
              <w:instrText xml:space="preserve"> PAGEREF _Toc478654990 \h </w:instrText>
            </w:r>
            <w:r>
              <w:rPr>
                <w:noProof/>
                <w:webHidden/>
              </w:rPr>
            </w:r>
          </w:ins>
          <w:r>
            <w:rPr>
              <w:noProof/>
              <w:webHidden/>
            </w:rPr>
            <w:fldChar w:fldCharType="separate"/>
          </w:r>
          <w:ins w:id="98" w:author="Antonio Antetomaso" w:date="2017-03-30T16:32:00Z">
            <w:r>
              <w:rPr>
                <w:noProof/>
                <w:webHidden/>
              </w:rPr>
              <w:t>18</w:t>
            </w:r>
            <w:r>
              <w:rPr>
                <w:noProof/>
                <w:webHidden/>
              </w:rPr>
              <w:fldChar w:fldCharType="end"/>
            </w:r>
            <w:r w:rsidRPr="004933C2">
              <w:rPr>
                <w:rStyle w:val="Collegamentoipertestuale"/>
                <w:noProof/>
              </w:rPr>
              <w:fldChar w:fldCharType="end"/>
            </w:r>
          </w:ins>
        </w:p>
        <w:p w14:paraId="016A4124" w14:textId="77777777" w:rsidR="00632A90" w:rsidRDefault="00632A90">
          <w:pPr>
            <w:pStyle w:val="Sommario1"/>
            <w:tabs>
              <w:tab w:val="left" w:pos="440"/>
              <w:tab w:val="right" w:pos="8778"/>
            </w:tabs>
            <w:rPr>
              <w:ins w:id="99" w:author="Antonio Antetomaso" w:date="2017-03-30T16:32:00Z"/>
              <w:rFonts w:asciiTheme="minorHAnsi" w:eastAsiaTheme="minorEastAsia" w:hAnsiTheme="minorHAnsi" w:cstheme="minorBidi"/>
              <w:noProof/>
              <w:color w:val="auto"/>
              <w:sz w:val="24"/>
              <w:szCs w:val="24"/>
            </w:rPr>
          </w:pPr>
          <w:ins w:id="100"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"_Toc478654991"</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7.</w:t>
            </w:r>
            <w:r>
              <w:rPr>
                <w:rFonts w:asciiTheme="minorHAnsi" w:eastAsiaTheme="minorEastAsia" w:hAnsiTheme="minorHAnsi" w:cstheme="minorBidi"/>
                <w:noProof/>
                <w:color w:val="auto"/>
                <w:sz w:val="24"/>
                <w:szCs w:val="24"/>
              </w:rPr>
              <w:tab/>
            </w:r>
            <w:r w:rsidRPr="004933C2">
              <w:rPr>
                <w:rStyle w:val="Collegamentoipertestuale"/>
                <w:noProof/>
              </w:rPr>
              <w:t>Processi</w:t>
            </w:r>
            <w:r>
              <w:rPr>
                <w:noProof/>
                <w:webHidden/>
              </w:rPr>
              <w:tab/>
            </w:r>
            <w:r>
              <w:rPr>
                <w:noProof/>
                <w:webHidden/>
              </w:rPr>
              <w:fldChar w:fldCharType="begin"/>
            </w:r>
            <w:r>
              <w:rPr>
                <w:noProof/>
                <w:webHidden/>
              </w:rPr>
              <w:instrText xml:space="preserve"> PAGEREF _Toc478654991 \h </w:instrText>
            </w:r>
            <w:r>
              <w:rPr>
                <w:noProof/>
                <w:webHidden/>
              </w:rPr>
            </w:r>
          </w:ins>
          <w:r>
            <w:rPr>
              <w:noProof/>
              <w:webHidden/>
            </w:rPr>
            <w:fldChar w:fldCharType="separate"/>
          </w:r>
          <w:ins w:id="101" w:author="Antonio Antetomaso" w:date="2017-03-30T16:32:00Z">
            <w:r>
              <w:rPr>
                <w:noProof/>
                <w:webHidden/>
              </w:rPr>
              <w:t>19</w:t>
            </w:r>
            <w:r>
              <w:rPr>
                <w:noProof/>
                <w:webHidden/>
              </w:rPr>
              <w:fldChar w:fldCharType="end"/>
            </w:r>
            <w:r w:rsidRPr="004933C2">
              <w:rPr>
                <w:rStyle w:val="Collegamentoipertestuale"/>
                <w:noProof/>
              </w:rPr>
              <w:fldChar w:fldCharType="end"/>
            </w:r>
          </w:ins>
        </w:p>
        <w:p w14:paraId="6451AFA2" w14:textId="77777777" w:rsidR="00632A90" w:rsidRDefault="00632A90">
          <w:pPr>
            <w:pStyle w:val="Sommario2"/>
            <w:tabs>
              <w:tab w:val="left" w:pos="960"/>
              <w:tab w:val="right" w:pos="8778"/>
            </w:tabs>
            <w:rPr>
              <w:ins w:id="102" w:author="Antonio Antetomaso" w:date="2017-03-30T16:32:00Z"/>
              <w:rFonts w:asciiTheme="minorHAnsi" w:eastAsiaTheme="minorEastAsia" w:hAnsiTheme="minorHAnsi" w:cstheme="minorBidi"/>
              <w:noProof/>
              <w:color w:val="auto"/>
              <w:sz w:val="24"/>
              <w:szCs w:val="24"/>
            </w:rPr>
          </w:pPr>
          <w:ins w:id="103"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"_Toc478654992"</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7.1</w:t>
            </w:r>
            <w:r>
              <w:rPr>
                <w:rFonts w:asciiTheme="minorHAnsi" w:eastAsiaTheme="minorEastAsia" w:hAnsiTheme="minorHAnsi" w:cstheme="minorBidi"/>
                <w:noProof/>
                <w:color w:val="auto"/>
                <w:sz w:val="24"/>
                <w:szCs w:val="24"/>
              </w:rPr>
              <w:tab/>
            </w:r>
            <w:r w:rsidRPr="004933C2">
              <w:rPr>
                <w:rStyle w:val="Collegamentoipertestuale"/>
                <w:noProof/>
              </w:rPr>
              <w:t>Interrogazione dati anagrafici</w:t>
            </w:r>
            <w:r>
              <w:rPr>
                <w:noProof/>
                <w:webHidden/>
              </w:rPr>
              <w:tab/>
            </w:r>
            <w:r>
              <w:rPr>
                <w:noProof/>
                <w:webHidden/>
              </w:rPr>
              <w:fldChar w:fldCharType="begin"/>
            </w:r>
            <w:r>
              <w:rPr>
                <w:noProof/>
                <w:webHidden/>
              </w:rPr>
              <w:instrText xml:space="preserve"> PAGEREF _Toc478654992 \h </w:instrText>
            </w:r>
            <w:r>
              <w:rPr>
                <w:noProof/>
                <w:webHidden/>
              </w:rPr>
            </w:r>
          </w:ins>
          <w:r>
            <w:rPr>
              <w:noProof/>
              <w:webHidden/>
            </w:rPr>
            <w:fldChar w:fldCharType="separate"/>
          </w:r>
          <w:ins w:id="104" w:author="Antonio Antetomaso" w:date="2017-03-30T16:32:00Z">
            <w:r>
              <w:rPr>
                <w:noProof/>
                <w:webHidden/>
              </w:rPr>
              <w:t>20</w:t>
            </w:r>
            <w:r>
              <w:rPr>
                <w:noProof/>
                <w:webHidden/>
              </w:rPr>
              <w:fldChar w:fldCharType="end"/>
            </w:r>
            <w:r w:rsidRPr="004933C2">
              <w:rPr>
                <w:rStyle w:val="Collegamentoipertestuale"/>
                <w:noProof/>
              </w:rPr>
              <w:fldChar w:fldCharType="end"/>
            </w:r>
          </w:ins>
        </w:p>
        <w:p w14:paraId="2CCBC47A" w14:textId="77777777" w:rsidR="00632A90" w:rsidRDefault="00632A90">
          <w:pPr>
            <w:pStyle w:val="Sommario2"/>
            <w:tabs>
              <w:tab w:val="left" w:pos="960"/>
              <w:tab w:val="right" w:pos="8778"/>
            </w:tabs>
            <w:rPr>
              <w:ins w:id="105" w:author="Antonio Antetomaso" w:date="2017-03-30T16:32:00Z"/>
              <w:rFonts w:asciiTheme="minorHAnsi" w:eastAsiaTheme="minorEastAsia" w:hAnsiTheme="minorHAnsi" w:cstheme="minorBidi"/>
              <w:noProof/>
              <w:color w:val="auto"/>
              <w:sz w:val="24"/>
              <w:szCs w:val="24"/>
            </w:rPr>
          </w:pPr>
          <w:ins w:id="106"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"_Toc478654993"</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7.2</w:t>
            </w:r>
            <w:r>
              <w:rPr>
                <w:rFonts w:asciiTheme="minorHAnsi" w:eastAsiaTheme="minorEastAsia" w:hAnsiTheme="minorHAnsi" w:cstheme="minorBidi"/>
                <w:noProof/>
                <w:color w:val="auto"/>
                <w:sz w:val="24"/>
                <w:szCs w:val="24"/>
              </w:rPr>
              <w:tab/>
            </w:r>
            <w:r w:rsidRPr="004933C2">
              <w:rPr>
                <w:rStyle w:val="Collegamentoipertestuale"/>
                <w:noProof/>
              </w:rPr>
              <w:t>Comunicazione avvenuta emissione CIE</w:t>
            </w:r>
            <w:r>
              <w:rPr>
                <w:noProof/>
                <w:webHidden/>
              </w:rPr>
              <w:tab/>
            </w:r>
            <w:r>
              <w:rPr>
                <w:noProof/>
                <w:webHidden/>
              </w:rPr>
              <w:fldChar w:fldCharType="begin"/>
            </w:r>
            <w:r>
              <w:rPr>
                <w:noProof/>
                <w:webHidden/>
              </w:rPr>
              <w:instrText xml:space="preserve"> PAGEREF _Toc478654993 \h </w:instrText>
            </w:r>
            <w:r>
              <w:rPr>
                <w:noProof/>
                <w:webHidden/>
              </w:rPr>
            </w:r>
          </w:ins>
          <w:r>
            <w:rPr>
              <w:noProof/>
              <w:webHidden/>
            </w:rPr>
            <w:fldChar w:fldCharType="separate"/>
          </w:r>
          <w:ins w:id="107" w:author="Antonio Antetomaso" w:date="2017-03-30T16:32:00Z">
            <w:r>
              <w:rPr>
                <w:noProof/>
                <w:webHidden/>
              </w:rPr>
              <w:t>22</w:t>
            </w:r>
            <w:r>
              <w:rPr>
                <w:noProof/>
                <w:webHidden/>
              </w:rPr>
              <w:fldChar w:fldCharType="end"/>
            </w:r>
            <w:r w:rsidRPr="004933C2">
              <w:rPr>
                <w:rStyle w:val="Collegamentoipertestuale"/>
                <w:noProof/>
              </w:rPr>
              <w:fldChar w:fldCharType="end"/>
            </w:r>
          </w:ins>
        </w:p>
        <w:p w14:paraId="203D4D78" w14:textId="77777777" w:rsidR="00632A90" w:rsidRDefault="00632A90">
          <w:pPr>
            <w:pStyle w:val="Sommario2"/>
            <w:tabs>
              <w:tab w:val="left" w:pos="960"/>
              <w:tab w:val="right" w:pos="8778"/>
            </w:tabs>
            <w:rPr>
              <w:ins w:id="108" w:author="Antonio Antetomaso" w:date="2017-03-30T16:32:00Z"/>
              <w:rFonts w:asciiTheme="minorHAnsi" w:eastAsiaTheme="minorEastAsia" w:hAnsiTheme="minorHAnsi" w:cstheme="minorBidi"/>
              <w:noProof/>
              <w:color w:val="auto"/>
              <w:sz w:val="24"/>
              <w:szCs w:val="24"/>
            </w:rPr>
          </w:pPr>
          <w:ins w:id="109"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"_Toc478654994"</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7.3</w:t>
            </w:r>
            <w:r>
              <w:rPr>
                <w:rFonts w:asciiTheme="minorHAnsi" w:eastAsiaTheme="minorEastAsia" w:hAnsiTheme="minorHAnsi" w:cstheme="minorBidi"/>
                <w:noProof/>
                <w:color w:val="auto"/>
                <w:sz w:val="24"/>
                <w:szCs w:val="24"/>
              </w:rPr>
              <w:tab/>
            </w:r>
            <w:r w:rsidRPr="004933C2">
              <w:rPr>
                <w:rStyle w:val="Collegamentoipertestuale"/>
                <w:noProof/>
              </w:rPr>
              <w:t>Comunicazione annullamento CIE</w:t>
            </w:r>
            <w:r>
              <w:rPr>
                <w:noProof/>
                <w:webHidden/>
              </w:rPr>
              <w:tab/>
            </w:r>
            <w:r>
              <w:rPr>
                <w:noProof/>
                <w:webHidden/>
              </w:rPr>
              <w:fldChar w:fldCharType="begin"/>
            </w:r>
            <w:r>
              <w:rPr>
                <w:noProof/>
                <w:webHidden/>
              </w:rPr>
              <w:instrText xml:space="preserve"> PAGEREF _Toc478654994 \h </w:instrText>
            </w:r>
            <w:r>
              <w:rPr>
                <w:noProof/>
                <w:webHidden/>
              </w:rPr>
            </w:r>
          </w:ins>
          <w:r>
            <w:rPr>
              <w:noProof/>
              <w:webHidden/>
            </w:rPr>
            <w:fldChar w:fldCharType="separate"/>
          </w:r>
          <w:ins w:id="110" w:author="Antonio Antetomaso" w:date="2017-03-30T16:32:00Z">
            <w:r>
              <w:rPr>
                <w:noProof/>
                <w:webHidden/>
              </w:rPr>
              <w:t>23</w:t>
            </w:r>
            <w:r>
              <w:rPr>
                <w:noProof/>
                <w:webHidden/>
              </w:rPr>
              <w:fldChar w:fldCharType="end"/>
            </w:r>
            <w:r w:rsidRPr="004933C2">
              <w:rPr>
                <w:rStyle w:val="Collegamentoipertestuale"/>
                <w:noProof/>
              </w:rPr>
              <w:fldChar w:fldCharType="end"/>
            </w:r>
          </w:ins>
        </w:p>
        <w:p w14:paraId="6AD1C391" w14:textId="77777777" w:rsidR="00632A90" w:rsidRDefault="00632A90">
          <w:pPr>
            <w:pStyle w:val="Sommario2"/>
            <w:tabs>
              <w:tab w:val="left" w:pos="960"/>
              <w:tab w:val="right" w:pos="8778"/>
            </w:tabs>
            <w:rPr>
              <w:ins w:id="111" w:author="Antonio Antetomaso" w:date="2017-03-30T16:32:00Z"/>
              <w:rFonts w:asciiTheme="minorHAnsi" w:eastAsiaTheme="minorEastAsia" w:hAnsiTheme="minorHAnsi" w:cstheme="minorBidi"/>
              <w:noProof/>
              <w:color w:val="auto"/>
              <w:sz w:val="24"/>
              <w:szCs w:val="24"/>
            </w:rPr>
          </w:pPr>
          <w:ins w:id="112"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"_Toc478654995"</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7.4</w:t>
            </w:r>
            <w:r>
              <w:rPr>
                <w:rFonts w:asciiTheme="minorHAnsi" w:eastAsiaTheme="minorEastAsia" w:hAnsiTheme="minorHAnsi" w:cstheme="minorBidi"/>
                <w:noProof/>
                <w:color w:val="auto"/>
                <w:sz w:val="24"/>
                <w:szCs w:val="24"/>
              </w:rPr>
              <w:tab/>
            </w:r>
            <w:r w:rsidRPr="004933C2">
              <w:rPr>
                <w:rStyle w:val="Collegamentoipertestuale"/>
                <w:noProof/>
              </w:rPr>
              <w:t>notifica subentro</w:t>
            </w:r>
            <w:r>
              <w:rPr>
                <w:noProof/>
                <w:webHidden/>
              </w:rPr>
              <w:tab/>
            </w:r>
            <w:r>
              <w:rPr>
                <w:noProof/>
                <w:webHidden/>
              </w:rPr>
              <w:fldChar w:fldCharType="begin"/>
            </w:r>
            <w:r>
              <w:rPr>
                <w:noProof/>
                <w:webHidden/>
              </w:rPr>
              <w:instrText xml:space="preserve"> PAGEREF _Toc478654995 \h </w:instrText>
            </w:r>
            <w:r>
              <w:rPr>
                <w:noProof/>
                <w:webHidden/>
              </w:rPr>
            </w:r>
          </w:ins>
          <w:r>
            <w:rPr>
              <w:noProof/>
              <w:webHidden/>
            </w:rPr>
            <w:fldChar w:fldCharType="separate"/>
          </w:r>
          <w:ins w:id="113" w:author="Antonio Antetomaso" w:date="2017-03-30T16:32:00Z">
            <w:r>
              <w:rPr>
                <w:noProof/>
                <w:webHidden/>
              </w:rPr>
              <w:t>24</w:t>
            </w:r>
            <w:r>
              <w:rPr>
                <w:noProof/>
                <w:webHidden/>
              </w:rPr>
              <w:fldChar w:fldCharType="end"/>
            </w:r>
            <w:r w:rsidRPr="004933C2">
              <w:rPr>
                <w:rStyle w:val="Collegamentoipertestuale"/>
                <w:noProof/>
              </w:rPr>
              <w:fldChar w:fldCharType="end"/>
            </w:r>
          </w:ins>
        </w:p>
        <w:p w14:paraId="0C487CC0" w14:textId="77777777" w:rsidR="00632A90" w:rsidRDefault="00632A90">
          <w:pPr>
            <w:pStyle w:val="Sommario1"/>
            <w:tabs>
              <w:tab w:val="right" w:pos="8778"/>
            </w:tabs>
            <w:rPr>
              <w:ins w:id="114" w:author="Antonio Antetomaso" w:date="2017-03-30T16:32:00Z"/>
              <w:rFonts w:asciiTheme="minorHAnsi" w:eastAsiaTheme="minorEastAsia" w:hAnsiTheme="minorHAnsi" w:cstheme="minorBidi"/>
              <w:noProof/>
              <w:color w:val="auto"/>
              <w:sz w:val="24"/>
              <w:szCs w:val="24"/>
            </w:rPr>
          </w:pPr>
          <w:ins w:id="115" w:author="Antonio Antetomaso" w:date="2017-03-30T16:32:00Z">
            <w:r w:rsidRPr="004933C2">
              <w:rPr>
                <w:rStyle w:val="Collegamentoipertestuale"/>
                <w:noProof/>
              </w:rPr>
              <w:fldChar w:fldCharType="begin"/>
            </w:r>
            <w:r w:rsidRPr="004933C2">
              <w:rPr>
                <w:rStyle w:val="Collegamentoipertestuale"/>
                <w:noProof/>
              </w:rPr>
              <w:instrText xml:space="preserve"> </w:instrText>
            </w:r>
            <w:r>
              <w:rPr>
                <w:noProof/>
              </w:rPr>
              <w:instrText>HYPERLINK \l "_Toc478654996"</w:instrText>
            </w:r>
            <w:r w:rsidRPr="004933C2">
              <w:rPr>
                <w:rStyle w:val="Collegamentoipertestuale"/>
                <w:noProof/>
              </w:rPr>
              <w:instrText xml:space="preserve"> </w:instrText>
            </w:r>
            <w:r w:rsidRPr="004933C2">
              <w:rPr>
                <w:rStyle w:val="Collegamentoipertestuale"/>
                <w:noProof/>
              </w:rPr>
            </w:r>
            <w:r w:rsidRPr="004933C2">
              <w:rPr>
                <w:rStyle w:val="Collegamentoipertestuale"/>
                <w:noProof/>
              </w:rPr>
              <w:fldChar w:fldCharType="separate"/>
            </w:r>
            <w:r w:rsidRPr="004933C2">
              <w:rPr>
                <w:rStyle w:val="Collegamentoipertestuale"/>
                <w:noProof/>
              </w:rPr>
              <w:t>Esempio SAML Authentication Assertion da inserire nel WS-SECURITY</w:t>
            </w:r>
            <w:r>
              <w:rPr>
                <w:noProof/>
                <w:webHidden/>
              </w:rPr>
              <w:tab/>
            </w:r>
            <w:r>
              <w:rPr>
                <w:noProof/>
                <w:webHidden/>
              </w:rPr>
              <w:fldChar w:fldCharType="begin"/>
            </w:r>
            <w:r>
              <w:rPr>
                <w:noProof/>
                <w:webHidden/>
              </w:rPr>
              <w:instrText xml:space="preserve"> PAGEREF _Toc478654996 \h </w:instrText>
            </w:r>
            <w:r>
              <w:rPr>
                <w:noProof/>
                <w:webHidden/>
              </w:rPr>
            </w:r>
          </w:ins>
          <w:r>
            <w:rPr>
              <w:noProof/>
              <w:webHidden/>
            </w:rPr>
            <w:fldChar w:fldCharType="separate"/>
          </w:r>
          <w:ins w:id="116" w:author="Antonio Antetomaso" w:date="2017-03-30T16:32:00Z">
            <w:r>
              <w:rPr>
                <w:noProof/>
                <w:webHidden/>
              </w:rPr>
              <w:t>30</w:t>
            </w:r>
            <w:r>
              <w:rPr>
                <w:noProof/>
                <w:webHidden/>
              </w:rPr>
              <w:fldChar w:fldCharType="end"/>
            </w:r>
            <w:r w:rsidRPr="004933C2">
              <w:rPr>
                <w:rStyle w:val="Collegamentoipertestuale"/>
                <w:noProof/>
              </w:rPr>
              <w:fldChar w:fldCharType="end"/>
            </w:r>
          </w:ins>
        </w:p>
        <w:p w14:paraId="158CBB1F" w14:textId="77777777" w:rsidR="00C472E1" w:rsidRDefault="00697B31">
          <w:pPr>
            <w:tabs>
              <w:tab w:val="right" w:pos="8788"/>
            </w:tabs>
            <w:spacing w:before="360"/>
            <w:ind w:left="397" w:hanging="397"/>
            <w:rPr>
              <w:del w:id="117" w:author="Antonio Antetomaso" w:date="2017-03-24T12:40:00Z"/>
              <w:rFonts w:ascii="Calibri" w:eastAsia="Calibri" w:hAnsi="Calibri" w:cs="Calibri"/>
              <w:noProof/>
            </w:rPr>
          </w:pPr>
          <w:del w:id="118" w:author="Antonio Antetomaso" w:date="2017-03-24T12:40:00Z">
            <w:r>
              <w:rPr>
                <w:b/>
                <w:smallCaps/>
                <w:noProof/>
                <w:rPrChange w:id="119" w:author="Antonio Antetomaso" w:date="2017-03-24T12:40:00Z">
                  <w:rPr/>
                </w:rPrChange>
              </w:rPr>
              <w:delText>1.</w:delText>
            </w:r>
            <w:r>
              <w:rPr>
                <w:rFonts w:ascii="Calibri" w:eastAsia="Calibri" w:hAnsi="Calibri" w:cs="Calibri"/>
                <w:noProof/>
              </w:rPr>
              <w:tab/>
            </w:r>
            <w:r>
              <w:rPr>
                <w:b/>
                <w:smallCaps/>
                <w:noProof/>
                <w:rPrChange w:id="120" w:author="Antonio Antetomaso" w:date="2017-03-24T12:40:00Z">
                  <w:rPr/>
                </w:rPrChange>
              </w:rPr>
              <w:delText>Premessa</w:delText>
            </w:r>
            <w:r>
              <w:rPr>
                <w:b/>
                <w:smallCaps/>
                <w:noProof/>
              </w:rPr>
              <w:tab/>
              <w:delText>4</w:delText>
            </w:r>
          </w:del>
        </w:p>
        <w:p w14:paraId="52F34A82" w14:textId="77777777" w:rsidR="00C472E1" w:rsidRDefault="00697B31">
          <w:pPr>
            <w:tabs>
              <w:tab w:val="right" w:pos="8788"/>
            </w:tabs>
            <w:spacing w:before="360"/>
            <w:ind w:left="397" w:hanging="397"/>
            <w:rPr>
              <w:del w:id="121" w:author="Antonio Antetomaso" w:date="2017-03-24T12:40:00Z"/>
              <w:rFonts w:ascii="Calibri" w:eastAsia="Calibri" w:hAnsi="Calibri" w:cs="Calibri"/>
              <w:noProof/>
            </w:rPr>
          </w:pPr>
          <w:del w:id="122" w:author="Antonio Antetomaso" w:date="2017-03-24T12:40:00Z">
            <w:r>
              <w:rPr>
                <w:b/>
                <w:smallCaps/>
                <w:noProof/>
                <w:rPrChange w:id="123" w:author="Antonio Antetomaso" w:date="2017-03-24T12:40:00Z">
                  <w:rPr/>
                </w:rPrChange>
              </w:rPr>
              <w:delText>2.</w:delText>
            </w:r>
            <w:r>
              <w:rPr>
                <w:rFonts w:ascii="Calibri" w:eastAsia="Calibri" w:hAnsi="Calibri" w:cs="Calibri"/>
                <w:noProof/>
              </w:rPr>
              <w:tab/>
            </w:r>
            <w:r>
              <w:rPr>
                <w:b/>
                <w:smallCaps/>
                <w:noProof/>
                <w:rPrChange w:id="124" w:author="Antonio Antetomaso" w:date="2017-03-24T12:40:00Z">
                  <w:rPr/>
                </w:rPrChange>
              </w:rPr>
              <w:delText>Glossario</w:delText>
            </w:r>
            <w:r>
              <w:rPr>
                <w:b/>
                <w:smallCaps/>
                <w:noProof/>
              </w:rPr>
              <w:tab/>
              <w:delText>5</w:delText>
            </w:r>
          </w:del>
        </w:p>
        <w:p w14:paraId="5A7E4A8C" w14:textId="77777777" w:rsidR="00C472E1" w:rsidRDefault="00697B31">
          <w:pPr>
            <w:tabs>
              <w:tab w:val="right" w:pos="8788"/>
            </w:tabs>
            <w:spacing w:before="360"/>
            <w:ind w:left="397" w:hanging="397"/>
            <w:rPr>
              <w:del w:id="125" w:author="Antonio Antetomaso" w:date="2017-03-24T12:40:00Z"/>
              <w:rFonts w:ascii="Calibri" w:eastAsia="Calibri" w:hAnsi="Calibri" w:cs="Calibri"/>
              <w:noProof/>
            </w:rPr>
          </w:pPr>
          <w:del w:id="126" w:author="Antonio Antetomaso" w:date="2017-03-24T12:40:00Z">
            <w:r>
              <w:rPr>
                <w:b/>
                <w:smallCaps/>
                <w:noProof/>
                <w:rPrChange w:id="127" w:author="Antonio Antetomaso" w:date="2017-03-24T12:40:00Z">
                  <w:rPr/>
                </w:rPrChange>
              </w:rPr>
              <w:delText>3.</w:delText>
            </w:r>
            <w:r>
              <w:rPr>
                <w:rFonts w:ascii="Calibri" w:eastAsia="Calibri" w:hAnsi="Calibri" w:cs="Calibri"/>
                <w:noProof/>
              </w:rPr>
              <w:tab/>
            </w:r>
            <w:r>
              <w:rPr>
                <w:b/>
                <w:smallCaps/>
                <w:noProof/>
                <w:rPrChange w:id="128" w:author="Antonio Antetomaso" w:date="2017-03-24T12:40:00Z">
                  <w:rPr/>
                </w:rPrChange>
              </w:rPr>
              <w:delText>modalita’ di accesso</w:delText>
            </w:r>
            <w:r>
              <w:rPr>
                <w:b/>
                <w:smallCaps/>
                <w:noProof/>
              </w:rPr>
              <w:tab/>
              <w:delText>7</w:delText>
            </w:r>
          </w:del>
        </w:p>
        <w:p w14:paraId="39FEB739" w14:textId="77777777" w:rsidR="00C472E1" w:rsidRDefault="00697B31">
          <w:pPr>
            <w:tabs>
              <w:tab w:val="right" w:pos="8789"/>
            </w:tabs>
            <w:spacing w:before="240"/>
            <w:ind w:left="1418" w:hanging="1021"/>
            <w:rPr>
              <w:del w:id="129" w:author="Antonio Antetomaso" w:date="2017-03-24T12:40:00Z"/>
              <w:rFonts w:ascii="Calibri" w:eastAsia="Calibri" w:hAnsi="Calibri" w:cs="Calibri"/>
              <w:noProof/>
            </w:rPr>
          </w:pPr>
          <w:del w:id="130" w:author="Antonio Antetomaso" w:date="2017-03-24T12:40:00Z">
            <w:r>
              <w:rPr>
                <w:smallCaps/>
                <w:noProof/>
                <w:rPrChange w:id="131" w:author="Antonio Antetomaso" w:date="2017-03-24T12:40:00Z">
                  <w:rPr/>
                </w:rPrChange>
              </w:rPr>
              <w:delText>3.1</w:delText>
            </w:r>
            <w:r>
              <w:rPr>
                <w:rFonts w:ascii="Calibri" w:eastAsia="Calibri" w:hAnsi="Calibri" w:cs="Calibri"/>
                <w:noProof/>
              </w:rPr>
              <w:tab/>
            </w:r>
            <w:r>
              <w:rPr>
                <w:smallCaps/>
                <w:noProof/>
                <w:rPrChange w:id="132" w:author="Antonio Antetomaso" w:date="2017-03-24T12:40:00Z">
                  <w:rPr/>
                </w:rPrChange>
              </w:rPr>
              <w:delText>Soluzione 1</w:delText>
            </w:r>
            <w:r>
              <w:rPr>
                <w:smallCaps/>
                <w:noProof/>
              </w:rPr>
              <w:tab/>
              <w:delText>7</w:delText>
            </w:r>
          </w:del>
        </w:p>
        <w:p w14:paraId="7BC7E1CA" w14:textId="77777777" w:rsidR="00C472E1" w:rsidRDefault="00697B31">
          <w:pPr>
            <w:tabs>
              <w:tab w:val="right" w:pos="8789"/>
            </w:tabs>
            <w:spacing w:before="240"/>
            <w:ind w:left="1418" w:hanging="1021"/>
            <w:rPr>
              <w:del w:id="133" w:author="Antonio Antetomaso" w:date="2017-03-24T12:40:00Z"/>
              <w:rFonts w:ascii="Calibri" w:eastAsia="Calibri" w:hAnsi="Calibri" w:cs="Calibri"/>
              <w:noProof/>
            </w:rPr>
          </w:pPr>
          <w:del w:id="134" w:author="Antonio Antetomaso" w:date="2017-03-24T12:40:00Z">
            <w:r>
              <w:rPr>
                <w:smallCaps/>
                <w:noProof/>
                <w:rPrChange w:id="135" w:author="Antonio Antetomaso" w:date="2017-03-24T12:40:00Z">
                  <w:rPr/>
                </w:rPrChange>
              </w:rPr>
              <w:delText>3.2</w:delText>
            </w:r>
            <w:r>
              <w:rPr>
                <w:rFonts w:ascii="Calibri" w:eastAsia="Calibri" w:hAnsi="Calibri" w:cs="Calibri"/>
                <w:noProof/>
              </w:rPr>
              <w:tab/>
            </w:r>
            <w:r>
              <w:rPr>
                <w:smallCaps/>
                <w:noProof/>
                <w:rPrChange w:id="136" w:author="Antonio Antetomaso" w:date="2017-03-24T12:40:00Z">
                  <w:rPr/>
                </w:rPrChange>
              </w:rPr>
              <w:delText>Soluzione 2</w:delText>
            </w:r>
            <w:r>
              <w:rPr>
                <w:smallCaps/>
                <w:noProof/>
              </w:rPr>
              <w:tab/>
              <w:delText>8</w:delText>
            </w:r>
          </w:del>
        </w:p>
        <w:p w14:paraId="3E2E0BA7" w14:textId="77777777" w:rsidR="00C472E1" w:rsidRDefault="00697B31">
          <w:pPr>
            <w:tabs>
              <w:tab w:val="right" w:pos="8789"/>
            </w:tabs>
            <w:spacing w:before="240"/>
            <w:ind w:left="1418" w:hanging="1021"/>
            <w:rPr>
              <w:del w:id="137" w:author="Antonio Antetomaso" w:date="2017-03-24T12:40:00Z"/>
              <w:rFonts w:ascii="Calibri" w:eastAsia="Calibri" w:hAnsi="Calibri" w:cs="Calibri"/>
              <w:noProof/>
            </w:rPr>
          </w:pPr>
          <w:del w:id="138" w:author="Antonio Antetomaso" w:date="2017-03-24T12:40:00Z">
            <w:r>
              <w:rPr>
                <w:smallCaps/>
                <w:noProof/>
                <w:rPrChange w:id="139" w:author="Antonio Antetomaso" w:date="2017-03-24T12:40:00Z">
                  <w:rPr/>
                </w:rPrChange>
              </w:rPr>
              <w:delText>3.3</w:delText>
            </w:r>
            <w:r>
              <w:rPr>
                <w:rFonts w:ascii="Calibri" w:eastAsia="Calibri" w:hAnsi="Calibri" w:cs="Calibri"/>
                <w:noProof/>
              </w:rPr>
              <w:tab/>
            </w:r>
            <w:r>
              <w:rPr>
                <w:smallCaps/>
                <w:noProof/>
                <w:rPrChange w:id="140" w:author="Antonio Antetomaso" w:date="2017-03-24T12:40:00Z">
                  <w:rPr/>
                </w:rPrChange>
              </w:rPr>
              <w:delText>Soluzione 3</w:delText>
            </w:r>
            <w:r>
              <w:rPr>
                <w:smallCaps/>
                <w:noProof/>
              </w:rPr>
              <w:tab/>
              <w:delText>8</w:delText>
            </w:r>
          </w:del>
        </w:p>
        <w:p w14:paraId="0781D685" w14:textId="77777777" w:rsidR="00C472E1" w:rsidRDefault="00697B31">
          <w:pPr>
            <w:tabs>
              <w:tab w:val="right" w:pos="8788"/>
            </w:tabs>
            <w:spacing w:before="360"/>
            <w:ind w:left="397" w:hanging="397"/>
            <w:rPr>
              <w:del w:id="141" w:author="Antonio Antetomaso" w:date="2017-03-24T12:40:00Z"/>
              <w:rFonts w:ascii="Calibri" w:eastAsia="Calibri" w:hAnsi="Calibri" w:cs="Calibri"/>
              <w:noProof/>
            </w:rPr>
          </w:pPr>
          <w:del w:id="142" w:author="Antonio Antetomaso" w:date="2017-03-24T12:40:00Z">
            <w:r>
              <w:rPr>
                <w:b/>
                <w:smallCaps/>
                <w:noProof/>
                <w:rPrChange w:id="143" w:author="Antonio Antetomaso" w:date="2017-03-24T12:40:00Z">
                  <w:rPr/>
                </w:rPrChange>
              </w:rPr>
              <w:delText>4.</w:delText>
            </w:r>
            <w:r>
              <w:rPr>
                <w:rFonts w:ascii="Calibri" w:eastAsia="Calibri" w:hAnsi="Calibri" w:cs="Calibri"/>
                <w:noProof/>
              </w:rPr>
              <w:tab/>
            </w:r>
            <w:r>
              <w:rPr>
                <w:b/>
                <w:smallCaps/>
                <w:noProof/>
                <w:rPrChange w:id="144" w:author="Antonio Antetomaso" w:date="2017-03-24T12:40:00Z">
                  <w:rPr/>
                </w:rPrChange>
              </w:rPr>
              <w:delText>Struttura generale dei messaggi</w:delText>
            </w:r>
            <w:r>
              <w:rPr>
                <w:b/>
                <w:smallCaps/>
                <w:noProof/>
              </w:rPr>
              <w:tab/>
              <w:delText>10</w:delText>
            </w:r>
          </w:del>
        </w:p>
        <w:p w14:paraId="1B0F5F6C" w14:textId="77777777" w:rsidR="00C472E1" w:rsidRDefault="00697B31">
          <w:pPr>
            <w:tabs>
              <w:tab w:val="right" w:pos="8789"/>
            </w:tabs>
            <w:spacing w:before="240"/>
            <w:ind w:left="1418" w:hanging="1021"/>
            <w:rPr>
              <w:del w:id="145" w:author="Antonio Antetomaso" w:date="2017-03-24T12:40:00Z"/>
              <w:rFonts w:ascii="Calibri" w:eastAsia="Calibri" w:hAnsi="Calibri" w:cs="Calibri"/>
              <w:noProof/>
            </w:rPr>
          </w:pPr>
          <w:del w:id="146" w:author="Antonio Antetomaso" w:date="2017-03-24T12:40:00Z">
            <w:r>
              <w:rPr>
                <w:smallCaps/>
                <w:noProof/>
                <w:rPrChange w:id="147" w:author="Antonio Antetomaso" w:date="2017-03-24T12:40:00Z">
                  <w:rPr/>
                </w:rPrChange>
              </w:rPr>
              <w:delText>4.1</w:delText>
            </w:r>
            <w:r>
              <w:rPr>
                <w:rFonts w:ascii="Calibri" w:eastAsia="Calibri" w:hAnsi="Calibri" w:cs="Calibri"/>
                <w:noProof/>
              </w:rPr>
              <w:tab/>
            </w:r>
            <w:r>
              <w:rPr>
                <w:smallCaps/>
                <w:noProof/>
                <w:rPrChange w:id="148" w:author="Antonio Antetomaso" w:date="2017-03-24T12:40:00Z">
                  <w:rPr/>
                </w:rPrChange>
              </w:rPr>
              <w:delText>Envelope</w:delText>
            </w:r>
            <w:r>
              <w:rPr>
                <w:smallCaps/>
                <w:noProof/>
              </w:rPr>
              <w:tab/>
              <w:delText>10</w:delText>
            </w:r>
          </w:del>
        </w:p>
        <w:p w14:paraId="37CC6111" w14:textId="77777777" w:rsidR="00C472E1" w:rsidRDefault="00697B31">
          <w:pPr>
            <w:tabs>
              <w:tab w:val="right" w:pos="8789"/>
            </w:tabs>
            <w:spacing w:before="240"/>
            <w:ind w:left="1418" w:hanging="1021"/>
            <w:rPr>
              <w:del w:id="149" w:author="Antonio Antetomaso" w:date="2017-03-24T12:40:00Z"/>
              <w:rFonts w:ascii="Calibri" w:eastAsia="Calibri" w:hAnsi="Calibri" w:cs="Calibri"/>
              <w:noProof/>
            </w:rPr>
          </w:pPr>
          <w:del w:id="150" w:author="Antonio Antetomaso" w:date="2017-03-24T12:40:00Z">
            <w:r>
              <w:rPr>
                <w:smallCaps/>
                <w:noProof/>
                <w:rPrChange w:id="151" w:author="Antonio Antetomaso" w:date="2017-03-24T12:40:00Z">
                  <w:rPr/>
                </w:rPrChange>
              </w:rPr>
              <w:delText>4.2</w:delText>
            </w:r>
            <w:r>
              <w:rPr>
                <w:rFonts w:ascii="Calibri" w:eastAsia="Calibri" w:hAnsi="Calibri" w:cs="Calibri"/>
                <w:noProof/>
              </w:rPr>
              <w:tab/>
            </w:r>
            <w:r>
              <w:rPr>
                <w:smallCaps/>
                <w:noProof/>
                <w:rPrChange w:id="152" w:author="Antonio Antetomaso" w:date="2017-03-24T12:40:00Z">
                  <w:rPr/>
                </w:rPrChange>
              </w:rPr>
              <w:delText>Header</w:delText>
            </w:r>
            <w:r>
              <w:rPr>
                <w:smallCaps/>
                <w:noProof/>
              </w:rPr>
              <w:tab/>
              <w:delText>10</w:delText>
            </w:r>
          </w:del>
        </w:p>
        <w:p w14:paraId="36B490CF" w14:textId="77777777" w:rsidR="00C472E1" w:rsidRDefault="00697B31">
          <w:pPr>
            <w:tabs>
              <w:tab w:val="right" w:pos="8789"/>
            </w:tabs>
            <w:spacing w:before="240"/>
            <w:ind w:left="1418" w:hanging="1021"/>
            <w:rPr>
              <w:del w:id="153" w:author="Antonio Antetomaso" w:date="2017-03-24T12:40:00Z"/>
              <w:rFonts w:ascii="Calibri" w:eastAsia="Calibri" w:hAnsi="Calibri" w:cs="Calibri"/>
              <w:noProof/>
            </w:rPr>
          </w:pPr>
          <w:del w:id="154" w:author="Antonio Antetomaso" w:date="2017-03-24T12:40:00Z">
            <w:r>
              <w:rPr>
                <w:smallCaps/>
                <w:noProof/>
                <w:rPrChange w:id="155" w:author="Antonio Antetomaso" w:date="2017-03-24T12:40:00Z">
                  <w:rPr/>
                </w:rPrChange>
              </w:rPr>
              <w:delText>4.3</w:delText>
            </w:r>
            <w:r>
              <w:rPr>
                <w:rFonts w:ascii="Calibri" w:eastAsia="Calibri" w:hAnsi="Calibri" w:cs="Calibri"/>
                <w:noProof/>
              </w:rPr>
              <w:tab/>
            </w:r>
            <w:r>
              <w:rPr>
                <w:smallCaps/>
                <w:noProof/>
                <w:rPrChange w:id="156" w:author="Antonio Antetomaso" w:date="2017-03-24T12:40:00Z">
                  <w:rPr/>
                </w:rPrChange>
              </w:rPr>
              <w:delText>Body</w:delText>
            </w:r>
            <w:r>
              <w:rPr>
                <w:smallCaps/>
                <w:noProof/>
              </w:rPr>
              <w:tab/>
              <w:delText>10</w:delText>
            </w:r>
          </w:del>
        </w:p>
        <w:p w14:paraId="4824218D" w14:textId="77777777" w:rsidR="00C472E1" w:rsidRDefault="00697B31">
          <w:pPr>
            <w:tabs>
              <w:tab w:val="left" w:pos="1418"/>
              <w:tab w:val="right" w:pos="8788"/>
            </w:tabs>
            <w:spacing w:before="120"/>
            <w:ind w:left="1418" w:hanging="1021"/>
            <w:rPr>
              <w:del w:id="157" w:author="Antonio Antetomaso" w:date="2017-03-24T12:40:00Z"/>
              <w:rFonts w:ascii="Calibri" w:eastAsia="Calibri" w:hAnsi="Calibri" w:cs="Calibri"/>
              <w:noProof/>
            </w:rPr>
          </w:pPr>
          <w:del w:id="158" w:author="Antonio Antetomaso" w:date="2017-03-24T12:40:00Z">
            <w:r>
              <w:rPr>
                <w:noProof/>
              </w:rPr>
              <w:delText>4.3.1</w:delText>
            </w:r>
            <w:r>
              <w:rPr>
                <w:rFonts w:ascii="Calibri" w:eastAsia="Calibri" w:hAnsi="Calibri" w:cs="Calibri"/>
                <w:noProof/>
              </w:rPr>
              <w:tab/>
            </w:r>
            <w:r>
              <w:rPr>
                <w:noProof/>
              </w:rPr>
              <w:delText>Messaggi di richiesta</w:delText>
            </w:r>
            <w:r>
              <w:rPr>
                <w:noProof/>
              </w:rPr>
              <w:tab/>
              <w:delText>10</w:delText>
            </w:r>
          </w:del>
        </w:p>
        <w:p w14:paraId="2D27FB96" w14:textId="77777777" w:rsidR="00C472E1" w:rsidRDefault="00697B31">
          <w:pPr>
            <w:tabs>
              <w:tab w:val="left" w:pos="1418"/>
              <w:tab w:val="right" w:pos="8788"/>
            </w:tabs>
            <w:spacing w:before="120"/>
            <w:ind w:left="1418" w:hanging="1021"/>
            <w:rPr>
              <w:del w:id="159" w:author="Antonio Antetomaso" w:date="2017-03-24T12:40:00Z"/>
              <w:rFonts w:ascii="Calibri" w:eastAsia="Calibri" w:hAnsi="Calibri" w:cs="Calibri"/>
              <w:noProof/>
            </w:rPr>
          </w:pPr>
          <w:del w:id="160" w:author="Antonio Antetomaso" w:date="2017-03-24T12:40:00Z">
            <w:r>
              <w:rPr>
                <w:noProof/>
              </w:rPr>
              <w:delText>4.3.2</w:delText>
            </w:r>
            <w:r>
              <w:rPr>
                <w:rFonts w:ascii="Calibri" w:eastAsia="Calibri" w:hAnsi="Calibri" w:cs="Calibri"/>
                <w:noProof/>
              </w:rPr>
              <w:tab/>
            </w:r>
            <w:r>
              <w:rPr>
                <w:noProof/>
              </w:rPr>
              <w:delText>Messaggi di risposta</w:delText>
            </w:r>
            <w:r>
              <w:rPr>
                <w:noProof/>
              </w:rPr>
              <w:tab/>
              <w:delText>12</w:delText>
            </w:r>
          </w:del>
        </w:p>
        <w:p w14:paraId="71EB6967" w14:textId="77777777" w:rsidR="00C472E1" w:rsidRDefault="00697B31">
          <w:pPr>
            <w:tabs>
              <w:tab w:val="left" w:pos="1418"/>
              <w:tab w:val="right" w:pos="8788"/>
            </w:tabs>
            <w:spacing w:before="120"/>
            <w:ind w:left="1418" w:hanging="1021"/>
            <w:rPr>
              <w:del w:id="161" w:author="Antonio Antetomaso" w:date="2017-03-24T12:40:00Z"/>
              <w:rFonts w:ascii="Calibri" w:eastAsia="Calibri" w:hAnsi="Calibri" w:cs="Calibri"/>
              <w:noProof/>
            </w:rPr>
          </w:pPr>
          <w:del w:id="162" w:author="Antonio Antetomaso" w:date="2017-03-24T12:40:00Z">
            <w:r>
              <w:rPr>
                <w:noProof/>
              </w:rPr>
              <w:delText>4.3.3</w:delText>
            </w:r>
            <w:r>
              <w:rPr>
                <w:rFonts w:ascii="Calibri" w:eastAsia="Calibri" w:hAnsi="Calibri" w:cs="Calibri"/>
                <w:noProof/>
              </w:rPr>
              <w:tab/>
            </w:r>
            <w:r>
              <w:rPr>
                <w:noProof/>
              </w:rPr>
              <w:delText>Rappresentazione dei dati</w:delText>
            </w:r>
            <w:r>
              <w:rPr>
                <w:noProof/>
              </w:rPr>
              <w:tab/>
              <w:delText>12</w:delText>
            </w:r>
          </w:del>
        </w:p>
        <w:p w14:paraId="6F37924C" w14:textId="77777777" w:rsidR="00C472E1" w:rsidRDefault="00697B31">
          <w:pPr>
            <w:tabs>
              <w:tab w:val="right" w:pos="8788"/>
            </w:tabs>
            <w:spacing w:before="360"/>
            <w:ind w:left="397" w:hanging="397"/>
            <w:rPr>
              <w:del w:id="163" w:author="Antonio Antetomaso" w:date="2017-03-24T12:40:00Z"/>
              <w:rFonts w:ascii="Calibri" w:eastAsia="Calibri" w:hAnsi="Calibri" w:cs="Calibri"/>
              <w:noProof/>
            </w:rPr>
          </w:pPr>
          <w:del w:id="164" w:author="Antonio Antetomaso" w:date="2017-03-24T12:40:00Z">
            <w:r>
              <w:rPr>
                <w:b/>
                <w:smallCaps/>
                <w:noProof/>
                <w:rPrChange w:id="165" w:author="Antonio Antetomaso" w:date="2017-03-24T12:40:00Z">
                  <w:rPr/>
                </w:rPrChange>
              </w:rPr>
              <w:delText>5.</w:delText>
            </w:r>
            <w:r>
              <w:rPr>
                <w:rFonts w:ascii="Calibri" w:eastAsia="Calibri" w:hAnsi="Calibri" w:cs="Calibri"/>
                <w:noProof/>
              </w:rPr>
              <w:tab/>
            </w:r>
            <w:r>
              <w:rPr>
                <w:b/>
                <w:smallCaps/>
                <w:noProof/>
                <w:rPrChange w:id="166" w:author="Antonio Antetomaso" w:date="2017-03-24T12:40:00Z">
                  <w:rPr/>
                </w:rPrChange>
              </w:rPr>
              <w:delText>Struttura del corpo dei messaggi dei servizi di ANPR</w:delText>
            </w:r>
            <w:r>
              <w:rPr>
                <w:b/>
                <w:smallCaps/>
                <w:noProof/>
              </w:rPr>
              <w:tab/>
              <w:delText>14</w:delText>
            </w:r>
          </w:del>
        </w:p>
        <w:p w14:paraId="41F44D71" w14:textId="77777777" w:rsidR="00C472E1" w:rsidRDefault="00697B31">
          <w:pPr>
            <w:tabs>
              <w:tab w:val="right" w:pos="8789"/>
            </w:tabs>
            <w:spacing w:before="240"/>
            <w:ind w:left="1418" w:hanging="1021"/>
            <w:rPr>
              <w:del w:id="167" w:author="Antonio Antetomaso" w:date="2017-03-24T12:40:00Z"/>
              <w:rFonts w:ascii="Calibri" w:eastAsia="Calibri" w:hAnsi="Calibri" w:cs="Calibri"/>
              <w:noProof/>
            </w:rPr>
          </w:pPr>
          <w:del w:id="168" w:author="Antonio Antetomaso" w:date="2017-03-24T12:40:00Z">
            <w:r>
              <w:rPr>
                <w:smallCaps/>
                <w:noProof/>
                <w:rPrChange w:id="169" w:author="Antonio Antetomaso" w:date="2017-03-24T12:40:00Z">
                  <w:rPr/>
                </w:rPrChange>
              </w:rPr>
              <w:delText>5.1</w:delText>
            </w:r>
            <w:r>
              <w:rPr>
                <w:rFonts w:ascii="Calibri" w:eastAsia="Calibri" w:hAnsi="Calibri" w:cs="Calibri"/>
                <w:noProof/>
              </w:rPr>
              <w:tab/>
            </w:r>
            <w:r>
              <w:rPr>
                <w:smallCaps/>
                <w:noProof/>
                <w:rPrChange w:id="170" w:author="Antonio Antetomaso" w:date="2017-03-24T12:40:00Z">
                  <w:rPr/>
                </w:rPrChange>
              </w:rPr>
              <w:delText>Interrogazione dati anagrafici</w:delText>
            </w:r>
            <w:r>
              <w:rPr>
                <w:smallCaps/>
                <w:noProof/>
              </w:rPr>
              <w:tab/>
              <w:delText>14</w:delText>
            </w:r>
          </w:del>
        </w:p>
        <w:p w14:paraId="544BCE2D" w14:textId="77777777" w:rsidR="00C472E1" w:rsidRDefault="00697B31">
          <w:pPr>
            <w:tabs>
              <w:tab w:val="left" w:pos="1418"/>
              <w:tab w:val="right" w:pos="8788"/>
            </w:tabs>
            <w:spacing w:before="120"/>
            <w:ind w:left="1418" w:hanging="1021"/>
            <w:rPr>
              <w:del w:id="171" w:author="Antonio Antetomaso" w:date="2017-03-24T12:40:00Z"/>
              <w:rFonts w:ascii="Calibri" w:eastAsia="Calibri" w:hAnsi="Calibri" w:cs="Calibri"/>
              <w:noProof/>
            </w:rPr>
          </w:pPr>
          <w:del w:id="172" w:author="Antonio Antetomaso" w:date="2017-03-24T12:40:00Z">
            <w:r>
              <w:rPr>
                <w:noProof/>
              </w:rPr>
              <w:delText>5.1.1</w:delText>
            </w:r>
            <w:r>
              <w:rPr>
                <w:rFonts w:ascii="Calibri" w:eastAsia="Calibri" w:hAnsi="Calibri" w:cs="Calibri"/>
                <w:noProof/>
              </w:rPr>
              <w:tab/>
            </w:r>
            <w:r>
              <w:rPr>
                <w:noProof/>
              </w:rPr>
              <w:delText>Struttura dati richiesta</w:delText>
            </w:r>
            <w:r>
              <w:rPr>
                <w:noProof/>
              </w:rPr>
              <w:tab/>
              <w:delText>15</w:delText>
            </w:r>
          </w:del>
        </w:p>
        <w:p w14:paraId="7B31844A" w14:textId="77777777" w:rsidR="00C472E1" w:rsidRDefault="00697B31">
          <w:pPr>
            <w:tabs>
              <w:tab w:val="left" w:pos="1418"/>
              <w:tab w:val="right" w:pos="8788"/>
            </w:tabs>
            <w:spacing w:before="120"/>
            <w:ind w:left="1418" w:hanging="1021"/>
            <w:rPr>
              <w:del w:id="173" w:author="Antonio Antetomaso" w:date="2017-03-24T12:40:00Z"/>
              <w:rFonts w:ascii="Calibri" w:eastAsia="Calibri" w:hAnsi="Calibri" w:cs="Calibri"/>
              <w:noProof/>
            </w:rPr>
          </w:pPr>
          <w:del w:id="174" w:author="Antonio Antetomaso" w:date="2017-03-24T12:40:00Z">
            <w:r>
              <w:rPr>
                <w:noProof/>
              </w:rPr>
              <w:delText>5.1.2</w:delText>
            </w:r>
            <w:r>
              <w:rPr>
                <w:rFonts w:ascii="Calibri" w:eastAsia="Calibri" w:hAnsi="Calibri" w:cs="Calibri"/>
                <w:noProof/>
              </w:rPr>
              <w:tab/>
            </w:r>
            <w:r>
              <w:rPr>
                <w:noProof/>
              </w:rPr>
              <w:delText>Struttura dati risposta</w:delText>
            </w:r>
            <w:r>
              <w:rPr>
                <w:noProof/>
              </w:rPr>
              <w:tab/>
              <w:delText>15</w:delText>
            </w:r>
          </w:del>
        </w:p>
        <w:p w14:paraId="35ACF2F6" w14:textId="77777777" w:rsidR="00C472E1" w:rsidRDefault="00697B31">
          <w:pPr>
            <w:tabs>
              <w:tab w:val="right" w:pos="8789"/>
            </w:tabs>
            <w:spacing w:before="240"/>
            <w:ind w:left="1418" w:hanging="1021"/>
            <w:rPr>
              <w:del w:id="175" w:author="Antonio Antetomaso" w:date="2017-03-24T12:40:00Z"/>
              <w:rFonts w:ascii="Calibri" w:eastAsia="Calibri" w:hAnsi="Calibri" w:cs="Calibri"/>
              <w:noProof/>
            </w:rPr>
          </w:pPr>
          <w:del w:id="176" w:author="Antonio Antetomaso" w:date="2017-03-24T12:40:00Z">
            <w:r>
              <w:rPr>
                <w:smallCaps/>
                <w:noProof/>
                <w:rPrChange w:id="177" w:author="Antonio Antetomaso" w:date="2017-03-24T12:40:00Z">
                  <w:rPr/>
                </w:rPrChange>
              </w:rPr>
              <w:delText>5.2</w:delText>
            </w:r>
            <w:r>
              <w:rPr>
                <w:rFonts w:ascii="Calibri" w:eastAsia="Calibri" w:hAnsi="Calibri" w:cs="Calibri"/>
                <w:noProof/>
              </w:rPr>
              <w:tab/>
            </w:r>
            <w:r>
              <w:rPr>
                <w:smallCaps/>
                <w:noProof/>
                <w:rPrChange w:id="178" w:author="Antonio Antetomaso" w:date="2017-03-24T12:40:00Z">
                  <w:rPr/>
                </w:rPrChange>
              </w:rPr>
              <w:delText>Cominicazione di avvenuta emissione CIE</w:delText>
            </w:r>
            <w:r>
              <w:rPr>
                <w:smallCaps/>
                <w:noProof/>
              </w:rPr>
              <w:tab/>
              <w:delText>15</w:delText>
            </w:r>
          </w:del>
        </w:p>
        <w:p w14:paraId="46F18662" w14:textId="77777777" w:rsidR="00C472E1" w:rsidRDefault="00697B31">
          <w:pPr>
            <w:tabs>
              <w:tab w:val="right" w:pos="8789"/>
            </w:tabs>
            <w:spacing w:before="240"/>
            <w:ind w:left="1418" w:hanging="1021"/>
            <w:rPr>
              <w:del w:id="179" w:author="Antonio Antetomaso" w:date="2017-03-24T12:40:00Z"/>
              <w:rFonts w:ascii="Calibri" w:eastAsia="Calibri" w:hAnsi="Calibri" w:cs="Calibri"/>
              <w:noProof/>
            </w:rPr>
          </w:pPr>
          <w:del w:id="180" w:author="Antonio Antetomaso" w:date="2017-03-24T12:40:00Z">
            <w:r>
              <w:rPr>
                <w:smallCaps/>
                <w:noProof/>
                <w:rPrChange w:id="181" w:author="Antonio Antetomaso" w:date="2017-03-24T12:40:00Z">
                  <w:rPr/>
                </w:rPrChange>
              </w:rPr>
              <w:delText>5.3</w:delText>
            </w:r>
            <w:r>
              <w:rPr>
                <w:rFonts w:ascii="Calibri" w:eastAsia="Calibri" w:hAnsi="Calibri" w:cs="Calibri"/>
                <w:noProof/>
              </w:rPr>
              <w:tab/>
            </w:r>
            <w:r>
              <w:rPr>
                <w:smallCaps/>
                <w:noProof/>
                <w:rPrChange w:id="182" w:author="Antonio Antetomaso" w:date="2017-03-24T12:40:00Z">
                  <w:rPr/>
                </w:rPrChange>
              </w:rPr>
              <w:delText>Comunicazione di annullamento  CIE</w:delText>
            </w:r>
            <w:r>
              <w:rPr>
                <w:smallCaps/>
                <w:noProof/>
              </w:rPr>
              <w:tab/>
              <w:delText>16</w:delText>
            </w:r>
          </w:del>
        </w:p>
        <w:p w14:paraId="3ABD2E3A" w14:textId="77777777" w:rsidR="00C472E1" w:rsidRDefault="00697B31">
          <w:pPr>
            <w:tabs>
              <w:tab w:val="right" w:pos="8788"/>
            </w:tabs>
            <w:spacing w:before="360"/>
            <w:ind w:left="397" w:hanging="397"/>
            <w:rPr>
              <w:del w:id="183" w:author="Antonio Antetomaso" w:date="2017-03-24T12:40:00Z"/>
              <w:rFonts w:ascii="Calibri" w:eastAsia="Calibri" w:hAnsi="Calibri" w:cs="Calibri"/>
              <w:noProof/>
            </w:rPr>
          </w:pPr>
          <w:del w:id="184" w:author="Antonio Antetomaso" w:date="2017-03-24T12:40:00Z">
            <w:r>
              <w:rPr>
                <w:b/>
                <w:smallCaps/>
                <w:noProof/>
                <w:rPrChange w:id="185" w:author="Antonio Antetomaso" w:date="2017-03-24T12:40:00Z">
                  <w:rPr/>
                </w:rPrChange>
              </w:rPr>
              <w:delText>6.</w:delText>
            </w:r>
            <w:r>
              <w:rPr>
                <w:rFonts w:ascii="Calibri" w:eastAsia="Calibri" w:hAnsi="Calibri" w:cs="Calibri"/>
                <w:noProof/>
              </w:rPr>
              <w:tab/>
            </w:r>
            <w:r>
              <w:rPr>
                <w:b/>
                <w:smallCaps/>
                <w:noProof/>
                <w:rPrChange w:id="186" w:author="Antonio Antetomaso" w:date="2017-03-24T12:40:00Z">
                  <w:rPr/>
                </w:rPrChange>
              </w:rPr>
              <w:delText>Riepilogo dei servizi</w:delText>
            </w:r>
            <w:r>
              <w:rPr>
                <w:b/>
                <w:smallCaps/>
                <w:noProof/>
              </w:rPr>
              <w:tab/>
              <w:delText>18</w:delText>
            </w:r>
          </w:del>
        </w:p>
        <w:p w14:paraId="06A32BA2" w14:textId="77777777" w:rsidR="00C472E1" w:rsidRDefault="00697B31">
          <w:pPr>
            <w:tabs>
              <w:tab w:val="right" w:pos="8788"/>
            </w:tabs>
            <w:spacing w:before="360"/>
            <w:rPr>
              <w:del w:id="187" w:author="Antonio Antetomaso" w:date="2017-03-24T12:40:00Z"/>
              <w:rFonts w:ascii="Calibri" w:eastAsia="Calibri" w:hAnsi="Calibri" w:cs="Calibri"/>
              <w:noProof/>
            </w:rPr>
          </w:pPr>
          <w:del w:id="188" w:author="Antonio Antetomaso" w:date="2017-03-24T12:40:00Z">
            <w:r>
              <w:rPr>
                <w:b/>
                <w:smallCaps/>
                <w:noProof/>
                <w:rPrChange w:id="189" w:author="Antonio Antetomaso" w:date="2017-03-24T12:40:00Z">
                  <w:rPr/>
                </w:rPrChange>
              </w:rPr>
              <w:delText>Allegato 1</w:delText>
            </w:r>
            <w:r>
              <w:rPr>
                <w:b/>
                <w:smallCaps/>
                <w:noProof/>
              </w:rPr>
              <w:tab/>
              <w:delText>19</w:delText>
            </w:r>
          </w:del>
        </w:p>
        <w:p w14:paraId="3CCDA10C" w14:textId="77777777" w:rsidR="00C472E1" w:rsidRDefault="00697B31">
          <w:pPr>
            <w:tabs>
              <w:tab w:val="right" w:pos="8789"/>
            </w:tabs>
            <w:spacing w:before="240"/>
            <w:ind w:left="1418" w:hanging="1021"/>
            <w:rPr>
              <w:del w:id="190" w:author="Antonio Antetomaso" w:date="2017-03-24T12:40:00Z"/>
              <w:rFonts w:ascii="Calibri" w:eastAsia="Calibri" w:hAnsi="Calibri" w:cs="Calibri"/>
              <w:noProof/>
            </w:rPr>
          </w:pPr>
          <w:del w:id="191" w:author="Antonio Antetomaso" w:date="2017-03-24T12:40:00Z">
            <w:r>
              <w:rPr>
                <w:smallCaps/>
                <w:noProof/>
                <w:rPrChange w:id="192" w:author="Antonio Antetomaso" w:date="2017-03-24T12:40:00Z">
                  <w:rPr/>
                </w:rPrChange>
              </w:rPr>
              <w:delText>1.1</w:delText>
            </w:r>
            <w:r>
              <w:rPr>
                <w:rFonts w:ascii="Calibri" w:eastAsia="Calibri" w:hAnsi="Calibri" w:cs="Calibri"/>
                <w:noProof/>
              </w:rPr>
              <w:tab/>
            </w:r>
            <w:r>
              <w:rPr>
                <w:smallCaps/>
                <w:noProof/>
                <w:rPrChange w:id="193" w:author="Antonio Antetomaso" w:date="2017-03-24T12:40:00Z">
                  <w:rPr/>
                </w:rPrChange>
              </w:rPr>
              <w:delText>WS-SECURITY</w:delText>
            </w:r>
            <w:r>
              <w:rPr>
                <w:smallCaps/>
                <w:noProof/>
              </w:rPr>
              <w:tab/>
              <w:delText>22</w:delText>
            </w:r>
          </w:del>
        </w:p>
        <w:p w14:paraId="37A80FDE" w14:textId="77777777" w:rsidR="00C472E1" w:rsidRDefault="00697B31">
          <w:pPr>
            <w:tabs>
              <w:tab w:val="right" w:pos="8789"/>
            </w:tabs>
            <w:spacing w:before="240"/>
            <w:ind w:left="1418" w:hanging="1021"/>
            <w:rPr>
              <w:del w:id="194" w:author="Antonio Antetomaso" w:date="2017-03-24T12:40:00Z"/>
              <w:rFonts w:ascii="Calibri" w:eastAsia="Calibri" w:hAnsi="Calibri" w:cs="Calibri"/>
              <w:noProof/>
            </w:rPr>
          </w:pPr>
          <w:del w:id="195" w:author="Antonio Antetomaso" w:date="2017-03-24T12:40:00Z">
            <w:r>
              <w:rPr>
                <w:smallCaps/>
                <w:noProof/>
                <w:rPrChange w:id="196" w:author="Antonio Antetomaso" w:date="2017-03-24T12:40:00Z">
                  <w:rPr/>
                </w:rPrChange>
              </w:rPr>
              <w:delText>1.2</w:delText>
            </w:r>
            <w:r>
              <w:rPr>
                <w:rFonts w:ascii="Calibri" w:eastAsia="Calibri" w:hAnsi="Calibri" w:cs="Calibri"/>
                <w:noProof/>
              </w:rPr>
              <w:tab/>
            </w:r>
            <w:r>
              <w:rPr>
                <w:smallCaps/>
                <w:noProof/>
                <w:rPrChange w:id="197" w:author="Antonio Antetomaso" w:date="2017-03-24T12:40:00Z">
                  <w:rPr/>
                </w:rPrChange>
              </w:rPr>
              <w:delText>Interazione con i servizi ANPR CIE 2.0</w:delText>
            </w:r>
            <w:r>
              <w:rPr>
                <w:smallCaps/>
                <w:noProof/>
              </w:rPr>
              <w:tab/>
              <w:delText>23</w:delText>
            </w:r>
          </w:del>
        </w:p>
        <w:p w14:paraId="45758E91" w14:textId="77777777" w:rsidR="00C472E1" w:rsidRDefault="00697B31">
          <w:pPr>
            <w:tabs>
              <w:tab w:val="left" w:pos="1418"/>
              <w:tab w:val="right" w:pos="8788"/>
            </w:tabs>
            <w:spacing w:before="120"/>
            <w:ind w:left="1418" w:hanging="1021"/>
            <w:rPr>
              <w:del w:id="198" w:author="Antonio Antetomaso" w:date="2017-03-24T12:40:00Z"/>
              <w:rFonts w:ascii="Calibri" w:eastAsia="Calibri" w:hAnsi="Calibri" w:cs="Calibri"/>
              <w:noProof/>
            </w:rPr>
          </w:pPr>
          <w:del w:id="199" w:author="Antonio Antetomaso" w:date="2017-03-24T12:40:00Z">
            <w:r>
              <w:rPr>
                <w:noProof/>
              </w:rPr>
              <w:delText>1.2.1</w:delText>
            </w:r>
            <w:r>
              <w:rPr>
                <w:rFonts w:ascii="Calibri" w:eastAsia="Calibri" w:hAnsi="Calibri" w:cs="Calibri"/>
                <w:noProof/>
              </w:rPr>
              <w:tab/>
            </w:r>
            <w:r>
              <w:rPr>
                <w:noProof/>
              </w:rPr>
              <w:delText>Esempio SAML Authentication Assertion da inserire nel WS-SECURITY</w:delText>
            </w:r>
            <w:r>
              <w:rPr>
                <w:noProof/>
              </w:rPr>
              <w:tab/>
              <w:delText>24</w:delText>
            </w:r>
          </w:del>
        </w:p>
        <w:p w14:paraId="49EB1F20" w14:textId="77777777" w:rsidR="00C472E1" w:rsidDel="00BD2CCA" w:rsidRDefault="00697B31">
          <w:pPr>
            <w:rPr>
              <w:del w:id="200" w:author="Antonio Antetomaso" w:date="2017-03-30T16:28:00Z"/>
              <w:noProof/>
            </w:rPr>
          </w:pPr>
          <w:del w:id="201" w:author="Antonio Antetomaso" w:date="2017-03-30T16:28:00Z">
            <w:r w:rsidDel="00BD2CCA">
              <w:rPr>
                <w:noProof/>
              </w:rPr>
              <w:br w:type="page"/>
            </w:r>
          </w:del>
        </w:p>
        <w:p w14:paraId="5C15EF48" w14:textId="77777777" w:rsidR="00C472E1" w:rsidRDefault="00697B31">
          <w:pPr>
            <w:spacing w:line="276" w:lineRule="auto"/>
            <w:rPr>
              <w:rFonts w:ascii="Calibri" w:eastAsia="Calibri" w:hAnsi="Calibri" w:cs="Calibri"/>
            </w:rPr>
          </w:pPr>
          <w:r>
            <w:fldChar w:fldCharType="end"/>
          </w:r>
        </w:p>
      </w:sdtContent>
    </w:sdt>
    <w:p w14:paraId="38EF3D9A" w14:textId="77777777" w:rsidR="00482FB2" w:rsidRDefault="00482FB2">
      <w:pPr>
        <w:rPr>
          <w:ins w:id="202" w:author="Antonio Antetomaso" w:date="2017-03-30T16:32:00Z"/>
          <w:b/>
          <w:smallCaps/>
        </w:rPr>
      </w:pPr>
      <w:ins w:id="203" w:author="Antonio Antetomaso" w:date="2017-03-30T16:32:00Z">
        <w:r>
          <w:br w:type="page"/>
        </w:r>
      </w:ins>
    </w:p>
    <w:p w14:paraId="50898322" w14:textId="72581A20" w:rsidR="00C472E1" w:rsidRDefault="00697B31">
      <w:pPr>
        <w:pStyle w:val="Titolo1"/>
        <w:numPr>
          <w:ilvl w:val="0"/>
          <w:numId w:val="4"/>
        </w:numPr>
        <w:ind w:hanging="794"/>
      </w:pPr>
      <w:bookmarkStart w:id="204" w:name="_Toc478654952"/>
      <w:r>
        <w:lastRenderedPageBreak/>
        <w:t>Premessa</w:t>
      </w:r>
      <w:bookmarkEnd w:id="204"/>
    </w:p>
    <w:p w14:paraId="4678915C" w14:textId="77777777" w:rsidR="00C472E1" w:rsidRDefault="00697B31">
      <w:pPr>
        <w:spacing w:before="240"/>
        <w:ind w:left="794"/>
        <w:jc w:val="both"/>
      </w:pPr>
      <w:r>
        <w:t>Il documento descrive le modalità di colloquio d</w:t>
      </w:r>
      <w:ins w:id="205" w:author="Antonio Antetomaso" w:date="2017-03-21T22:39:00Z">
        <w:r>
          <w:t>el sistema</w:t>
        </w:r>
      </w:ins>
      <w:del w:id="206" w:author="Antonio Antetomaso" w:date="2017-03-21T22:39:00Z">
        <w:r>
          <w:delText>i</w:delText>
        </w:r>
      </w:del>
      <w:r>
        <w:t xml:space="preserve"> ANPR con </w:t>
      </w:r>
      <w:ins w:id="207" w:author="Antonio Antetomaso" w:date="2017-03-21T22:31:00Z">
        <w:r>
          <w:t>la piattaforma CIEOnline offerta agli ufficiali di anagrafe per l’espletamento dei processi di emissione della Carta di Identità elettronica.</w:t>
        </w:r>
      </w:ins>
      <w:del w:id="208" w:author="Antonio Antetomaso" w:date="2017-03-21T22:31:00Z">
        <w:r>
          <w:delText>il CP-CIE dell’Istituto Poligrafico e Zecca dello Stato (IPZS) per la gestione delle carte di identità elettroniche (CIE).</w:delText>
        </w:r>
      </w:del>
      <w:ins w:id="209" w:author="Antonio Antetomaso" w:date="2017-03-21T22:40:00Z">
        <w:r>
          <w:t xml:space="preserve"> Titolare di entrambe le piattaforme software è il Ministero dell’Interno.</w:t>
        </w:r>
      </w:ins>
    </w:p>
    <w:p w14:paraId="1A6D4061" w14:textId="77777777" w:rsidR="00C472E1" w:rsidRDefault="00697B31">
      <w:pPr>
        <w:spacing w:before="240"/>
        <w:ind w:left="794"/>
        <w:jc w:val="both"/>
      </w:pPr>
      <w:r>
        <w:t>Una prima sezione descrive le modalità di accesso, l’architettura generale dei sistemi e degli standard utilizzati.</w:t>
      </w:r>
    </w:p>
    <w:p w14:paraId="6C4B876D" w14:textId="77777777" w:rsidR="00C472E1" w:rsidRDefault="00697B31">
      <w:pPr>
        <w:spacing w:before="240"/>
        <w:ind w:left="794"/>
        <w:jc w:val="both"/>
      </w:pPr>
      <w:r>
        <w:t>La seconda sezione illustra la struttura dei messaggi, specificando anche dal punto di vista della sicurezza, gli standard adottati.</w:t>
      </w:r>
    </w:p>
    <w:p w14:paraId="289757A9" w14:textId="77777777" w:rsidR="00C472E1" w:rsidRDefault="00697B31">
      <w:pPr>
        <w:spacing w:before="240"/>
        <w:ind w:left="794"/>
        <w:jc w:val="both"/>
      </w:pPr>
      <w:r>
        <w:t>La terza sezione, infine, contiene per ciascun servizio:</w:t>
      </w:r>
    </w:p>
    <w:p w14:paraId="510AB9FF" w14:textId="77777777" w:rsidR="00C472E1" w:rsidRDefault="00697B31">
      <w:pPr>
        <w:numPr>
          <w:ilvl w:val="0"/>
          <w:numId w:val="1"/>
        </w:numPr>
        <w:spacing w:before="120"/>
        <w:ind w:hanging="357"/>
        <w:jc w:val="both"/>
      </w:pPr>
      <w:r>
        <w:t>la descrizione del funzionamento, evidenziando il flusso logico della transazione cui è associato;</w:t>
      </w:r>
    </w:p>
    <w:p w14:paraId="238E500B" w14:textId="77777777" w:rsidR="00C472E1" w:rsidRDefault="00697B31">
      <w:pPr>
        <w:numPr>
          <w:ilvl w:val="0"/>
          <w:numId w:val="1"/>
        </w:numPr>
        <w:spacing w:before="120"/>
        <w:ind w:hanging="357"/>
        <w:jc w:val="both"/>
      </w:pPr>
      <w:r>
        <w:t>l’elenco dei campi di input e di output dei web services utilizzati, in formato di tabella excel;</w:t>
      </w:r>
    </w:p>
    <w:p w14:paraId="25A178C2" w14:textId="77777777" w:rsidR="00C472E1" w:rsidRDefault="00697B31">
      <w:pPr>
        <w:numPr>
          <w:ilvl w:val="0"/>
          <w:numId w:val="1"/>
        </w:numPr>
        <w:spacing w:before="120"/>
        <w:ind w:hanging="357"/>
        <w:jc w:val="both"/>
      </w:pPr>
      <w:r>
        <w:t>il nome del file XSD associato a ciascuno servizio.</w:t>
      </w:r>
    </w:p>
    <w:p w14:paraId="3EA27E3F" w14:textId="77777777" w:rsidR="00C472E1" w:rsidRDefault="00697B31">
      <w:r>
        <w:br w:type="page"/>
      </w:r>
    </w:p>
    <w:p w14:paraId="7AD21392" w14:textId="77777777" w:rsidR="00C472E1" w:rsidRDefault="00697B31">
      <w:pPr>
        <w:pStyle w:val="Titolo1"/>
        <w:numPr>
          <w:ilvl w:val="0"/>
          <w:numId w:val="4"/>
        </w:numPr>
        <w:ind w:hanging="794"/>
      </w:pPr>
      <w:bookmarkStart w:id="210" w:name="_Toc478654953"/>
      <w:r>
        <w:lastRenderedPageBreak/>
        <w:t>Glossario</w:t>
      </w:r>
      <w:bookmarkEnd w:id="210"/>
      <w:r>
        <w:t xml:space="preserve"> </w:t>
      </w:r>
    </w:p>
    <w:tbl>
      <w:tblPr>
        <w:tblStyle w:val="a"/>
        <w:tblW w:w="8210" w:type="dxa"/>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2784"/>
        <w:gridCol w:w="2690"/>
      </w:tblGrid>
      <w:tr w:rsidR="00C472E1" w14:paraId="4AAEC492" w14:textId="77777777">
        <w:tc>
          <w:tcPr>
            <w:tcW w:w="2736" w:type="dxa"/>
            <w:shd w:val="clear" w:color="auto" w:fill="D9D9D9"/>
            <w:vAlign w:val="center"/>
          </w:tcPr>
          <w:p w14:paraId="6845BC53" w14:textId="77777777" w:rsidR="00C472E1" w:rsidRDefault="00697B31">
            <w:pPr>
              <w:spacing w:before="240"/>
              <w:jc w:val="center"/>
              <w:rPr>
                <w:b/>
              </w:rPr>
            </w:pPr>
            <w:r>
              <w:rPr>
                <w:b/>
              </w:rPr>
              <w:t>Termine</w:t>
            </w:r>
          </w:p>
        </w:tc>
        <w:tc>
          <w:tcPr>
            <w:tcW w:w="2784" w:type="dxa"/>
            <w:shd w:val="clear" w:color="auto" w:fill="D9D9D9"/>
            <w:vAlign w:val="center"/>
          </w:tcPr>
          <w:p w14:paraId="5656B8C2" w14:textId="77777777" w:rsidR="00C472E1" w:rsidRDefault="00697B31">
            <w:pPr>
              <w:spacing w:before="240"/>
              <w:jc w:val="center"/>
              <w:rPr>
                <w:b/>
              </w:rPr>
            </w:pPr>
            <w:r>
              <w:rPr>
                <w:b/>
              </w:rPr>
              <w:t>Descrizione</w:t>
            </w:r>
          </w:p>
        </w:tc>
        <w:tc>
          <w:tcPr>
            <w:tcW w:w="2690" w:type="dxa"/>
            <w:shd w:val="clear" w:color="auto" w:fill="D9D9D9"/>
            <w:vAlign w:val="center"/>
          </w:tcPr>
          <w:p w14:paraId="57FAC6F0" w14:textId="77777777" w:rsidR="00C472E1" w:rsidRDefault="00697B31">
            <w:pPr>
              <w:spacing w:before="240"/>
              <w:jc w:val="center"/>
              <w:rPr>
                <w:b/>
              </w:rPr>
            </w:pPr>
            <w:r>
              <w:rPr>
                <w:b/>
              </w:rPr>
              <w:t>Note</w:t>
            </w:r>
          </w:p>
        </w:tc>
      </w:tr>
      <w:tr w:rsidR="00C472E1" w14:paraId="5EB855B7" w14:textId="77777777">
        <w:tc>
          <w:tcPr>
            <w:tcW w:w="2736" w:type="dxa"/>
          </w:tcPr>
          <w:p w14:paraId="2DB7F7A5" w14:textId="77777777" w:rsidR="00C472E1" w:rsidRDefault="00697B31">
            <w:pPr>
              <w:spacing w:before="240"/>
              <w:jc w:val="both"/>
            </w:pPr>
            <w:r>
              <w:t>AE</w:t>
            </w:r>
          </w:p>
        </w:tc>
        <w:tc>
          <w:tcPr>
            <w:tcW w:w="2784" w:type="dxa"/>
          </w:tcPr>
          <w:p w14:paraId="05A45048" w14:textId="77777777" w:rsidR="00C472E1" w:rsidRDefault="00697B31">
            <w:pPr>
              <w:spacing w:before="240"/>
              <w:jc w:val="both"/>
            </w:pPr>
            <w:r>
              <w:t>Agenzia delle Entrate</w:t>
            </w:r>
          </w:p>
        </w:tc>
        <w:tc>
          <w:tcPr>
            <w:tcW w:w="2690" w:type="dxa"/>
          </w:tcPr>
          <w:p w14:paraId="0BA89DBF" w14:textId="77777777" w:rsidR="00C472E1" w:rsidRDefault="00C472E1">
            <w:pPr>
              <w:spacing w:before="240"/>
              <w:jc w:val="both"/>
            </w:pPr>
          </w:p>
        </w:tc>
      </w:tr>
      <w:tr w:rsidR="00C472E1" w14:paraId="24683CDE" w14:textId="77777777">
        <w:tc>
          <w:tcPr>
            <w:tcW w:w="2736" w:type="dxa"/>
          </w:tcPr>
          <w:p w14:paraId="60BD498F" w14:textId="77777777" w:rsidR="00C472E1" w:rsidRDefault="00697B31">
            <w:pPr>
              <w:spacing w:before="240"/>
              <w:jc w:val="both"/>
            </w:pPr>
            <w:r>
              <w:t>ANPR</w:t>
            </w:r>
          </w:p>
        </w:tc>
        <w:tc>
          <w:tcPr>
            <w:tcW w:w="2784" w:type="dxa"/>
          </w:tcPr>
          <w:p w14:paraId="58BBEB5C" w14:textId="77777777" w:rsidR="00C472E1" w:rsidRDefault="00697B31">
            <w:pPr>
              <w:spacing w:before="240"/>
              <w:jc w:val="both"/>
            </w:pPr>
            <w:r>
              <w:t>Anagrafe Nazionale della Popolazione Residente</w:t>
            </w:r>
          </w:p>
        </w:tc>
        <w:tc>
          <w:tcPr>
            <w:tcW w:w="2690" w:type="dxa"/>
          </w:tcPr>
          <w:p w14:paraId="3C40FE4A" w14:textId="77777777" w:rsidR="00C472E1" w:rsidRDefault="00697B31">
            <w:pPr>
              <w:spacing w:before="240"/>
              <w:jc w:val="both"/>
            </w:pPr>
            <w:r>
              <w:t>Rappresenta il sistema centrale di ANPR che eroga i servizi</w:t>
            </w:r>
          </w:p>
        </w:tc>
      </w:tr>
      <w:tr w:rsidR="00C472E1" w14:paraId="729266FD" w14:textId="77777777">
        <w:tc>
          <w:tcPr>
            <w:tcW w:w="2736" w:type="dxa"/>
          </w:tcPr>
          <w:p w14:paraId="4DF3DE46" w14:textId="77777777" w:rsidR="00C472E1" w:rsidRDefault="00697B31">
            <w:pPr>
              <w:spacing w:before="240"/>
              <w:jc w:val="both"/>
            </w:pPr>
            <w:r>
              <w:t>Corporichiesta</w:t>
            </w:r>
          </w:p>
        </w:tc>
        <w:tc>
          <w:tcPr>
            <w:tcW w:w="2784" w:type="dxa"/>
          </w:tcPr>
          <w:p w14:paraId="1FA3042A" w14:textId="77777777" w:rsidR="00C472E1" w:rsidRDefault="00697B31">
            <w:pPr>
              <w:spacing w:before="240"/>
              <w:jc w:val="both"/>
            </w:pPr>
            <w:r>
              <w:t>Insieme di oggetti che contengono i parametri da indicare, a cura del comune e specifici per l’operazione che si richiede</w:t>
            </w:r>
          </w:p>
        </w:tc>
        <w:tc>
          <w:tcPr>
            <w:tcW w:w="2690" w:type="dxa"/>
          </w:tcPr>
          <w:p w14:paraId="4BE385D7" w14:textId="77777777" w:rsidR="00C472E1" w:rsidRDefault="00C472E1">
            <w:pPr>
              <w:spacing w:before="240"/>
              <w:jc w:val="both"/>
            </w:pPr>
          </w:p>
        </w:tc>
      </w:tr>
      <w:tr w:rsidR="00C472E1" w14:paraId="7CD6C210" w14:textId="77777777">
        <w:tc>
          <w:tcPr>
            <w:tcW w:w="2736" w:type="dxa"/>
          </w:tcPr>
          <w:p w14:paraId="7585E899" w14:textId="77777777" w:rsidR="00C472E1" w:rsidRDefault="00697B31">
            <w:pPr>
              <w:spacing w:before="240"/>
              <w:jc w:val="both"/>
            </w:pPr>
            <w:r>
              <w:t>Corporisposta</w:t>
            </w:r>
          </w:p>
        </w:tc>
        <w:tc>
          <w:tcPr>
            <w:tcW w:w="2784" w:type="dxa"/>
          </w:tcPr>
          <w:p w14:paraId="2D393CFB" w14:textId="77777777" w:rsidR="00C472E1" w:rsidRDefault="00697B31">
            <w:pPr>
              <w:spacing w:before="240"/>
              <w:jc w:val="both"/>
            </w:pPr>
            <w:r>
              <w:t xml:space="preserve">Insieme di oggetti che contengono le informazioni restituite da ANPR a fronte della richiesta inoltrata dal comune </w:t>
            </w:r>
          </w:p>
        </w:tc>
        <w:tc>
          <w:tcPr>
            <w:tcW w:w="2690" w:type="dxa"/>
          </w:tcPr>
          <w:p w14:paraId="07E5255B" w14:textId="77777777" w:rsidR="00C472E1" w:rsidRDefault="00C472E1">
            <w:pPr>
              <w:spacing w:before="240"/>
              <w:jc w:val="both"/>
            </w:pPr>
          </w:p>
        </w:tc>
      </w:tr>
      <w:tr w:rsidR="00C472E1" w14:paraId="0DFE5481" w14:textId="77777777">
        <w:tc>
          <w:tcPr>
            <w:tcW w:w="2736" w:type="dxa"/>
          </w:tcPr>
          <w:p w14:paraId="55DFCDE2" w14:textId="77777777" w:rsidR="00C472E1" w:rsidRDefault="00697B31">
            <w:pPr>
              <w:spacing w:before="240"/>
              <w:jc w:val="both"/>
            </w:pPr>
            <w:r>
              <w:t>datiCF</w:t>
            </w:r>
          </w:p>
        </w:tc>
        <w:tc>
          <w:tcPr>
            <w:tcW w:w="2784" w:type="dxa"/>
          </w:tcPr>
          <w:p w14:paraId="05EA2A80" w14:textId="77777777" w:rsidR="00C472E1" w:rsidRDefault="00697B31">
            <w:pPr>
              <w:spacing w:before="240"/>
              <w:jc w:val="both"/>
            </w:pPr>
            <w:r>
              <w:t>Dati che concorrono alla formazione del codice fiscale</w:t>
            </w:r>
          </w:p>
        </w:tc>
        <w:tc>
          <w:tcPr>
            <w:tcW w:w="2690" w:type="dxa"/>
          </w:tcPr>
          <w:p w14:paraId="036D2A59" w14:textId="77777777" w:rsidR="00C472E1" w:rsidRDefault="00697B31">
            <w:pPr>
              <w:spacing w:before="240"/>
              <w:jc w:val="both"/>
            </w:pPr>
            <w:r>
              <w:t>Sono  costituiti dal cognome, nome, sesso, data di nascita, luogo di nascita identificato attraverso il codice catastale (o codice Belfiore) che identifica il comune e la provincia “vigenti” al momento della nascita o dallo stato estero attuale</w:t>
            </w:r>
          </w:p>
        </w:tc>
      </w:tr>
      <w:tr w:rsidR="00C472E1" w14:paraId="27B4F25F" w14:textId="77777777">
        <w:tc>
          <w:tcPr>
            <w:tcW w:w="2736" w:type="dxa"/>
          </w:tcPr>
          <w:p w14:paraId="70FC86DE" w14:textId="77777777" w:rsidR="00C472E1" w:rsidRDefault="00697B31">
            <w:pPr>
              <w:spacing w:before="240"/>
              <w:jc w:val="both"/>
            </w:pPr>
            <w:r>
              <w:t>WS</w:t>
            </w:r>
          </w:p>
        </w:tc>
        <w:tc>
          <w:tcPr>
            <w:tcW w:w="2784" w:type="dxa"/>
          </w:tcPr>
          <w:p w14:paraId="22CEE0B8" w14:textId="77777777" w:rsidR="00C472E1" w:rsidRDefault="00697B31">
            <w:pPr>
              <w:spacing w:before="240"/>
              <w:jc w:val="both"/>
            </w:pPr>
            <w:r>
              <w:t>Web Services</w:t>
            </w:r>
          </w:p>
        </w:tc>
        <w:tc>
          <w:tcPr>
            <w:tcW w:w="2690" w:type="dxa"/>
          </w:tcPr>
          <w:p w14:paraId="758FC63C" w14:textId="77777777" w:rsidR="00C472E1" w:rsidRDefault="00697B31">
            <w:pPr>
              <w:spacing w:before="240"/>
              <w:jc w:val="both"/>
            </w:pPr>
            <w:r>
              <w:t xml:space="preserve">Il comune opera in modalità WS quando per le registrazioni anagrafiche (iscrizion mutazioni cancellazioni), utilizza il proprio sistema gestionale integrato con i WS di ANPR. </w:t>
            </w:r>
          </w:p>
        </w:tc>
      </w:tr>
      <w:tr w:rsidR="00C472E1" w14:paraId="09647D11" w14:textId="77777777">
        <w:trPr>
          <w:del w:id="211" w:author="Antonio Antetomaso" w:date="2017-03-21T22:34:00Z"/>
        </w:trPr>
        <w:tc>
          <w:tcPr>
            <w:tcW w:w="2736" w:type="dxa"/>
          </w:tcPr>
          <w:p w14:paraId="63C2E2AD" w14:textId="77777777" w:rsidR="00C472E1" w:rsidRDefault="00697B31">
            <w:pPr>
              <w:spacing w:before="240"/>
              <w:jc w:val="both"/>
              <w:rPr>
                <w:del w:id="212" w:author="Antonio Antetomaso" w:date="2017-03-21T22:34:00Z"/>
              </w:rPr>
            </w:pPr>
            <w:del w:id="213" w:author="Antonio Antetomaso" w:date="2017-03-21T22:34:00Z">
              <w:r>
                <w:delText>IPZS</w:delText>
              </w:r>
            </w:del>
          </w:p>
        </w:tc>
        <w:tc>
          <w:tcPr>
            <w:tcW w:w="2784" w:type="dxa"/>
          </w:tcPr>
          <w:p w14:paraId="467F0195" w14:textId="77777777" w:rsidR="00C472E1" w:rsidRDefault="00C472E1">
            <w:pPr>
              <w:spacing w:before="240"/>
              <w:jc w:val="both"/>
              <w:rPr>
                <w:del w:id="214" w:author="Antonio Antetomaso" w:date="2017-03-21T22:34:00Z"/>
              </w:rPr>
            </w:pPr>
          </w:p>
        </w:tc>
        <w:tc>
          <w:tcPr>
            <w:tcW w:w="2690" w:type="dxa"/>
          </w:tcPr>
          <w:p w14:paraId="116C78D7" w14:textId="77777777" w:rsidR="00C472E1" w:rsidRDefault="00697B31">
            <w:pPr>
              <w:spacing w:before="240"/>
              <w:jc w:val="both"/>
              <w:rPr>
                <w:del w:id="215" w:author="Antonio Antetomaso" w:date="2017-03-21T22:34:00Z"/>
              </w:rPr>
            </w:pPr>
            <w:del w:id="216" w:author="Antonio Antetomaso" w:date="2017-03-21T22:34:00Z">
              <w:r>
                <w:delText>Istituto Poligrafico e Zecca dello Stato</w:delText>
              </w:r>
            </w:del>
          </w:p>
        </w:tc>
      </w:tr>
      <w:tr w:rsidR="00C472E1" w14:paraId="30D13CFB" w14:textId="77777777">
        <w:tc>
          <w:tcPr>
            <w:tcW w:w="2736" w:type="dxa"/>
          </w:tcPr>
          <w:p w14:paraId="6F1EA80D" w14:textId="77777777" w:rsidR="00C472E1" w:rsidRDefault="00697B31">
            <w:pPr>
              <w:spacing w:before="240"/>
              <w:jc w:val="both"/>
            </w:pPr>
            <w:r>
              <w:lastRenderedPageBreak/>
              <w:t>CIE</w:t>
            </w:r>
          </w:p>
        </w:tc>
        <w:tc>
          <w:tcPr>
            <w:tcW w:w="2784" w:type="dxa"/>
          </w:tcPr>
          <w:p w14:paraId="0621E161" w14:textId="77777777" w:rsidR="00C472E1" w:rsidRDefault="00C472E1">
            <w:pPr>
              <w:spacing w:before="240"/>
              <w:jc w:val="both"/>
            </w:pPr>
          </w:p>
        </w:tc>
        <w:tc>
          <w:tcPr>
            <w:tcW w:w="2690" w:type="dxa"/>
          </w:tcPr>
          <w:p w14:paraId="5CCFF405" w14:textId="77777777" w:rsidR="00C472E1" w:rsidRDefault="00697B31">
            <w:pPr>
              <w:spacing w:before="240"/>
              <w:jc w:val="both"/>
            </w:pPr>
            <w:r>
              <w:t>Carta di identità elettronica</w:t>
            </w:r>
          </w:p>
        </w:tc>
      </w:tr>
      <w:tr w:rsidR="00C472E1" w14:paraId="384EAA89" w14:textId="77777777">
        <w:trPr>
          <w:ins w:id="217" w:author="Antonio Antetomaso" w:date="2017-03-21T22:34:00Z"/>
        </w:trPr>
        <w:tc>
          <w:tcPr>
            <w:tcW w:w="2736" w:type="dxa"/>
          </w:tcPr>
          <w:p w14:paraId="661D48DD" w14:textId="77777777" w:rsidR="00C472E1" w:rsidRDefault="00697B31">
            <w:pPr>
              <w:spacing w:before="240"/>
              <w:jc w:val="both"/>
              <w:rPr>
                <w:ins w:id="218" w:author="Antonio Antetomaso" w:date="2017-03-21T22:34:00Z"/>
              </w:rPr>
            </w:pPr>
            <w:ins w:id="219" w:author="Antonio Antetomaso" w:date="2017-03-21T22:34:00Z">
              <w:r>
                <w:t>CIEOnline</w:t>
              </w:r>
            </w:ins>
          </w:p>
        </w:tc>
        <w:tc>
          <w:tcPr>
            <w:tcW w:w="2784" w:type="dxa"/>
          </w:tcPr>
          <w:p w14:paraId="0C8144C4" w14:textId="77777777" w:rsidR="00C472E1" w:rsidRDefault="00C472E1">
            <w:pPr>
              <w:spacing w:before="240"/>
              <w:jc w:val="both"/>
              <w:rPr>
                <w:ins w:id="220" w:author="Antonio Antetomaso" w:date="2017-03-21T22:34:00Z"/>
              </w:rPr>
            </w:pPr>
          </w:p>
        </w:tc>
        <w:tc>
          <w:tcPr>
            <w:tcW w:w="2690" w:type="dxa"/>
          </w:tcPr>
          <w:p w14:paraId="5637DE0E" w14:textId="77777777" w:rsidR="00C472E1" w:rsidRDefault="00697B31">
            <w:pPr>
              <w:spacing w:before="240"/>
              <w:jc w:val="both"/>
              <w:rPr>
                <w:ins w:id="221" w:author="Antonio Antetomaso" w:date="2017-03-21T22:34:00Z"/>
              </w:rPr>
            </w:pPr>
            <w:ins w:id="222" w:author="Antonio Antetomaso" w:date="2017-03-21T22:34:00Z">
              <w:r>
                <w:t>La piattaforma WEB utilizzata dagli ufficiali di anagrafe per l’emissione delle CIE.</w:t>
              </w:r>
            </w:ins>
          </w:p>
        </w:tc>
      </w:tr>
    </w:tbl>
    <w:p w14:paraId="3CF10F61" w14:textId="77777777" w:rsidR="00C472E1" w:rsidRDefault="00C472E1">
      <w:pPr>
        <w:spacing w:before="240"/>
        <w:ind w:left="794"/>
        <w:jc w:val="both"/>
      </w:pPr>
    </w:p>
    <w:p w14:paraId="06E7CC44" w14:textId="77777777" w:rsidR="00C472E1" w:rsidRDefault="00697B31">
      <w:r>
        <w:br w:type="page"/>
      </w:r>
    </w:p>
    <w:p w14:paraId="0593FFE2" w14:textId="37C546F7" w:rsidR="00C472E1" w:rsidRDefault="00697B31">
      <w:pPr>
        <w:pStyle w:val="Titolo1"/>
        <w:numPr>
          <w:ilvl w:val="0"/>
          <w:numId w:val="4"/>
        </w:numPr>
        <w:ind w:hanging="794"/>
      </w:pPr>
      <w:del w:id="223" w:author="Antonio Antetomaso" w:date="2017-03-30T16:32:00Z">
        <w:r w:rsidDel="00482FB2">
          <w:lastRenderedPageBreak/>
          <w:delText>modalita’ di accesso</w:delText>
        </w:r>
      </w:del>
      <w:bookmarkStart w:id="224" w:name="_Toc478654954"/>
      <w:ins w:id="225" w:author="Antonio Antetomaso" w:date="2017-03-30T16:32:00Z">
        <w:r w:rsidR="00482FB2">
          <w:t>Modalità di accesso</w:t>
        </w:r>
      </w:ins>
      <w:bookmarkEnd w:id="224"/>
    </w:p>
    <w:p w14:paraId="19CC36E7" w14:textId="77777777" w:rsidR="00C472E1" w:rsidRDefault="00697B31" w:rsidP="00EC4AAB">
      <w:pPr>
        <w:spacing w:before="240"/>
        <w:ind w:left="794"/>
        <w:jc w:val="both"/>
      </w:pPr>
      <w:r>
        <w:t xml:space="preserve">L’accesso </w:t>
      </w:r>
      <w:ins w:id="226" w:author="Antonio Antetomaso" w:date="2017-03-21T22:40:00Z">
        <w:r>
          <w:t xml:space="preserve">al sistema ANPR da parte della piattaforma CIEOnline </w:t>
        </w:r>
      </w:ins>
      <w:r>
        <w:t>avviene tramite un end-point distinto da quelli utilizzati dai comuni.</w:t>
      </w:r>
    </w:p>
    <w:p w14:paraId="4A62FF6E" w14:textId="77777777" w:rsidR="00C472E1" w:rsidRDefault="00697B31" w:rsidP="00EC4AAB">
      <w:pPr>
        <w:spacing w:before="240"/>
        <w:ind w:left="794"/>
        <w:jc w:val="both"/>
      </w:pPr>
      <w:r>
        <w:t xml:space="preserve">In merito alle politiche di sicurezza da implementare, sono possibili tre soluzioni; l’ </w:t>
      </w:r>
      <w:del w:id="227" w:author="Antonio Antetomaso" w:date="2017-03-21T22:41:00Z">
        <w:r>
          <w:delText xml:space="preserve">idea </w:delText>
        </w:r>
      </w:del>
      <w:ins w:id="228" w:author="Antonio Antetomaso" w:date="2017-03-21T22:41:00Z">
        <w:r>
          <w:t xml:space="preserve">obiettivo </w:t>
        </w:r>
      </w:ins>
      <w:r>
        <w:t>è scegliere la soluzione più veloce ed economica da implementare, conforme alle vigenti norme di legge.</w:t>
      </w:r>
    </w:p>
    <w:p w14:paraId="52EDEBB0" w14:textId="77777777" w:rsidR="00C472E1" w:rsidRDefault="00697B31" w:rsidP="00043976">
      <w:pPr>
        <w:pStyle w:val="Titolo2"/>
        <w:numPr>
          <w:ilvl w:val="1"/>
          <w:numId w:val="4"/>
        </w:numPr>
        <w:ind w:left="1134" w:hanging="708"/>
      </w:pPr>
      <w:bookmarkStart w:id="229" w:name="_Toc478654955"/>
      <w:r>
        <w:t>Soluzione 1</w:t>
      </w:r>
      <w:bookmarkEnd w:id="229"/>
    </w:p>
    <w:p w14:paraId="0C7798C8" w14:textId="024CED45" w:rsidR="00C472E1" w:rsidRDefault="00697B31">
      <w:pPr>
        <w:spacing w:before="240"/>
        <w:ind w:left="794"/>
        <w:jc w:val="both"/>
      </w:pPr>
      <w:r>
        <w:rPr>
          <w:b/>
        </w:rPr>
        <w:t>saml-completo</w:t>
      </w:r>
      <w:r>
        <w:t xml:space="preserve"> </w:t>
      </w:r>
      <w:del w:id="230" w:author="Antonio Antetomaso" w:date="2017-03-21T22:42:00Z">
        <w:r>
          <w:delText>-</w:delText>
        </w:r>
      </w:del>
      <w:ins w:id="231" w:author="Antonio Antetomaso" w:date="2017-03-21T22:42:00Z">
        <w:r>
          <w:t>–</w:t>
        </w:r>
      </w:ins>
      <w:r>
        <w:t xml:space="preserve"> </w:t>
      </w:r>
      <w:del w:id="232" w:author="Antonio Antetomaso" w:date="2017-03-21T22:42:00Z">
        <w:r>
          <w:delText>il software CIE</w:delText>
        </w:r>
      </w:del>
      <w:ins w:id="233" w:author="Antonio Antetomaso" w:date="2017-03-21T22:42:00Z">
        <w:r>
          <w:t>la piattaforma CIEOnline</w:t>
        </w:r>
      </w:ins>
      <w:r>
        <w:t xml:space="preserve"> </w:t>
      </w:r>
      <w:ins w:id="234" w:author="Antonio Antetomaso" w:date="2017-03-21T22:44:00Z">
        <w:r>
          <w:t xml:space="preserve">utilizzata dall’ufficiale di anagrafe </w:t>
        </w:r>
      </w:ins>
      <w:del w:id="235" w:author="Antonio Antetomaso" w:date="2017-03-21T22:44:00Z">
        <w:r>
          <w:delText>sulla macchina dell’operatore anagrafico</w:delText>
        </w:r>
      </w:del>
      <w:ins w:id="236" w:author="Antonio Antetomaso" w:date="2017-03-21T22:44:00Z">
        <w:r>
          <w:t>attraverso la sua postazione di lavoro CIE,</w:t>
        </w:r>
      </w:ins>
      <w:r>
        <w:t xml:space="preserve"> </w:t>
      </w:r>
      <w:del w:id="237" w:author="Antonio Antetomaso" w:date="2017-03-21T22:45:00Z">
        <w:r>
          <w:delText xml:space="preserve">usa </w:delText>
        </w:r>
      </w:del>
      <w:ins w:id="238" w:author="Antonio Antetomaso" w:date="2017-03-21T22:45:00Z">
        <w:r>
          <w:t xml:space="preserve">utilizzando </w:t>
        </w:r>
      </w:ins>
      <w:del w:id="239" w:author="Antonio Antetomaso" w:date="2017-03-21T22:44:00Z">
        <w:r>
          <w:delText xml:space="preserve">il </w:delText>
        </w:r>
      </w:del>
      <w:ins w:id="240" w:author="Antonio Antetomaso" w:date="2017-03-21T22:44:00Z">
        <w:r>
          <w:t xml:space="preserve">il </w:t>
        </w:r>
      </w:ins>
      <w:r>
        <w:t>certificato di postazione</w:t>
      </w:r>
      <w:ins w:id="241" w:author="Antonio Antetomaso" w:date="2017-03-21T22:44:00Z">
        <w:r>
          <w:t xml:space="preserve"> installato su quest’ultima</w:t>
        </w:r>
      </w:ins>
      <w:r>
        <w:t xml:space="preserve">, si autentica come l'operatore che sta effettuando l'operazione, esattamente come qualsiasi altro accesso ANPR. </w:t>
      </w:r>
      <w:del w:id="242" w:author="Antonio Antetomaso" w:date="2017-03-30T09:47:00Z">
        <w:r w:rsidDel="008B47A3">
          <w:delText xml:space="preserve">E’ </w:delText>
        </w:r>
      </w:del>
      <w:ins w:id="243" w:author="Antonio Antetomaso" w:date="2017-03-30T09:47:00Z">
        <w:r w:rsidR="008B47A3">
          <w:t xml:space="preserve">È </w:t>
        </w:r>
      </w:ins>
      <w:r>
        <w:t>descritta in dettaglio in allegato1</w:t>
      </w:r>
      <w:r>
        <w:rPr>
          <w:vertAlign w:val="superscript"/>
        </w:rPr>
        <w:footnoteReference w:id="1"/>
      </w:r>
      <w:r>
        <w:t>.</w:t>
      </w:r>
    </w:p>
    <w:p w14:paraId="632CDBF7" w14:textId="77777777" w:rsidR="00C472E1" w:rsidRDefault="00697B31">
      <w:pPr>
        <w:spacing w:before="240"/>
        <w:ind w:left="794"/>
        <w:jc w:val="both"/>
      </w:pPr>
      <w:r>
        <w:rPr>
          <w:highlight w:val="yellow"/>
        </w:rPr>
        <w:t xml:space="preserve">In questa ipotesi, l’operatore del </w:t>
      </w:r>
      <w:ins w:id="244" w:author="Antonio Antetomaso" w:date="2017-03-21T22:46:00Z">
        <w:r>
          <w:rPr>
            <w:highlight w:val="yellow"/>
          </w:rPr>
          <w:t>C</w:t>
        </w:r>
      </w:ins>
      <w:del w:id="245" w:author="Antonio Antetomaso" w:date="2017-03-21T22:46:00Z">
        <w:r>
          <w:rPr>
            <w:highlight w:val="yellow"/>
          </w:rPr>
          <w:delText>c</w:delText>
        </w:r>
      </w:del>
      <w:r>
        <w:rPr>
          <w:highlight w:val="yellow"/>
        </w:rPr>
        <w:t>omune che esegue l’interrogazione deve essere censito in ANPR ed il certificato di postazione</w:t>
      </w:r>
      <w:ins w:id="246" w:author="Antonio Antetomaso" w:date="2017-03-21T22:45:00Z">
        <w:r>
          <w:rPr>
            <w:highlight w:val="yellow"/>
          </w:rPr>
          <w:t xml:space="preserve">, </w:t>
        </w:r>
      </w:ins>
      <w:del w:id="247" w:author="Antonio Antetomaso" w:date="2017-03-21T22:45:00Z">
        <w:r>
          <w:rPr>
            <w:highlight w:val="yellow"/>
          </w:rPr>
          <w:delText xml:space="preserve"> è </w:delText>
        </w:r>
      </w:del>
      <w:r>
        <w:rPr>
          <w:highlight w:val="yellow"/>
        </w:rPr>
        <w:t>rilasciato dalla CA ANPR</w:t>
      </w:r>
      <w:ins w:id="248" w:author="Antonio Antetomaso" w:date="2017-03-21T22:45:00Z">
        <w:r>
          <w:rPr>
            <w:highlight w:val="yellow"/>
          </w:rPr>
          <w:t xml:space="preserve">, deve essere presente presso </w:t>
        </w:r>
        <w:commentRangeStart w:id="249"/>
        <w:r>
          <w:rPr>
            <w:highlight w:val="yellow"/>
          </w:rPr>
          <w:t xml:space="preserve">la piattaforma CIEOnline </w:t>
        </w:r>
        <w:commentRangeEnd w:id="249"/>
        <w:r>
          <w:commentReference w:id="249"/>
        </w:r>
        <w:r>
          <w:rPr>
            <w:highlight w:val="yellow"/>
          </w:rPr>
          <w:t>congiuntamente alla sua chiave privata</w:t>
        </w:r>
      </w:ins>
      <w:r>
        <w:rPr>
          <w:highlight w:val="yellow"/>
        </w:rPr>
        <w:t xml:space="preserve">. </w:t>
      </w:r>
      <w:commentRangeStart w:id="250"/>
      <w:r>
        <w:rPr>
          <w:highlight w:val="yellow"/>
        </w:rPr>
        <w:t>L’utente</w:t>
      </w:r>
      <w:commentRangeEnd w:id="250"/>
      <w:r>
        <w:commentReference w:id="250"/>
      </w:r>
      <w:r>
        <w:rPr>
          <w:highlight w:val="yellow"/>
        </w:rPr>
        <w:t xml:space="preserve"> è identificato dal codice fiscale; la postazione si desume dal certificato. Entrambi sono ricavati dall’asserzione SAML</w:t>
      </w:r>
      <w:ins w:id="251" w:author="Antonio Antetomaso" w:date="2017-03-21T22:47:00Z">
        <w:r>
          <w:t>.</w:t>
        </w:r>
      </w:ins>
    </w:p>
    <w:p w14:paraId="4AFF6C1F" w14:textId="77777777" w:rsidR="00C472E1" w:rsidRDefault="00697B31">
      <w:pPr>
        <w:spacing w:before="240"/>
        <w:ind w:left="794"/>
        <w:jc w:val="both"/>
        <w:rPr>
          <w:b/>
        </w:rPr>
      </w:pPr>
      <w:r>
        <w:rPr>
          <w:b/>
        </w:rPr>
        <w:t>•Benefici:</w:t>
      </w:r>
    </w:p>
    <w:p w14:paraId="43E3AF7D" w14:textId="77777777" w:rsidR="00C472E1" w:rsidRDefault="00697B31">
      <w:pPr>
        <w:spacing w:before="240"/>
        <w:ind w:left="794"/>
        <w:jc w:val="both"/>
      </w:pPr>
      <w:r>
        <w:t>•Lato SOGEI, il codice di autenticazione funziona nello stesso modo per tutto.</w:t>
      </w:r>
    </w:p>
    <w:p w14:paraId="10D01A2A" w14:textId="77777777" w:rsidR="00C472E1" w:rsidRDefault="00697B31">
      <w:pPr>
        <w:spacing w:before="240"/>
        <w:ind w:left="794"/>
        <w:jc w:val="both"/>
      </w:pPr>
      <w:r>
        <w:t>•Si mantengono i requisiti di tracciamento previsti dal DPCM 194/2014</w:t>
      </w:r>
    </w:p>
    <w:p w14:paraId="1A88893D" w14:textId="77777777" w:rsidR="00C472E1" w:rsidRDefault="00697B31">
      <w:pPr>
        <w:spacing w:before="240"/>
        <w:ind w:left="794"/>
        <w:jc w:val="both"/>
        <w:rPr>
          <w:b/>
        </w:rPr>
      </w:pPr>
      <w:r>
        <w:rPr>
          <w:b/>
        </w:rPr>
        <w:t>•Problemi:</w:t>
      </w:r>
    </w:p>
    <w:p w14:paraId="0305A3AF" w14:textId="77777777" w:rsidR="00C472E1" w:rsidRDefault="00697B31">
      <w:pPr>
        <w:spacing w:before="240"/>
        <w:ind w:left="794"/>
        <w:jc w:val="both"/>
      </w:pPr>
      <w:r>
        <w:t>•Complessità di deployment e supporto lato CIE.</w:t>
      </w:r>
    </w:p>
    <w:p w14:paraId="0A651EBC" w14:textId="77777777" w:rsidR="00C472E1" w:rsidRDefault="00697B31">
      <w:pPr>
        <w:spacing w:before="240"/>
        <w:ind w:left="794"/>
        <w:jc w:val="both"/>
      </w:pPr>
      <w:r>
        <w:t>Eg, serve configurare certificati correttamente, dare supporto ai comuni, tracciare puntualmente le informazioni di tutte le postazioni dispiegate ...</w:t>
      </w:r>
    </w:p>
    <w:p w14:paraId="6458C194" w14:textId="77777777" w:rsidR="00C472E1" w:rsidRDefault="00697B31">
      <w:pPr>
        <w:spacing w:before="240"/>
        <w:ind w:left="794"/>
        <w:jc w:val="both"/>
      </w:pPr>
      <w:r>
        <w:t>•</w:t>
      </w:r>
      <w:ins w:id="252" w:author="Antonio Antetomaso" w:date="2017-03-21T22:48:00Z">
        <w:r>
          <w:t>Maggiore c</w:t>
        </w:r>
      </w:ins>
      <w:del w:id="253" w:author="Antonio Antetomaso" w:date="2017-03-21T22:48:00Z">
        <w:r>
          <w:delText>C</w:delText>
        </w:r>
      </w:del>
      <w:r>
        <w:t>omplessità implementativa lato CIE.</w:t>
      </w:r>
    </w:p>
    <w:p w14:paraId="3C072CD7" w14:textId="77777777" w:rsidR="00C472E1" w:rsidRDefault="00697B31">
      <w:pPr>
        <w:spacing w:before="240"/>
        <w:ind w:left="794"/>
        <w:jc w:val="both"/>
      </w:pPr>
      <w:r>
        <w:t>Eg, implementare piena autenticazione SAML.</w:t>
      </w:r>
    </w:p>
    <w:p w14:paraId="7A4FF5BD" w14:textId="77777777" w:rsidR="00C472E1" w:rsidRDefault="00C472E1" w:rsidP="00043976">
      <w:pPr>
        <w:spacing w:before="240"/>
        <w:ind w:left="1134" w:hanging="708"/>
        <w:jc w:val="both"/>
        <w:rPr>
          <w:del w:id="254" w:author="Antonio Antetomaso" w:date="2017-03-21T22:48:00Z"/>
        </w:rPr>
        <w:pPrChange w:id="255" w:author="Antonio Antetomaso" w:date="2017-03-30T16:21:00Z">
          <w:pPr>
            <w:spacing w:before="240"/>
            <w:ind w:left="794"/>
            <w:jc w:val="both"/>
          </w:pPr>
        </w:pPrChange>
      </w:pPr>
      <w:bookmarkStart w:id="256" w:name="_tyjcwt" w:colFirst="0" w:colLast="0"/>
      <w:bookmarkStart w:id="257" w:name="_Toc478654670"/>
      <w:bookmarkStart w:id="258" w:name="_Toc478654716"/>
      <w:bookmarkStart w:id="259" w:name="_Toc478654821"/>
      <w:bookmarkStart w:id="260" w:name="_Toc478654866"/>
      <w:bookmarkStart w:id="261" w:name="_Toc478654911"/>
      <w:bookmarkStart w:id="262" w:name="_Toc478654956"/>
      <w:bookmarkEnd w:id="256"/>
      <w:bookmarkEnd w:id="257"/>
      <w:bookmarkEnd w:id="258"/>
      <w:bookmarkEnd w:id="259"/>
      <w:bookmarkEnd w:id="260"/>
      <w:bookmarkEnd w:id="261"/>
      <w:bookmarkEnd w:id="262"/>
    </w:p>
    <w:p w14:paraId="6893585B" w14:textId="77777777" w:rsidR="00C472E1" w:rsidRDefault="00697B31" w:rsidP="00043976">
      <w:pPr>
        <w:pStyle w:val="Titolo2"/>
        <w:numPr>
          <w:ilvl w:val="1"/>
          <w:numId w:val="4"/>
        </w:numPr>
        <w:ind w:left="1134" w:hanging="708"/>
        <w:pPrChange w:id="263" w:author="Antonio Antetomaso" w:date="2017-03-30T16:21:00Z">
          <w:pPr>
            <w:pStyle w:val="Titolo2"/>
            <w:numPr>
              <w:ilvl w:val="1"/>
              <w:numId w:val="4"/>
            </w:numPr>
            <w:ind w:left="1645"/>
          </w:pPr>
        </w:pPrChange>
      </w:pPr>
      <w:bookmarkStart w:id="264" w:name="_Toc478654957"/>
      <w:r>
        <w:t>Soluzione 2</w:t>
      </w:r>
      <w:bookmarkEnd w:id="264"/>
    </w:p>
    <w:p w14:paraId="77B18F45" w14:textId="77777777" w:rsidR="00C472E1" w:rsidRDefault="00697B31">
      <w:pPr>
        <w:spacing w:before="240"/>
        <w:ind w:left="794"/>
        <w:jc w:val="both"/>
      </w:pPr>
      <w:r>
        <w:rPr>
          <w:b/>
        </w:rPr>
        <w:t>•saml-account-tecnico</w:t>
      </w:r>
      <w:r>
        <w:t xml:space="preserve"> – analoga alla precedente ma si utilizza un</w:t>
      </w:r>
      <w:ins w:id="265" w:author="Antonio Antetomaso" w:date="2017-03-21T22:48:00Z">
        <w:r>
          <w:t>a</w:t>
        </w:r>
      </w:ins>
      <w:r>
        <w:t xml:space="preserve"> sol</w:t>
      </w:r>
      <w:ins w:id="266" w:author="Antonio Antetomaso" w:date="2017-03-21T22:48:00Z">
        <w:r>
          <w:t>a</w:t>
        </w:r>
      </w:ins>
      <w:del w:id="267" w:author="Antonio Antetomaso" w:date="2017-03-21T22:48:00Z">
        <w:r>
          <w:delText>o</w:delText>
        </w:r>
      </w:del>
      <w:r>
        <w:t xml:space="preserve"> </w:t>
      </w:r>
      <w:ins w:id="268" w:author="Antonio Antetomaso" w:date="2017-03-21T22:48:00Z">
        <w:r>
          <w:t xml:space="preserve">coppia </w:t>
        </w:r>
      </w:ins>
      <w:r>
        <w:t>certificato</w:t>
      </w:r>
      <w:ins w:id="269" w:author="Antonio Antetomaso" w:date="2017-03-21T22:48:00Z">
        <w:r>
          <w:t xml:space="preserve">-chiave assegnata </w:t>
        </w:r>
      </w:ins>
      <w:del w:id="270" w:author="Antonio Antetomaso" w:date="2017-03-21T22:48:00Z">
        <w:r>
          <w:delText xml:space="preserve"> lato server CIE </w:delText>
        </w:r>
      </w:del>
      <w:ins w:id="271" w:author="Antonio Antetomaso" w:date="2017-03-21T22:48:00Z">
        <w:r>
          <w:t>al sistema CIEOnline.</w:t>
        </w:r>
      </w:ins>
    </w:p>
    <w:p w14:paraId="71D23FB3" w14:textId="77777777" w:rsidR="00C472E1" w:rsidRDefault="00697B31">
      <w:pPr>
        <w:spacing w:before="240"/>
        <w:ind w:left="794"/>
        <w:jc w:val="both"/>
      </w:pPr>
      <w:r>
        <w:rPr>
          <w:highlight w:val="yellow"/>
        </w:rPr>
        <w:t xml:space="preserve">In questa ipotesi, l’operatore del comune deve essere censito in ANPR ed il certificato di postazione del server è rilasciato dalla CA ANPR. Il codice fiscale dell’operazione si desume dall’asserzione SAML. </w:t>
      </w:r>
      <w:commentRangeStart w:id="272"/>
      <w:r>
        <w:rPr>
          <w:highlight w:val="yellow"/>
        </w:rPr>
        <w:t>Occorre prevedere nell’asserzione qualcosa che identifichi la postazione del comune (per esigenze di tracciamento).</w:t>
      </w:r>
      <w:commentRangeEnd w:id="272"/>
      <w:r>
        <w:commentReference w:id="272"/>
      </w:r>
    </w:p>
    <w:p w14:paraId="29E2BD20" w14:textId="50AD593C" w:rsidR="00C472E1" w:rsidDel="00043976" w:rsidRDefault="00C472E1">
      <w:pPr>
        <w:spacing w:before="240"/>
        <w:ind w:left="794"/>
        <w:jc w:val="both"/>
        <w:rPr>
          <w:del w:id="273" w:author="Antonio Antetomaso" w:date="2017-03-30T16:21:00Z"/>
        </w:rPr>
      </w:pPr>
    </w:p>
    <w:p w14:paraId="7A7E3B47" w14:textId="77777777" w:rsidR="00C472E1" w:rsidRDefault="00697B31">
      <w:pPr>
        <w:spacing w:before="240"/>
        <w:ind w:left="794"/>
        <w:jc w:val="both"/>
        <w:rPr>
          <w:b/>
        </w:rPr>
      </w:pPr>
      <w:r>
        <w:rPr>
          <w:b/>
        </w:rPr>
        <w:t>•Benefici:</w:t>
      </w:r>
    </w:p>
    <w:p w14:paraId="57B51E02" w14:textId="77777777" w:rsidR="00C472E1" w:rsidRDefault="00697B31">
      <w:pPr>
        <w:spacing w:before="240"/>
        <w:ind w:left="794"/>
        <w:jc w:val="both"/>
      </w:pPr>
      <w:r>
        <w:t>•Lato SOGEI, il codice di autenticazione funziona nello stesso modo per tutto.</w:t>
      </w:r>
    </w:p>
    <w:p w14:paraId="5A4D1F72" w14:textId="77777777" w:rsidR="00C472E1" w:rsidRDefault="00697B31">
      <w:pPr>
        <w:spacing w:before="240"/>
        <w:ind w:left="794"/>
        <w:jc w:val="both"/>
        <w:rPr>
          <w:b/>
        </w:rPr>
      </w:pPr>
      <w:r>
        <w:rPr>
          <w:b/>
        </w:rPr>
        <w:t>•Problemi:</w:t>
      </w:r>
    </w:p>
    <w:p w14:paraId="5BBC47C2" w14:textId="3511E934" w:rsidR="00C472E1" w:rsidRDefault="00697B31">
      <w:pPr>
        <w:spacing w:before="240"/>
        <w:ind w:left="794"/>
        <w:jc w:val="both"/>
      </w:pPr>
      <w:commentRangeStart w:id="274"/>
      <w:r>
        <w:t>•</w:t>
      </w:r>
      <w:del w:id="275" w:author="Antonio Antetomaso" w:date="2017-03-30T16:22:00Z">
        <w:r w:rsidDel="00043976">
          <w:delText xml:space="preserve">Dobbiamo </w:delText>
        </w:r>
      </w:del>
      <w:ins w:id="276" w:author="Antonio Antetomaso" w:date="2017-03-30T16:22:00Z">
        <w:r w:rsidR="00043976">
          <w:t xml:space="preserve">Bisogna </w:t>
        </w:r>
      </w:ins>
      <w:r>
        <w:t>verificare conformità con DPCM</w:t>
      </w:r>
      <w:commentRangeEnd w:id="274"/>
      <w:r>
        <w:commentReference w:id="274"/>
      </w:r>
    </w:p>
    <w:p w14:paraId="6119B42B" w14:textId="77777777" w:rsidR="00C472E1" w:rsidRDefault="00697B31">
      <w:pPr>
        <w:spacing w:before="240"/>
        <w:ind w:left="794"/>
        <w:jc w:val="both"/>
      </w:pPr>
      <w:r>
        <w:t>•</w:t>
      </w:r>
      <w:ins w:id="277" w:author="Antonio Antetomaso" w:date="2017-03-21T22:50:00Z">
        <w:r>
          <w:t>Maggiore c</w:t>
        </w:r>
      </w:ins>
      <w:del w:id="278" w:author="Antonio Antetomaso" w:date="2017-03-21T22:50:00Z">
        <w:r>
          <w:delText>C</w:delText>
        </w:r>
      </w:del>
      <w:r>
        <w:t>omplessità implementativa lato CIE</w:t>
      </w:r>
    </w:p>
    <w:p w14:paraId="3221B588" w14:textId="77777777" w:rsidR="00C472E1" w:rsidRDefault="00697B31">
      <w:pPr>
        <w:spacing w:before="240"/>
        <w:ind w:left="794"/>
        <w:jc w:val="both"/>
      </w:pPr>
      <w:r>
        <w:rPr>
          <w:highlight w:val="yellow"/>
        </w:rPr>
        <w:t>Da completare con allegato tecnico qualora si scelga questa soluzione</w:t>
      </w:r>
      <w:ins w:id="279" w:author="Antonio Antetomaso" w:date="2017-03-21T22:50:00Z">
        <w:r>
          <w:t>.</w:t>
        </w:r>
      </w:ins>
    </w:p>
    <w:p w14:paraId="523DE910" w14:textId="77777777" w:rsidR="00C472E1" w:rsidRDefault="00697B31" w:rsidP="00043976">
      <w:pPr>
        <w:pStyle w:val="Titolo2"/>
        <w:numPr>
          <w:ilvl w:val="1"/>
          <w:numId w:val="4"/>
        </w:numPr>
        <w:ind w:left="1134" w:hanging="708"/>
        <w:pPrChange w:id="280" w:author="Antonio Antetomaso" w:date="2017-03-30T16:22:00Z">
          <w:pPr>
            <w:pStyle w:val="Titolo2"/>
            <w:numPr>
              <w:ilvl w:val="1"/>
              <w:numId w:val="4"/>
            </w:numPr>
            <w:ind w:left="1645"/>
          </w:pPr>
        </w:pPrChange>
      </w:pPr>
      <w:bookmarkStart w:id="281" w:name="_Toc478654958"/>
      <w:r>
        <w:t>Soluzione 3</w:t>
      </w:r>
      <w:bookmarkEnd w:id="281"/>
    </w:p>
    <w:p w14:paraId="2C22EFAB" w14:textId="6D7C02ED" w:rsidR="00C472E1" w:rsidRDefault="00697B31">
      <w:pPr>
        <w:spacing w:before="240"/>
        <w:ind w:left="794"/>
        <w:jc w:val="both"/>
      </w:pPr>
      <w:r>
        <w:t xml:space="preserve">•tls-machine-to-machine - il </w:t>
      </w:r>
      <w:del w:id="282" w:author="Antonio Antetomaso" w:date="2017-03-21T22:50:00Z">
        <w:r>
          <w:delText>server CIE</w:delText>
        </w:r>
      </w:del>
      <w:ins w:id="283" w:author="Antonio Antetomaso" w:date="2017-03-21T22:50:00Z">
        <w:r>
          <w:t>sistema CIEOnline</w:t>
        </w:r>
      </w:ins>
      <w:r>
        <w:t xml:space="preserve"> </w:t>
      </w:r>
      <w:del w:id="284" w:author="Antonio Antetomaso" w:date="2017-03-30T09:48:00Z">
        <w:r w:rsidDel="00D32680">
          <w:delText xml:space="preserve">parla </w:delText>
        </w:r>
      </w:del>
      <w:ins w:id="285" w:author="Antonio Antetomaso" w:date="2017-03-30T09:48:00Z">
        <w:r w:rsidR="00D32680">
          <w:t xml:space="preserve">coopera </w:t>
        </w:r>
      </w:ins>
      <w:r>
        <w:t xml:space="preserve">con </w:t>
      </w:r>
      <w:del w:id="286" w:author="Antonio Antetomaso" w:date="2017-03-30T09:49:00Z">
        <w:r w:rsidDel="00D32680">
          <w:delText xml:space="preserve">server </w:delText>
        </w:r>
      </w:del>
      <w:ins w:id="287" w:author="Antonio Antetomaso" w:date="2017-03-30T09:49:00Z">
        <w:r w:rsidR="00D32680">
          <w:t xml:space="preserve">il sistema </w:t>
        </w:r>
      </w:ins>
      <w:r>
        <w:t>ANPR su una</w:t>
      </w:r>
      <w:ins w:id="288" w:author="Antonio Antetomaso" w:date="2017-03-30T15:34:00Z">
        <w:r w:rsidR="000948EC">
          <w:t xml:space="preserve"> </w:t>
        </w:r>
      </w:ins>
      <w:del w:id="289" w:author="Antonio Antetomaso" w:date="2017-03-30T15:34:00Z">
        <w:r w:rsidDel="000948EC">
          <w:delText xml:space="preserve"> </w:delText>
        </w:r>
      </w:del>
      <w:r>
        <w:t xml:space="preserve">connessione HTTPS/TLS dedicata. </w:t>
      </w:r>
      <w:ins w:id="290" w:author="Antonio Antetomaso" w:date="2017-03-21T22:50:00Z">
        <w:r>
          <w:t xml:space="preserve">Viene adottato un meccanismo di </w:t>
        </w:r>
      </w:ins>
      <w:del w:id="291" w:author="Antonio Antetomaso" w:date="2017-03-21T22:50:00Z">
        <w:r>
          <w:delText xml:space="preserve">Autenticazione </w:delText>
        </w:r>
      </w:del>
      <w:ins w:id="292" w:author="Antonio Antetomaso" w:date="2017-03-21T22:51:00Z">
        <w:r>
          <w:t xml:space="preserve">autenticazione </w:t>
        </w:r>
      </w:ins>
      <w:r>
        <w:t xml:space="preserve">standard </w:t>
      </w:r>
      <w:del w:id="293" w:author="Antonio Antetomaso" w:date="2017-03-21T22:51:00Z">
        <w:r>
          <w:delText xml:space="preserve">via </w:delText>
        </w:r>
      </w:del>
      <w:ins w:id="294" w:author="Antonio Antetomaso" w:date="2017-03-21T22:51:00Z">
        <w:r>
          <w:t xml:space="preserve">realizzato per mezzo di </w:t>
        </w:r>
      </w:ins>
      <w:r>
        <w:t>certificati</w:t>
      </w:r>
      <w:ins w:id="295" w:author="Antonio Antetomaso" w:date="2017-03-21T22:51:00Z">
        <w:r>
          <w:t xml:space="preserve"> X509</w:t>
        </w:r>
      </w:ins>
      <w:r>
        <w:t xml:space="preserve"> </w:t>
      </w:r>
      <w:del w:id="296" w:author="Antonio Antetomaso" w:date="2017-03-21T22:51:00Z">
        <w:r>
          <w:delText xml:space="preserve">TLS </w:delText>
        </w:r>
      </w:del>
      <w:r>
        <w:t xml:space="preserve">emessi dalle PKI CIE e ANPR per quanto di competenza. </w:t>
      </w:r>
      <w:del w:id="297" w:author="Antonio Antetomaso" w:date="2017-03-30T15:35:00Z">
        <w:r w:rsidDel="000948EC">
          <w:rPr>
            <w:highlight w:val="yellow"/>
          </w:rPr>
          <w:delText>Occorre prevedere</w:delText>
        </w:r>
      </w:del>
      <w:ins w:id="298" w:author="Antonio Antetomaso" w:date="2017-03-30T15:35:00Z">
        <w:r w:rsidR="000948EC">
          <w:rPr>
            <w:highlight w:val="yellow"/>
          </w:rPr>
          <w:t>Viene inoltre inserita</w:t>
        </w:r>
      </w:ins>
      <w:r>
        <w:rPr>
          <w:highlight w:val="yellow"/>
        </w:rPr>
        <w:t xml:space="preserve"> la firma del messaggio in quanto il solo utilizzo di un canale cifrato non garantisce l’integrità dei dati.</w:t>
      </w:r>
    </w:p>
    <w:p w14:paraId="53513954" w14:textId="0334EE9D" w:rsidR="00C472E1" w:rsidRDefault="00697B31">
      <w:pPr>
        <w:spacing w:before="240"/>
        <w:ind w:left="794"/>
        <w:jc w:val="both"/>
      </w:pPr>
      <w:r>
        <w:rPr>
          <w:highlight w:val="yellow"/>
        </w:rPr>
        <w:t xml:space="preserve">In questa ipotesi, un identificativo dell’operatore del </w:t>
      </w:r>
      <w:ins w:id="299" w:author="Antonio Antetomaso" w:date="2017-03-30T15:35:00Z">
        <w:r w:rsidR="000948EC">
          <w:rPr>
            <w:highlight w:val="yellow"/>
          </w:rPr>
          <w:t>C</w:t>
        </w:r>
      </w:ins>
      <w:del w:id="300" w:author="Antonio Antetomaso" w:date="2017-03-30T15:35:00Z">
        <w:r w:rsidDel="000948EC">
          <w:rPr>
            <w:highlight w:val="yellow"/>
          </w:rPr>
          <w:delText>c</w:delText>
        </w:r>
      </w:del>
      <w:r>
        <w:rPr>
          <w:highlight w:val="yellow"/>
        </w:rPr>
        <w:t xml:space="preserve">omune che esegue l’interrogazione e della postazione utilizzata dall’operatore stesso </w:t>
      </w:r>
      <w:del w:id="301" w:author="Antonio Antetomaso" w:date="2017-03-30T15:36:00Z">
        <w:r w:rsidDel="000948EC">
          <w:rPr>
            <w:highlight w:val="yellow"/>
          </w:rPr>
          <w:delText>devono essere</w:delText>
        </w:r>
      </w:del>
      <w:ins w:id="302" w:author="Antonio Antetomaso" w:date="2017-03-30T15:36:00Z">
        <w:r w:rsidR="000948EC">
          <w:rPr>
            <w:highlight w:val="yellow"/>
          </w:rPr>
          <w:t>saranno</w:t>
        </w:r>
      </w:ins>
      <w:r>
        <w:rPr>
          <w:highlight w:val="yellow"/>
        </w:rPr>
        <w:t xml:space="preserve"> indicate in modo esplicito nel body soap del messaggio. </w:t>
      </w:r>
      <w:commentRangeStart w:id="303"/>
      <w:commentRangeStart w:id="304"/>
      <w:r>
        <w:rPr>
          <w:highlight w:val="yellow"/>
        </w:rPr>
        <w:t xml:space="preserve">Nessuno dei due è censito nel sistema di Identity di ANPR e quindi è il sistema CieOnline </w:t>
      </w:r>
      <w:del w:id="305" w:author="Antonio Antetomaso" w:date="2017-03-30T15:36:00Z">
        <w:r w:rsidDel="000948EC">
          <w:rPr>
            <w:highlight w:val="yellow"/>
          </w:rPr>
          <w:delText>che deve</w:delText>
        </w:r>
      </w:del>
      <w:ins w:id="306" w:author="Antonio Antetomaso" w:date="2017-03-30T15:36:00Z">
        <w:r w:rsidR="000948EC">
          <w:rPr>
            <w:highlight w:val="yellow"/>
          </w:rPr>
          <w:t>avrà cura di</w:t>
        </w:r>
      </w:ins>
      <w:r>
        <w:rPr>
          <w:highlight w:val="yellow"/>
        </w:rPr>
        <w:t xml:space="preserve"> assicurare il tracciamento completo (chi e da dove)</w:t>
      </w:r>
      <w:del w:id="307" w:author="CARBONIN GINA" w:date="2017-03-28T11:29:00Z">
        <w:r>
          <w:rPr>
            <w:highlight w:val="yellow"/>
          </w:rPr>
          <w:delText>.</w:delText>
        </w:r>
      </w:del>
      <w:commentRangeEnd w:id="303"/>
      <w:ins w:id="308" w:author="CARBONIN GINA" w:date="2017-03-28T11:29:00Z">
        <w:r>
          <w:commentReference w:id="303"/>
        </w:r>
        <w:commentRangeEnd w:id="304"/>
        <w:r>
          <w:commentReference w:id="304"/>
        </w:r>
        <w:r>
          <w:t xml:space="preserve"> per la parte di competenza; ANPR traccerà le operazioni eseguite dall’utente e dalla postazione “dichiarate” nel </w:t>
        </w:r>
        <w:commentRangeStart w:id="309"/>
        <w:r>
          <w:t>messaggio</w:t>
        </w:r>
        <w:commentRangeEnd w:id="309"/>
        <w:r>
          <w:commentReference w:id="309"/>
        </w:r>
        <w:r>
          <w:t>.</w:t>
        </w:r>
      </w:ins>
    </w:p>
    <w:p w14:paraId="6E112CEB" w14:textId="77777777" w:rsidR="00C472E1" w:rsidRDefault="00C472E1">
      <w:pPr>
        <w:spacing w:before="240"/>
        <w:ind w:left="794"/>
        <w:jc w:val="both"/>
      </w:pPr>
    </w:p>
    <w:p w14:paraId="23F538AC" w14:textId="77777777" w:rsidR="00C472E1" w:rsidRDefault="00C472E1">
      <w:pPr>
        <w:spacing w:before="240"/>
        <w:ind w:left="794"/>
        <w:jc w:val="both"/>
        <w:rPr>
          <w:ins w:id="310" w:author="Antonio Antetomaso" w:date="2017-03-21T22:53:00Z"/>
          <w:b/>
        </w:rPr>
      </w:pPr>
    </w:p>
    <w:p w14:paraId="118BD75C" w14:textId="77777777" w:rsidR="00C472E1" w:rsidRDefault="00697B31">
      <w:pPr>
        <w:spacing w:before="240"/>
        <w:ind w:left="794"/>
        <w:jc w:val="both"/>
        <w:rPr>
          <w:b/>
        </w:rPr>
      </w:pPr>
      <w:r>
        <w:rPr>
          <w:b/>
        </w:rPr>
        <w:lastRenderedPageBreak/>
        <w:t>•Benefici:</w:t>
      </w:r>
    </w:p>
    <w:p w14:paraId="3CD192BA" w14:textId="77777777" w:rsidR="00C472E1" w:rsidRDefault="00697B31">
      <w:pPr>
        <w:spacing w:before="240"/>
        <w:ind w:left="794"/>
        <w:jc w:val="both"/>
      </w:pPr>
      <w:r>
        <w:t>•</w:t>
      </w:r>
      <w:ins w:id="311" w:author="Antonio Antetomaso" w:date="2017-03-21T22:53:00Z">
        <w:r>
          <w:t>Minore complessità implementativa l</w:t>
        </w:r>
      </w:ins>
      <w:del w:id="312" w:author="Antonio Antetomaso" w:date="2017-03-21T22:53:00Z">
        <w:r>
          <w:delText>L</w:delText>
        </w:r>
      </w:del>
      <w:r>
        <w:t>ato CIE</w:t>
      </w:r>
      <w:ins w:id="313" w:author="Antonio Antetomaso" w:date="2017-03-21T22:53:00Z">
        <w:r>
          <w:t xml:space="preserve"> dato che</w:t>
        </w:r>
      </w:ins>
      <w:del w:id="314" w:author="Antonio Antetomaso" w:date="2017-03-21T22:53:00Z">
        <w:r>
          <w:delText>,</w:delText>
        </w:r>
      </w:del>
      <w:r>
        <w:t xml:space="preserve"> non </w:t>
      </w:r>
      <w:del w:id="315" w:author="Antonio Antetomaso" w:date="2017-03-21T22:53:00Z">
        <w:r>
          <w:delText xml:space="preserve">serve </w:delText>
        </w:r>
      </w:del>
      <w:ins w:id="316" w:author="Antonio Antetomaso" w:date="2017-03-21T22:53:00Z">
        <w:r>
          <w:t xml:space="preserve">è necessario </w:t>
        </w:r>
      </w:ins>
      <w:r>
        <w:t xml:space="preserve">implementare </w:t>
      </w:r>
      <w:ins w:id="317" w:author="Antonio Antetomaso" w:date="2017-03-21T22:54:00Z">
        <w:r>
          <w:t>l’</w:t>
        </w:r>
      </w:ins>
      <w:r>
        <w:t>autenticazione SAML</w:t>
      </w:r>
    </w:p>
    <w:p w14:paraId="4EF6CD26" w14:textId="77777777" w:rsidR="00C472E1" w:rsidRDefault="00697B31">
      <w:pPr>
        <w:spacing w:before="240"/>
        <w:ind w:left="794"/>
        <w:jc w:val="both"/>
        <w:rPr>
          <w:ins w:id="318" w:author="Antonio Antetomaso" w:date="2017-03-21T22:54:00Z"/>
        </w:rPr>
      </w:pPr>
      <w:r>
        <w:t xml:space="preserve">•Gestione </w:t>
      </w:r>
      <w:del w:id="319" w:author="Antonio Antetomaso" w:date="2017-03-21T22:54:00Z">
        <w:r>
          <w:delText>certificati etc</w:delText>
        </w:r>
      </w:del>
      <w:ins w:id="320" w:author="Antonio Antetomaso" w:date="2017-03-21T22:54:00Z">
        <w:r>
          <w:t>del ciclo di vita dei certificati</w:t>
        </w:r>
      </w:ins>
      <w:r>
        <w:t xml:space="preserve"> </w:t>
      </w:r>
      <w:del w:id="321" w:author="Antonio Antetomaso" w:date="2017-03-21T22:54:00Z">
        <w:r>
          <w:delText>semplicissima</w:delText>
        </w:r>
      </w:del>
      <w:ins w:id="322" w:author="Antonio Antetomaso" w:date="2017-03-21T22:54:00Z">
        <w:r>
          <w:t>molto semplice</w:t>
        </w:r>
      </w:ins>
    </w:p>
    <w:p w14:paraId="6D291400" w14:textId="77777777" w:rsidR="00C472E1" w:rsidRDefault="00697B31">
      <w:pPr>
        <w:spacing w:before="240"/>
        <w:ind w:left="794"/>
        <w:jc w:val="both"/>
        <w:rPr>
          <w:ins w:id="323" w:author="Antonio Antetomaso" w:date="2017-03-21T22:54:00Z"/>
        </w:rPr>
      </w:pPr>
      <w:ins w:id="324" w:author="Antonio Antetomaso" w:date="2017-03-21T22:54:00Z">
        <w:r>
          <w:t>•Nessuna perdita in termini di sicurezza</w:t>
        </w:r>
      </w:ins>
    </w:p>
    <w:p w14:paraId="5BF1451A" w14:textId="77777777" w:rsidR="00C472E1" w:rsidRDefault="00C472E1">
      <w:pPr>
        <w:spacing w:before="240"/>
        <w:ind w:left="794"/>
        <w:jc w:val="both"/>
        <w:rPr>
          <w:del w:id="325" w:author="Antonio Antetomaso" w:date="2017-03-21T22:54:00Z"/>
        </w:rPr>
      </w:pPr>
    </w:p>
    <w:p w14:paraId="51F4CF16" w14:textId="77777777" w:rsidR="00C472E1" w:rsidRDefault="00697B31">
      <w:pPr>
        <w:spacing w:before="240"/>
        <w:ind w:left="794"/>
        <w:jc w:val="both"/>
      </w:pPr>
      <w:r>
        <w:rPr>
          <w:b/>
        </w:rPr>
        <w:t>•Problemi</w:t>
      </w:r>
      <w:r>
        <w:t>:</w:t>
      </w:r>
    </w:p>
    <w:p w14:paraId="37B95443" w14:textId="77777777" w:rsidR="00C472E1" w:rsidRDefault="00697B31">
      <w:pPr>
        <w:spacing w:before="240"/>
        <w:ind w:left="794"/>
        <w:jc w:val="both"/>
      </w:pPr>
      <w:commentRangeStart w:id="326"/>
      <w:r>
        <w:t>•Dobbiamo verificare conformità con DPCM.</w:t>
      </w:r>
      <w:commentRangeEnd w:id="326"/>
      <w:r>
        <w:commentReference w:id="326"/>
      </w:r>
    </w:p>
    <w:p w14:paraId="5BE25CF0" w14:textId="77777777" w:rsidR="00C472E1" w:rsidRDefault="00697B31">
      <w:pPr>
        <w:spacing w:before="240"/>
        <w:ind w:left="794"/>
        <w:jc w:val="both"/>
      </w:pPr>
      <w:r>
        <w:t>•SOGEI deve implementare un meccanismo di autenticazione solo per CIE, dedicato a CIE, che dovrà essere monitorato e manutenuto negli anni.</w:t>
      </w:r>
    </w:p>
    <w:p w14:paraId="161451C9" w14:textId="77777777" w:rsidR="00C472E1" w:rsidRDefault="00697B31">
      <w:pPr>
        <w:spacing w:before="240"/>
        <w:ind w:left="794"/>
        <w:jc w:val="both"/>
      </w:pPr>
      <w:commentRangeStart w:id="327"/>
      <w:commentRangeStart w:id="328"/>
      <w:r>
        <w:rPr>
          <w:highlight w:val="yellow"/>
        </w:rPr>
        <w:t>I dati necessari al tracciamento delle interrogazioni (postazione e utente) vanno gestiti a livello applicativo nei dati contenuti nel messaggio.</w:t>
      </w:r>
      <w:commentRangeEnd w:id="327"/>
      <w:r>
        <w:commentReference w:id="327"/>
      </w:r>
      <w:commentRangeEnd w:id="328"/>
      <w:r>
        <w:commentReference w:id="328"/>
      </w:r>
    </w:p>
    <w:p w14:paraId="24924365" w14:textId="3C2C975C" w:rsidR="00C472E1" w:rsidRDefault="00697B31">
      <w:pPr>
        <w:spacing w:before="240"/>
        <w:ind w:left="794"/>
        <w:jc w:val="both"/>
      </w:pPr>
      <w:r>
        <w:rPr>
          <w:highlight w:val="yellow"/>
        </w:rPr>
        <w:t>Da completare con allegato tecnico qualora si scelga questa soluzione</w:t>
      </w:r>
      <w:ins w:id="329" w:author="Antonio Antetomaso" w:date="2017-03-30T09:49:00Z">
        <w:r w:rsidR="00D32680">
          <w:t>.</w:t>
        </w:r>
      </w:ins>
    </w:p>
    <w:p w14:paraId="1A303616" w14:textId="77777777" w:rsidR="00C472E1" w:rsidRDefault="00C472E1">
      <w:pPr>
        <w:spacing w:before="240"/>
        <w:ind w:left="794"/>
        <w:jc w:val="both"/>
      </w:pPr>
    </w:p>
    <w:p w14:paraId="4697ACE7" w14:textId="77777777" w:rsidR="00C472E1" w:rsidRDefault="00697B31">
      <w:r>
        <w:br w:type="page"/>
      </w:r>
    </w:p>
    <w:p w14:paraId="43D0FBA0" w14:textId="77777777" w:rsidR="00C472E1" w:rsidRDefault="00697B31">
      <w:pPr>
        <w:pStyle w:val="Titolo1"/>
        <w:numPr>
          <w:ilvl w:val="0"/>
          <w:numId w:val="4"/>
        </w:numPr>
        <w:ind w:hanging="794"/>
      </w:pPr>
      <w:bookmarkStart w:id="330" w:name="_Toc478654959"/>
      <w:r>
        <w:lastRenderedPageBreak/>
        <w:t>Struttura generale dei messaggi</w:t>
      </w:r>
      <w:bookmarkEnd w:id="330"/>
      <w:r>
        <w:t xml:space="preserve"> </w:t>
      </w:r>
    </w:p>
    <w:p w14:paraId="4351FD92" w14:textId="77777777" w:rsidR="00C472E1" w:rsidRDefault="00697B31" w:rsidP="00043976">
      <w:pPr>
        <w:pStyle w:val="Titolo2"/>
        <w:numPr>
          <w:ilvl w:val="1"/>
          <w:numId w:val="4"/>
        </w:numPr>
        <w:ind w:left="1134" w:hanging="708"/>
        <w:pPrChange w:id="331" w:author="Antonio Antetomaso" w:date="2017-03-30T16:22:00Z">
          <w:pPr>
            <w:pStyle w:val="Titolo2"/>
            <w:numPr>
              <w:ilvl w:val="1"/>
              <w:numId w:val="4"/>
            </w:numPr>
            <w:ind w:left="1645"/>
          </w:pPr>
        </w:pPrChange>
      </w:pPr>
      <w:bookmarkStart w:id="332" w:name="_Toc478654960"/>
      <w:r>
        <w:t>Envelope</w:t>
      </w:r>
      <w:bookmarkEnd w:id="332"/>
    </w:p>
    <w:p w14:paraId="3B7998B7" w14:textId="77777777" w:rsidR="00C472E1" w:rsidRDefault="00697B31">
      <w:pPr>
        <w:spacing w:before="240"/>
        <w:ind w:left="794"/>
        <w:jc w:val="both"/>
      </w:pPr>
      <w:r>
        <w:t>Come da standard SOAP.</w:t>
      </w:r>
    </w:p>
    <w:p w14:paraId="42E473AE" w14:textId="77777777" w:rsidR="00C472E1" w:rsidRDefault="00697B31" w:rsidP="00043976">
      <w:pPr>
        <w:pStyle w:val="Titolo2"/>
        <w:numPr>
          <w:ilvl w:val="1"/>
          <w:numId w:val="4"/>
        </w:numPr>
        <w:ind w:left="1134" w:hanging="708"/>
        <w:pPrChange w:id="333" w:author="Antonio Antetomaso" w:date="2017-03-30T16:22:00Z">
          <w:pPr>
            <w:pStyle w:val="Titolo2"/>
            <w:numPr>
              <w:ilvl w:val="1"/>
              <w:numId w:val="4"/>
            </w:numPr>
            <w:ind w:left="1645"/>
          </w:pPr>
        </w:pPrChange>
      </w:pPr>
      <w:bookmarkStart w:id="334" w:name="_Toc478654961"/>
      <w:r>
        <w:t>Header</w:t>
      </w:r>
      <w:bookmarkEnd w:id="334"/>
    </w:p>
    <w:p w14:paraId="5136B3D3" w14:textId="77777777" w:rsidR="00C472E1" w:rsidRDefault="00697B31">
      <w:pPr>
        <w:spacing w:before="240"/>
        <w:ind w:left="794"/>
        <w:jc w:val="both"/>
      </w:pPr>
      <w:r>
        <w:t>Come da standard SOAP.</w:t>
      </w:r>
    </w:p>
    <w:p w14:paraId="3A9D88C8" w14:textId="77777777" w:rsidR="00C472E1" w:rsidRDefault="00697B31">
      <w:pPr>
        <w:spacing w:before="240"/>
        <w:ind w:left="794"/>
        <w:jc w:val="both"/>
      </w:pPr>
      <w:r>
        <w:t>Contiene, tra l’altro, le informazioni previste dall’allegato C del II DPCM ANPR, che garantiscono la sicurezza ed il tracciamento.</w:t>
      </w:r>
    </w:p>
    <w:p w14:paraId="48954669" w14:textId="77777777" w:rsidR="00C472E1" w:rsidRDefault="00697B31" w:rsidP="00043976">
      <w:pPr>
        <w:pStyle w:val="Titolo2"/>
        <w:numPr>
          <w:ilvl w:val="1"/>
          <w:numId w:val="4"/>
        </w:numPr>
        <w:ind w:left="1134" w:hanging="708"/>
        <w:pPrChange w:id="335" w:author="Antonio Antetomaso" w:date="2017-03-30T16:22:00Z">
          <w:pPr>
            <w:pStyle w:val="Titolo2"/>
            <w:numPr>
              <w:ilvl w:val="1"/>
              <w:numId w:val="4"/>
            </w:numPr>
            <w:ind w:left="1645"/>
          </w:pPr>
        </w:pPrChange>
      </w:pPr>
      <w:bookmarkStart w:id="336" w:name="_Toc478654962"/>
      <w:r>
        <w:t>Body</w:t>
      </w:r>
      <w:bookmarkEnd w:id="336"/>
    </w:p>
    <w:p w14:paraId="21BAF73F" w14:textId="77777777" w:rsidR="00C472E1" w:rsidRDefault="00697B31">
      <w:pPr>
        <w:spacing w:before="240"/>
        <w:ind w:left="794"/>
        <w:jc w:val="both"/>
      </w:pPr>
      <w:r>
        <w:t>Come da standard SOAP</w:t>
      </w:r>
    </w:p>
    <w:p w14:paraId="1CAC0235" w14:textId="77777777" w:rsidR="00C472E1" w:rsidRDefault="00697B31">
      <w:pPr>
        <w:spacing w:before="240"/>
        <w:ind w:left="794"/>
        <w:jc w:val="both"/>
      </w:pPr>
      <w:r>
        <w:t>Il body è strutturato in due parti:</w:t>
      </w:r>
    </w:p>
    <w:p w14:paraId="0DDD6853" w14:textId="77777777" w:rsidR="00C472E1" w:rsidRDefault="00697B31">
      <w:pPr>
        <w:numPr>
          <w:ilvl w:val="0"/>
          <w:numId w:val="1"/>
        </w:numPr>
        <w:spacing w:before="120"/>
        <w:ind w:hanging="357"/>
        <w:jc w:val="both"/>
      </w:pPr>
      <w:r>
        <w:t>testata della richiesta (testatarichiesta) o della risposta (testatarisposta)</w:t>
      </w:r>
    </w:p>
    <w:p w14:paraId="01F7ED0E" w14:textId="77777777" w:rsidR="00C472E1" w:rsidRDefault="00697B31">
      <w:pPr>
        <w:numPr>
          <w:ilvl w:val="0"/>
          <w:numId w:val="1"/>
        </w:numPr>
        <w:spacing w:before="120"/>
        <w:ind w:hanging="357"/>
        <w:jc w:val="both"/>
      </w:pPr>
      <w:r>
        <w:t>corpo della richiesta (corporichiesta) o della risposta (corporisposta).</w:t>
      </w:r>
    </w:p>
    <w:p w14:paraId="1F4DEEB5" w14:textId="77777777" w:rsidR="00C472E1" w:rsidRDefault="00697B31" w:rsidP="00043976">
      <w:pPr>
        <w:pStyle w:val="Titolo2"/>
        <w:numPr>
          <w:ilvl w:val="1"/>
          <w:numId w:val="4"/>
        </w:numPr>
        <w:ind w:left="1134" w:hanging="708"/>
        <w:pPrChange w:id="337" w:author="Antonio Antetomaso" w:date="2017-03-30T16:22:00Z">
          <w:pPr>
            <w:pStyle w:val="Titolo3"/>
            <w:numPr>
              <w:ilvl w:val="2"/>
              <w:numId w:val="4"/>
            </w:numPr>
          </w:pPr>
        </w:pPrChange>
      </w:pPr>
      <w:r>
        <w:t xml:space="preserve"> </w:t>
      </w:r>
      <w:bookmarkStart w:id="338" w:name="_Toc478654963"/>
      <w:r>
        <w:t>Messaggi di richiesta</w:t>
      </w:r>
      <w:bookmarkEnd w:id="338"/>
    </w:p>
    <w:p w14:paraId="0BCB4736" w14:textId="5CFB8952" w:rsidR="00C472E1" w:rsidRDefault="00697B31" w:rsidP="00043976">
      <w:pPr>
        <w:pStyle w:val="Titolo4"/>
        <w:numPr>
          <w:ilvl w:val="2"/>
          <w:numId w:val="4"/>
        </w:numPr>
        <w:pPrChange w:id="339" w:author="Antonio Antetomaso" w:date="2017-03-30T16:22:00Z">
          <w:pPr>
            <w:pStyle w:val="Titolo4"/>
            <w:numPr>
              <w:ilvl w:val="3"/>
              <w:numId w:val="4"/>
            </w:numPr>
            <w:ind w:left="1787"/>
          </w:pPr>
        </w:pPrChange>
      </w:pPr>
      <w:bookmarkStart w:id="340" w:name="_Toc478654964"/>
      <w:r>
        <w:t>Testata</w:t>
      </w:r>
      <w:ins w:id="341" w:author="Antonio Antetomaso" w:date="2017-03-30T15:41:00Z">
        <w:r w:rsidR="00F157A0">
          <w:t xml:space="preserve"> </w:t>
        </w:r>
      </w:ins>
      <w:r>
        <w:t>richiesta</w:t>
      </w:r>
      <w:bookmarkEnd w:id="340"/>
    </w:p>
    <w:p w14:paraId="1077A89A" w14:textId="6EAEDF11" w:rsidR="00C472E1" w:rsidRDefault="00697B31">
      <w:pPr>
        <w:spacing w:before="240"/>
        <w:ind w:left="794"/>
        <w:jc w:val="both"/>
        <w:rPr>
          <w:ins w:id="342" w:author="Antonio Antetomaso" w:date="2017-03-30T15:36:00Z"/>
        </w:rPr>
      </w:pPr>
      <w:r>
        <w:t xml:space="preserve">La testata della richiesta/risposta </w:t>
      </w:r>
      <w:del w:id="343" w:author="Antonio Antetomaso" w:date="2017-03-30T15:50:00Z">
        <w:r w:rsidDel="000656EB">
          <w:delText xml:space="preserve">(vedi l’ </w:delText>
        </w:r>
        <w:r w:rsidDel="000656EB">
          <w:rPr>
            <w:b/>
            <w:color w:val="0000FF"/>
            <w:u w:val="single"/>
          </w:rPr>
          <w:delText>Oggetto testataRichiesta</w:delText>
        </w:r>
        <w:r w:rsidDel="000656EB">
          <w:delText xml:space="preserve"> </w:delText>
        </w:r>
        <w:r w:rsidDel="000656EB">
          <w:rPr>
            <w:vertAlign w:val="superscript"/>
          </w:rPr>
          <w:footnoteReference w:id="2"/>
        </w:r>
        <w:r w:rsidDel="000656EB">
          <w:delText xml:space="preserve"> nella cartella oggetti) </w:delText>
        </w:r>
      </w:del>
      <w:r>
        <w:t>contiene le parti comuni a tutti i messaggi di richiesta/risposta, mente la parte corpo contiene i dati specifici dell’operazione che si sta effettuando.</w:t>
      </w:r>
    </w:p>
    <w:p w14:paraId="20B2BDB3" w14:textId="62044E5E" w:rsidR="000948EC" w:rsidDel="00043976" w:rsidRDefault="000948EC">
      <w:pPr>
        <w:spacing w:before="240"/>
        <w:ind w:left="794"/>
        <w:jc w:val="both"/>
        <w:rPr>
          <w:del w:id="346" w:author="Antonio Antetomaso" w:date="2017-03-30T16:22:00Z"/>
        </w:rPr>
      </w:pPr>
      <w:bookmarkStart w:id="347" w:name="_Toc478654679"/>
      <w:bookmarkStart w:id="348" w:name="_Toc478654725"/>
      <w:bookmarkStart w:id="349" w:name="_Toc478654830"/>
      <w:bookmarkStart w:id="350" w:name="_Toc478654875"/>
      <w:bookmarkStart w:id="351" w:name="_Toc478654920"/>
      <w:bookmarkStart w:id="352" w:name="_Toc478654965"/>
      <w:bookmarkEnd w:id="347"/>
      <w:bookmarkEnd w:id="348"/>
      <w:bookmarkEnd w:id="349"/>
      <w:bookmarkEnd w:id="350"/>
      <w:bookmarkEnd w:id="351"/>
      <w:bookmarkEnd w:id="352"/>
    </w:p>
    <w:p w14:paraId="598BE872" w14:textId="1F6928A1" w:rsidR="00C472E1" w:rsidRDefault="00697B31" w:rsidP="00043976">
      <w:pPr>
        <w:pStyle w:val="Titolo4"/>
        <w:numPr>
          <w:ilvl w:val="2"/>
          <w:numId w:val="4"/>
        </w:numPr>
        <w:pPrChange w:id="353" w:author="Antonio Antetomaso" w:date="2017-03-30T16:22:00Z">
          <w:pPr>
            <w:pStyle w:val="Titolo4"/>
            <w:numPr>
              <w:ilvl w:val="3"/>
              <w:numId w:val="4"/>
            </w:numPr>
            <w:ind w:left="1787"/>
          </w:pPr>
        </w:pPrChange>
      </w:pPr>
      <w:bookmarkStart w:id="354" w:name="lnxbz9" w:colFirst="0" w:colLast="0"/>
      <w:bookmarkStart w:id="355" w:name="_Toc478654966"/>
      <w:bookmarkEnd w:id="354"/>
      <w:r>
        <w:t>Corpo</w:t>
      </w:r>
      <w:ins w:id="356" w:author="Antonio Antetomaso" w:date="2017-03-30T15:41:00Z">
        <w:r w:rsidR="00F157A0">
          <w:t xml:space="preserve"> </w:t>
        </w:r>
      </w:ins>
      <w:r>
        <w:t>richiesta</w:t>
      </w:r>
      <w:bookmarkEnd w:id="355"/>
    </w:p>
    <w:p w14:paraId="676148B6" w14:textId="24907553" w:rsidR="00C472E1" w:rsidRDefault="00697B31">
      <w:pPr>
        <w:spacing w:before="240"/>
        <w:ind w:left="794"/>
        <w:jc w:val="both"/>
      </w:pPr>
      <w:r>
        <w:t>Il corpo</w:t>
      </w:r>
      <w:ins w:id="357" w:author="Antonio Antetomaso" w:date="2017-03-30T15:37:00Z">
        <w:r w:rsidR="000948EC">
          <w:t xml:space="preserve"> della </w:t>
        </w:r>
      </w:ins>
      <w:r>
        <w:t xml:space="preserve">richiesta varia in funzione dell’operazione che si richiede; l’elenco delle operazioni </w:t>
      </w:r>
      <w:del w:id="358" w:author="Antonio Antetomaso" w:date="2017-03-30T15:41:00Z">
        <w:r w:rsidDel="00F157A0">
          <w:delText xml:space="preserve"> </w:delText>
        </w:r>
      </w:del>
      <w:r>
        <w:t>disponibili è riportato nel paragrafo 6.</w:t>
      </w:r>
    </w:p>
    <w:p w14:paraId="1A2F4C28" w14:textId="77777777" w:rsidR="00C472E1" w:rsidRDefault="00697B31" w:rsidP="000F3FDE">
      <w:pPr>
        <w:pStyle w:val="Titolo4"/>
        <w:numPr>
          <w:ilvl w:val="2"/>
          <w:numId w:val="4"/>
        </w:numPr>
        <w:pPrChange w:id="359" w:author="Antonio Antetomaso" w:date="2017-03-30T16:29:00Z">
          <w:pPr>
            <w:pStyle w:val="Titolo4"/>
            <w:numPr>
              <w:ilvl w:val="3"/>
              <w:numId w:val="4"/>
            </w:numPr>
            <w:ind w:left="1787"/>
          </w:pPr>
        </w:pPrChange>
      </w:pPr>
      <w:bookmarkStart w:id="360" w:name="_Toc478654967"/>
      <w:r>
        <w:lastRenderedPageBreak/>
        <w:t>Specifiche delle interfacce di richiesta di ciascun servizio</w:t>
      </w:r>
      <w:bookmarkEnd w:id="360"/>
      <w:del w:id="361" w:author="Antonio Antetomaso" w:date="2017-03-30T16:29:00Z">
        <w:r w:rsidDel="000F3FDE">
          <w:delText>:</w:delText>
        </w:r>
      </w:del>
    </w:p>
    <w:p w14:paraId="23894C70" w14:textId="77777777" w:rsidR="00C472E1" w:rsidRDefault="00697B31">
      <w:pPr>
        <w:spacing w:before="240"/>
        <w:ind w:left="794"/>
        <w:jc w:val="both"/>
      </w:pPr>
      <w:r>
        <w:t>Per ciascuna operazione, le specifiche di interfaccia sono costituite da:</w:t>
      </w:r>
    </w:p>
    <w:p w14:paraId="6546171D" w14:textId="20487C69" w:rsidR="00C472E1" w:rsidRDefault="00697B31">
      <w:pPr>
        <w:numPr>
          <w:ilvl w:val="0"/>
          <w:numId w:val="1"/>
        </w:numPr>
        <w:spacing w:before="120"/>
        <w:ind w:hanging="357"/>
        <w:jc w:val="both"/>
      </w:pPr>
      <w:r>
        <w:t xml:space="preserve">File in formato di tabella </w:t>
      </w:r>
      <w:ins w:id="362" w:author="Antonio Antetomaso" w:date="2017-03-30T15:41:00Z">
        <w:r w:rsidR="00F157A0">
          <w:t>E</w:t>
        </w:r>
      </w:ins>
      <w:del w:id="363" w:author="Antonio Antetomaso" w:date="2017-03-30T15:41:00Z">
        <w:r w:rsidDel="00F157A0">
          <w:delText>e</w:delText>
        </w:r>
      </w:del>
      <w:r>
        <w:t xml:space="preserve">xcel, allegato al presente documento, il cui nome è codiceServizioOperazione.xls, che contiene l’elenco dei campi previsti per ciascun servizio; </w:t>
      </w:r>
    </w:p>
    <w:p w14:paraId="4CF196BD" w14:textId="77777777" w:rsidR="00C472E1" w:rsidRDefault="00697B31">
      <w:pPr>
        <w:numPr>
          <w:ilvl w:val="0"/>
          <w:numId w:val="1"/>
        </w:numPr>
        <w:spacing w:before="120"/>
        <w:ind w:hanging="357"/>
        <w:jc w:val="both"/>
      </w:pPr>
      <w:r>
        <w:t>il file xsd associato; il nome del file è codiceServizioOperazione.xsd;</w:t>
      </w:r>
    </w:p>
    <w:p w14:paraId="6B30BD61" w14:textId="77777777" w:rsidR="00C472E1" w:rsidRDefault="00697B31">
      <w:pPr>
        <w:numPr>
          <w:ilvl w:val="0"/>
          <w:numId w:val="1"/>
        </w:numPr>
        <w:spacing w:before="120"/>
        <w:ind w:hanging="357"/>
        <w:jc w:val="both"/>
      </w:pPr>
      <w:r>
        <w:t>la descrizione del flusso della transazione, riportata nel presente documento.</w:t>
      </w:r>
    </w:p>
    <w:p w14:paraId="47DE2195" w14:textId="50B4DBB8" w:rsidR="00C472E1" w:rsidRDefault="00697B31">
      <w:pPr>
        <w:spacing w:before="240"/>
        <w:ind w:left="794"/>
        <w:jc w:val="both"/>
      </w:pPr>
      <w:r>
        <w:t xml:space="preserve">I dati contenuti nei messaggi di richiesta e di risposta sono costituiti dall’unione di oggetti complessi che si ripetono nelle varie strutture. Il contenuto di tali oggetti in formato </w:t>
      </w:r>
      <w:ins w:id="364" w:author="Antonio Antetomaso" w:date="2017-03-30T15:48:00Z">
        <w:r w:rsidR="000656EB">
          <w:t>E</w:t>
        </w:r>
      </w:ins>
      <w:del w:id="365" w:author="Antonio Antetomaso" w:date="2017-03-30T15:48:00Z">
        <w:r w:rsidDel="000656EB">
          <w:delText>e</w:delText>
        </w:r>
      </w:del>
      <w:r>
        <w:t>xcel, è contenuto nella cartella oggetti.</w:t>
      </w:r>
    </w:p>
    <w:p w14:paraId="2FBB27F9" w14:textId="6B8609C2" w:rsidR="00C472E1" w:rsidRDefault="00697B31">
      <w:pPr>
        <w:spacing w:before="240"/>
        <w:ind w:left="794"/>
        <w:jc w:val="both"/>
      </w:pPr>
      <w:del w:id="366" w:author="Antonio Antetomaso" w:date="2017-03-30T15:48:00Z">
        <w:r w:rsidDel="000656EB">
          <w:delText xml:space="preserve">E’ </w:delText>
        </w:r>
      </w:del>
      <w:ins w:id="367" w:author="Antonio Antetomaso" w:date="2017-03-30T15:48:00Z">
        <w:r w:rsidR="000656EB">
          <w:t xml:space="preserve">È </w:t>
        </w:r>
      </w:ins>
      <w:r>
        <w:t xml:space="preserve">opportuno osservare che alcuni oggetti possono, a loro volta, </w:t>
      </w:r>
      <w:del w:id="368" w:author="Antonio Antetomaso" w:date="2017-03-30T15:48:00Z">
        <w:r w:rsidDel="000656EB">
          <w:delText xml:space="preserve"> </w:delText>
        </w:r>
      </w:del>
      <w:ins w:id="369" w:author="Antonio Antetomaso" w:date="2017-03-30T15:48:00Z">
        <w:r w:rsidR="000656EB">
          <w:t xml:space="preserve">possono </w:t>
        </w:r>
      </w:ins>
      <w:r>
        <w:t>includere uno o più oggetti.</w:t>
      </w:r>
    </w:p>
    <w:p w14:paraId="39F942F0" w14:textId="10315B47" w:rsidR="00C472E1" w:rsidRDefault="00697B31">
      <w:pPr>
        <w:spacing w:before="240"/>
        <w:ind w:left="794"/>
        <w:jc w:val="both"/>
      </w:pPr>
      <w:r>
        <w:t xml:space="preserve">L’elenco dei campi </w:t>
      </w:r>
      <w:del w:id="370" w:author="Antonio Antetomaso" w:date="2017-03-30T15:48:00Z">
        <w:r w:rsidDel="000656EB">
          <w:delText xml:space="preserve"> </w:delText>
        </w:r>
      </w:del>
      <w:r>
        <w:t xml:space="preserve">indicati nei file </w:t>
      </w:r>
      <w:ins w:id="371" w:author="Antonio Antetomaso" w:date="2017-03-30T15:48:00Z">
        <w:r w:rsidR="000656EB">
          <w:t>E</w:t>
        </w:r>
      </w:ins>
      <w:del w:id="372" w:author="Antonio Antetomaso" w:date="2017-03-30T15:48:00Z">
        <w:r w:rsidDel="000656EB">
          <w:delText>e</w:delText>
        </w:r>
      </w:del>
      <w:r>
        <w:t>xcel, previsti per ciascun oggetto è costituito da:</w:t>
      </w:r>
    </w:p>
    <w:p w14:paraId="2A89D5F8" w14:textId="2F7F5E0D" w:rsidR="00C472E1" w:rsidRDefault="000656EB">
      <w:pPr>
        <w:numPr>
          <w:ilvl w:val="0"/>
          <w:numId w:val="1"/>
        </w:numPr>
        <w:spacing w:before="120"/>
        <w:ind w:hanging="357"/>
        <w:jc w:val="both"/>
      </w:pPr>
      <w:ins w:id="373" w:author="Antonio Antetomaso" w:date="2017-03-30T15:49:00Z">
        <w:r>
          <w:t xml:space="preserve">Prog.: </w:t>
        </w:r>
      </w:ins>
      <w:del w:id="374" w:author="Antonio Antetomaso" w:date="2017-03-30T15:48:00Z">
        <w:r w:rsidR="00697B31" w:rsidDel="000656EB">
          <w:delText xml:space="preserve">Prog </w:delText>
        </w:r>
      </w:del>
      <w:ins w:id="375" w:author="Antonio Antetomaso" w:date="2017-03-30T15:49:00Z">
        <w:r>
          <w:t>p</w:t>
        </w:r>
      </w:ins>
      <w:del w:id="376" w:author="Antonio Antetomaso" w:date="2017-03-30T15:49:00Z">
        <w:r w:rsidR="00697B31" w:rsidDel="000656EB">
          <w:delText>P</w:delText>
        </w:r>
      </w:del>
      <w:r w:rsidR="00697B31">
        <w:t>rogressivo di ordinamento della struttura; non compare nel file xml;</w:t>
      </w:r>
    </w:p>
    <w:p w14:paraId="04E24A56" w14:textId="4447F855" w:rsidR="00C472E1" w:rsidRDefault="00697B31">
      <w:pPr>
        <w:numPr>
          <w:ilvl w:val="0"/>
          <w:numId w:val="1"/>
        </w:numPr>
        <w:spacing w:before="120"/>
        <w:ind w:hanging="357"/>
        <w:jc w:val="both"/>
      </w:pPr>
      <w:r>
        <w:t xml:space="preserve">Tag di livello </w:t>
      </w:r>
      <w:ins w:id="377" w:author="Antonio Antetomaso" w:date="2017-03-30T15:49:00Z">
        <w:r w:rsidR="000656EB">
          <w:t>1:</w:t>
        </w:r>
      </w:ins>
      <w:del w:id="378" w:author="Antonio Antetomaso" w:date="2017-03-30T15:49:00Z">
        <w:r w:rsidDel="000656EB">
          <w:delText>1</w:delText>
        </w:r>
      </w:del>
      <w:r>
        <w:t xml:space="preserve"> tag principale nella struttura xml;</w:t>
      </w:r>
    </w:p>
    <w:p w14:paraId="784A8467" w14:textId="180EA607" w:rsidR="00C472E1" w:rsidRDefault="00697B31">
      <w:pPr>
        <w:numPr>
          <w:ilvl w:val="0"/>
          <w:numId w:val="1"/>
        </w:numPr>
        <w:spacing w:before="120"/>
        <w:ind w:hanging="357"/>
        <w:jc w:val="both"/>
      </w:pPr>
      <w:r>
        <w:t>Tag di livello 2</w:t>
      </w:r>
      <w:ins w:id="379" w:author="Antonio Antetomaso" w:date="2017-03-30T15:49:00Z">
        <w:r w:rsidR="000656EB">
          <w:t>:</w:t>
        </w:r>
      </w:ins>
      <w:r>
        <w:t xml:space="preserve"> oggetto compreso nel tag di livello 1;</w:t>
      </w:r>
      <w:ins w:id="380" w:author="Antonio Antetomaso" w:date="2017-03-30T15:49:00Z">
        <w:r w:rsidR="000656EB">
          <w:t xml:space="preserve"> </w:t>
        </w:r>
      </w:ins>
      <w:r>
        <w:t>ulteriori oggetti compresi all’interno di un tag di livello 2 sono evidenziati in carattere grassetto e gli elementi che lo compongono sono rientrati;</w:t>
      </w:r>
    </w:p>
    <w:p w14:paraId="5DC66857" w14:textId="05042985" w:rsidR="00C472E1" w:rsidRDefault="00697B31">
      <w:pPr>
        <w:numPr>
          <w:ilvl w:val="0"/>
          <w:numId w:val="1"/>
        </w:numPr>
        <w:spacing w:before="120"/>
        <w:ind w:hanging="357"/>
        <w:jc w:val="both"/>
      </w:pPr>
      <w:r>
        <w:t>Formato</w:t>
      </w:r>
      <w:ins w:id="381" w:author="Antonio Antetomaso" w:date="2017-03-30T15:49:00Z">
        <w:r w:rsidR="000656EB">
          <w:t>:</w:t>
        </w:r>
      </w:ins>
      <w:r>
        <w:t xml:space="preserve"> contiene uno dei valori riportati nel paragrafo 4.3.3</w:t>
      </w:r>
      <w:ins w:id="382" w:author="Antonio Antetomaso" w:date="2017-03-30T15:49:00Z">
        <w:r w:rsidR="000656EB">
          <w:t>;</w:t>
        </w:r>
      </w:ins>
    </w:p>
    <w:p w14:paraId="1F9DB470" w14:textId="0BB99807" w:rsidR="00C472E1" w:rsidRDefault="00697B31">
      <w:pPr>
        <w:numPr>
          <w:ilvl w:val="0"/>
          <w:numId w:val="1"/>
        </w:numPr>
        <w:spacing w:before="120"/>
        <w:ind w:hanging="357"/>
        <w:jc w:val="both"/>
      </w:pPr>
      <w:r>
        <w:t>Lunghezza del dato</w:t>
      </w:r>
      <w:ins w:id="383" w:author="Antonio Antetomaso" w:date="2017-03-30T15:49:00Z">
        <w:r w:rsidR="000656EB">
          <w:t>:</w:t>
        </w:r>
      </w:ins>
      <w:del w:id="384" w:author="Antonio Antetomaso" w:date="2017-03-30T15:49:00Z">
        <w:r w:rsidDel="000656EB">
          <w:delText>;</w:delText>
        </w:r>
      </w:del>
      <w:r>
        <w:t xml:space="preserve"> se il valore è preceduto da “Max”, si indica la lunghezza massima, in caso contrario il dato deve avere la lunghezza fissa specificata;</w:t>
      </w:r>
    </w:p>
    <w:p w14:paraId="001FF692" w14:textId="6A0A0DAC" w:rsidR="00C472E1" w:rsidRDefault="00697B31">
      <w:pPr>
        <w:numPr>
          <w:ilvl w:val="0"/>
          <w:numId w:val="1"/>
        </w:numPr>
        <w:spacing w:before="120"/>
        <w:ind w:hanging="357"/>
        <w:jc w:val="both"/>
      </w:pPr>
      <w:r>
        <w:t>Valori ammessi</w:t>
      </w:r>
      <w:ins w:id="385" w:author="Antonio Antetomaso" w:date="2017-03-30T15:50:00Z">
        <w:r w:rsidR="000656EB">
          <w:t>:</w:t>
        </w:r>
      </w:ins>
      <w:r>
        <w:t xml:space="preserve"> indica i valori che può assumere il dato che, a volte, possono essere contenuti in una tabella (l’elenco completo delle tabelle è disponibile a questo link </w:t>
      </w:r>
      <w:hyperlink r:id="rId9">
        <w:r>
          <w:rPr>
            <w:color w:val="0000FF"/>
            <w:u w:val="single"/>
          </w:rPr>
          <w:t>https://www.anpr.interno.it/portale/tabelle-di-riferimento</w:t>
        </w:r>
      </w:hyperlink>
      <w:r>
        <w:t xml:space="preserve">) </w:t>
      </w:r>
    </w:p>
    <w:p w14:paraId="6542F642" w14:textId="77777777" w:rsidR="00C472E1" w:rsidRDefault="00697B31">
      <w:pPr>
        <w:numPr>
          <w:ilvl w:val="0"/>
          <w:numId w:val="1"/>
        </w:numPr>
        <w:spacing w:before="120"/>
        <w:ind w:hanging="357"/>
        <w:jc w:val="both"/>
      </w:pPr>
      <w:r>
        <w:t xml:space="preserve">Descrizione </w:t>
      </w:r>
      <w:del w:id="386" w:author="Antonio Antetomaso" w:date="2017-03-30T15:49:00Z">
        <w:r w:rsidDel="000656EB">
          <w:tab/>
        </w:r>
      </w:del>
      <w:r>
        <w:t>del dato;</w:t>
      </w:r>
    </w:p>
    <w:p w14:paraId="54EE3D29" w14:textId="1EBB641E" w:rsidR="00C472E1" w:rsidRDefault="00697B31">
      <w:pPr>
        <w:numPr>
          <w:ilvl w:val="0"/>
          <w:numId w:val="1"/>
        </w:numPr>
        <w:spacing w:before="120"/>
        <w:ind w:hanging="357"/>
        <w:jc w:val="both"/>
      </w:pPr>
      <w:r>
        <w:t>Obbl.</w:t>
      </w:r>
      <w:ins w:id="387" w:author="Antonio Antetomaso" w:date="2017-03-30T15:50:00Z">
        <w:r w:rsidR="000656EB">
          <w:t xml:space="preserve">: </w:t>
        </w:r>
      </w:ins>
      <w:del w:id="388" w:author="Antonio Antetomaso" w:date="2017-03-30T15:50:00Z">
        <w:r w:rsidDel="000656EB">
          <w:delText xml:space="preserve"> </w:delText>
        </w:r>
      </w:del>
      <w:r>
        <w:t xml:space="preserve">obbligatorietà; se il campo è definito obbligatorio, il tag dovrà essere necessariamente presente. </w:t>
      </w:r>
    </w:p>
    <w:p w14:paraId="52AD276F" w14:textId="77777777" w:rsidR="00C472E1" w:rsidRDefault="00697B31" w:rsidP="00043976">
      <w:pPr>
        <w:pStyle w:val="Titolo2"/>
        <w:numPr>
          <w:ilvl w:val="1"/>
          <w:numId w:val="4"/>
        </w:numPr>
        <w:ind w:left="1134" w:hanging="708"/>
        <w:pPrChange w:id="389" w:author="Antonio Antetomaso" w:date="2017-03-30T16:23:00Z">
          <w:pPr>
            <w:pStyle w:val="Titolo3"/>
            <w:numPr>
              <w:ilvl w:val="2"/>
              <w:numId w:val="4"/>
            </w:numPr>
          </w:pPr>
        </w:pPrChange>
      </w:pPr>
      <w:bookmarkStart w:id="390" w:name="_Toc478654968"/>
      <w:r>
        <w:lastRenderedPageBreak/>
        <w:t>Messaggi di risposta</w:t>
      </w:r>
      <w:bookmarkEnd w:id="390"/>
    </w:p>
    <w:p w14:paraId="57CEA97C" w14:textId="77777777" w:rsidR="00C472E1" w:rsidRDefault="00697B31" w:rsidP="00043976">
      <w:pPr>
        <w:pStyle w:val="Titolo4"/>
        <w:numPr>
          <w:ilvl w:val="2"/>
          <w:numId w:val="4"/>
        </w:numPr>
        <w:pPrChange w:id="391" w:author="Antonio Antetomaso" w:date="2017-03-30T16:23:00Z">
          <w:pPr>
            <w:pStyle w:val="Titolo4"/>
            <w:numPr>
              <w:ilvl w:val="3"/>
              <w:numId w:val="4"/>
            </w:numPr>
            <w:ind w:left="1787"/>
          </w:pPr>
        </w:pPrChange>
      </w:pPr>
      <w:bookmarkStart w:id="392" w:name="_Toc478654969"/>
      <w:r>
        <w:t>Testata risposta</w:t>
      </w:r>
      <w:bookmarkEnd w:id="392"/>
    </w:p>
    <w:p w14:paraId="2E48E3EC" w14:textId="2BF4EF6C" w:rsidR="00C472E1" w:rsidRDefault="00697B31">
      <w:pPr>
        <w:spacing w:before="240"/>
        <w:ind w:left="794"/>
        <w:jc w:val="both"/>
      </w:pPr>
      <w:r>
        <w:t xml:space="preserve">La testata della risposta </w:t>
      </w:r>
      <w:del w:id="393" w:author="Antonio Antetomaso" w:date="2017-03-30T15:50:00Z">
        <w:r w:rsidDel="000656EB">
          <w:delText xml:space="preserve">(vedi nella cartella oggetti, </w:delText>
        </w:r>
        <w:r w:rsidDel="000656EB">
          <w:rPr>
            <w:b/>
            <w:color w:val="0000FF"/>
            <w:u w:val="single"/>
          </w:rPr>
          <w:delText>l’oggetto testataRisposta</w:delText>
        </w:r>
        <w:r w:rsidDel="000656EB">
          <w:rPr>
            <w:b/>
          </w:rPr>
          <w:delText xml:space="preserve"> ) </w:delText>
        </w:r>
      </w:del>
      <w:r>
        <w:t>contiene le parti comuni a tutti i messaggi di risposta, mente la parte body contiene i dati specifici relativi all’esito dell’operazione che è stata effettuata.</w:t>
      </w:r>
    </w:p>
    <w:p w14:paraId="3D5CA176" w14:textId="1DBF0476" w:rsidR="00C472E1" w:rsidRDefault="00697B31">
      <w:pPr>
        <w:spacing w:before="240"/>
        <w:ind w:left="794"/>
        <w:jc w:val="both"/>
      </w:pPr>
      <w:r>
        <w:t>Il campo EsitoOperazione della testata della risposta, in particolare, contiene  l’esito</w:t>
      </w:r>
      <w:ins w:id="394" w:author="Antonio Antetomaso" w:date="2017-03-30T15:51:00Z">
        <w:r w:rsidR="000656EB">
          <w:t xml:space="preserve"> </w:t>
        </w:r>
      </w:ins>
      <w:del w:id="395" w:author="Antonio Antetomaso" w:date="2017-03-30T15:51:00Z">
        <w:r w:rsidDel="000656EB">
          <w:delText xml:space="preserve"> </w:delText>
        </w:r>
      </w:del>
      <w:r>
        <w:t xml:space="preserve">complessivo dell’operazione effettuata dal </w:t>
      </w:r>
      <w:ins w:id="396" w:author="Antonio Antetomaso" w:date="2017-03-30T15:51:00Z">
        <w:r w:rsidR="000656EB">
          <w:t>C</w:t>
        </w:r>
      </w:ins>
      <w:del w:id="397" w:author="Antonio Antetomaso" w:date="2017-03-30T15:51:00Z">
        <w:r w:rsidDel="000656EB">
          <w:delText>c</w:delText>
        </w:r>
      </w:del>
      <w:r>
        <w:t>omune, secondo quanto riportato nella tabella che segue:</w:t>
      </w:r>
    </w:p>
    <w:p w14:paraId="25AB05B5" w14:textId="77777777" w:rsidR="00C472E1" w:rsidRDefault="00C472E1">
      <w:pPr>
        <w:spacing w:before="240"/>
        <w:ind w:left="794"/>
        <w:jc w:val="both"/>
      </w:pPr>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C472E1" w14:paraId="395FCA78" w14:textId="77777777">
        <w:trPr>
          <w:trHeight w:val="300"/>
        </w:trPr>
        <w:tc>
          <w:tcPr>
            <w:tcW w:w="1586" w:type="dxa"/>
            <w:shd w:val="clear" w:color="auto" w:fill="D9D9D9"/>
            <w:vAlign w:val="center"/>
          </w:tcPr>
          <w:p w14:paraId="2D06C26D" w14:textId="77777777" w:rsidR="00C472E1" w:rsidRDefault="00697B31">
            <w:pPr>
              <w:jc w:val="center"/>
              <w:rPr>
                <w:b/>
              </w:rPr>
            </w:pPr>
            <w:r>
              <w:rPr>
                <w:b/>
              </w:rPr>
              <w:t>Codice esito</w:t>
            </w:r>
          </w:p>
        </w:tc>
        <w:tc>
          <w:tcPr>
            <w:tcW w:w="3671" w:type="dxa"/>
            <w:shd w:val="clear" w:color="auto" w:fill="D9D9D9"/>
            <w:vAlign w:val="center"/>
          </w:tcPr>
          <w:p w14:paraId="775DA8FC" w14:textId="77777777" w:rsidR="00C472E1" w:rsidRDefault="00697B31">
            <w:pPr>
              <w:jc w:val="center"/>
              <w:rPr>
                <w:b/>
              </w:rPr>
            </w:pPr>
            <w:r>
              <w:rPr>
                <w:b/>
              </w:rPr>
              <w:t>Descrizione</w:t>
            </w:r>
          </w:p>
        </w:tc>
        <w:tc>
          <w:tcPr>
            <w:tcW w:w="3671" w:type="dxa"/>
            <w:shd w:val="clear" w:color="auto" w:fill="D9D9D9"/>
          </w:tcPr>
          <w:p w14:paraId="5F28C022" w14:textId="77777777" w:rsidR="00C472E1" w:rsidRDefault="00697B31">
            <w:pPr>
              <w:jc w:val="center"/>
              <w:rPr>
                <w:b/>
              </w:rPr>
            </w:pPr>
            <w:r>
              <w:rPr>
                <w:b/>
              </w:rPr>
              <w:t>Note</w:t>
            </w:r>
          </w:p>
        </w:tc>
      </w:tr>
      <w:tr w:rsidR="00C472E1" w14:paraId="52571342" w14:textId="77777777">
        <w:trPr>
          <w:trHeight w:val="600"/>
        </w:trPr>
        <w:tc>
          <w:tcPr>
            <w:tcW w:w="1586" w:type="dxa"/>
            <w:shd w:val="clear" w:color="auto" w:fill="FFFFFF"/>
            <w:vAlign w:val="center"/>
          </w:tcPr>
          <w:p w14:paraId="2AE72993" w14:textId="77777777" w:rsidR="00C472E1" w:rsidRDefault="00697B31">
            <w:r>
              <w:t>0000</w:t>
            </w:r>
          </w:p>
        </w:tc>
        <w:tc>
          <w:tcPr>
            <w:tcW w:w="3671" w:type="dxa"/>
            <w:shd w:val="clear" w:color="auto" w:fill="FFFFFF"/>
            <w:vAlign w:val="center"/>
          </w:tcPr>
          <w:p w14:paraId="0132A6ED" w14:textId="77777777" w:rsidR="00C472E1" w:rsidRDefault="00697B31">
            <w:r>
              <w:t>Operazione completata con successo</w:t>
            </w:r>
          </w:p>
        </w:tc>
        <w:tc>
          <w:tcPr>
            <w:tcW w:w="3671" w:type="dxa"/>
          </w:tcPr>
          <w:p w14:paraId="0F3A8042" w14:textId="77777777" w:rsidR="00C472E1" w:rsidRDefault="00697B31">
            <w:r>
              <w:t>E’ possibile che una operazione terminata con successo contenga anomalie non bloccanti</w:t>
            </w:r>
          </w:p>
        </w:tc>
      </w:tr>
      <w:tr w:rsidR="00C472E1" w14:paraId="7C4DE5FD" w14:textId="77777777">
        <w:trPr>
          <w:trHeight w:val="600"/>
        </w:trPr>
        <w:tc>
          <w:tcPr>
            <w:tcW w:w="1586" w:type="dxa"/>
            <w:shd w:val="clear" w:color="auto" w:fill="FFFFFF"/>
            <w:vAlign w:val="center"/>
          </w:tcPr>
          <w:p w14:paraId="718AA18E" w14:textId="77777777" w:rsidR="00C472E1" w:rsidRDefault="00697B31">
            <w:pPr>
              <w:rPr>
                <w:highlight w:val="cyan"/>
              </w:rPr>
            </w:pPr>
            <w:r>
              <w:rPr>
                <w:highlight w:val="cyan"/>
              </w:rPr>
              <w:t>01NN</w:t>
            </w:r>
          </w:p>
        </w:tc>
        <w:tc>
          <w:tcPr>
            <w:tcW w:w="3671" w:type="dxa"/>
            <w:shd w:val="clear" w:color="auto" w:fill="FFFFFF"/>
            <w:vAlign w:val="center"/>
          </w:tcPr>
          <w:p w14:paraId="6E64AD2F" w14:textId="77777777" w:rsidR="00C472E1" w:rsidRDefault="00697B31">
            <w:pPr>
              <w:rPr>
                <w:highlight w:val="cyan"/>
              </w:rPr>
            </w:pPr>
            <w:r>
              <w:rPr>
                <w:highlight w:val="cyan"/>
              </w:rPr>
              <w:t>Sono presenti più soggetti che verificano alle condizioni richieste</w:t>
            </w:r>
          </w:p>
        </w:tc>
        <w:tc>
          <w:tcPr>
            <w:tcW w:w="3671" w:type="dxa"/>
            <w:vAlign w:val="center"/>
          </w:tcPr>
          <w:p w14:paraId="2754D3CB" w14:textId="77777777" w:rsidR="00C472E1" w:rsidRDefault="00697B31">
            <w:pPr>
              <w:rPr>
                <w:highlight w:val="cyan"/>
              </w:rPr>
            </w:pPr>
            <w:r>
              <w:rPr>
                <w:highlight w:val="cyan"/>
              </w:rPr>
              <w:t> NN può variare in funzione della richiesta; la registrazione NON è stata effettuata</w:t>
            </w:r>
          </w:p>
        </w:tc>
      </w:tr>
      <w:tr w:rsidR="00C472E1" w14:paraId="79259A77" w14:textId="77777777">
        <w:trPr>
          <w:trHeight w:val="300"/>
        </w:trPr>
        <w:tc>
          <w:tcPr>
            <w:tcW w:w="1586" w:type="dxa"/>
            <w:shd w:val="clear" w:color="auto" w:fill="FFFFFF"/>
            <w:vAlign w:val="center"/>
          </w:tcPr>
          <w:p w14:paraId="537D138B" w14:textId="77777777" w:rsidR="00C472E1" w:rsidRDefault="00697B31">
            <w:r>
              <w:t>XXXX</w:t>
            </w:r>
          </w:p>
        </w:tc>
        <w:tc>
          <w:tcPr>
            <w:tcW w:w="3671" w:type="dxa"/>
            <w:shd w:val="clear" w:color="auto" w:fill="FFFFFF"/>
            <w:vAlign w:val="center"/>
          </w:tcPr>
          <w:p w14:paraId="0063A66C" w14:textId="77777777" w:rsidR="00C472E1" w:rsidRDefault="00697B31">
            <w:r>
              <w:t>Sono presenti errori che non consentono di proseguire nella elaborazione</w:t>
            </w:r>
          </w:p>
        </w:tc>
        <w:tc>
          <w:tcPr>
            <w:tcW w:w="3671" w:type="dxa"/>
          </w:tcPr>
          <w:p w14:paraId="09F4386E" w14:textId="77777777" w:rsidR="00C472E1" w:rsidRDefault="00697B31">
            <w:r>
              <w:t>La registrazione NON è stata effettuata</w:t>
            </w:r>
          </w:p>
        </w:tc>
      </w:tr>
    </w:tbl>
    <w:p w14:paraId="32A3D2E3" w14:textId="441AF54A" w:rsidR="00C472E1" w:rsidRDefault="00697B31" w:rsidP="00FC7CE9">
      <w:pPr>
        <w:pStyle w:val="Titolo4"/>
        <w:numPr>
          <w:ilvl w:val="2"/>
          <w:numId w:val="4"/>
        </w:numPr>
        <w:pPrChange w:id="398" w:author="Antonio Antetomaso" w:date="2017-03-30T16:23:00Z">
          <w:pPr>
            <w:pStyle w:val="Titolo4"/>
            <w:numPr>
              <w:ilvl w:val="3"/>
              <w:numId w:val="4"/>
            </w:numPr>
            <w:ind w:left="1787"/>
          </w:pPr>
        </w:pPrChange>
      </w:pPr>
      <w:bookmarkStart w:id="399" w:name="_Toc478654970"/>
      <w:r>
        <w:t>Corpo</w:t>
      </w:r>
      <w:ins w:id="400" w:author="Antonio Antetomaso" w:date="2017-03-30T15:51:00Z">
        <w:r w:rsidR="000656EB">
          <w:t xml:space="preserve"> </w:t>
        </w:r>
      </w:ins>
      <w:r>
        <w:t>risposta</w:t>
      </w:r>
      <w:bookmarkEnd w:id="399"/>
    </w:p>
    <w:p w14:paraId="51DE2F59" w14:textId="5940EA3A" w:rsidR="00C472E1" w:rsidRDefault="00697B31">
      <w:pPr>
        <w:spacing w:before="240"/>
        <w:ind w:left="794"/>
        <w:jc w:val="both"/>
      </w:pPr>
      <w:r>
        <w:t>Il corpo</w:t>
      </w:r>
      <w:ins w:id="401" w:author="Antonio Antetomaso" w:date="2017-03-30T15:51:00Z">
        <w:r w:rsidR="000656EB">
          <w:t xml:space="preserve"> </w:t>
        </w:r>
      </w:ins>
      <w:r>
        <w:t>risposta varia in funzione del servizio che è stato richiesto e dell’esito dell’operazione. In caso di esito negativo, in particolare, il contenuto del</w:t>
      </w:r>
      <w:r w:rsidR="00DB2D92">
        <w:t>la riposta è descritto nel file</w:t>
      </w:r>
      <w:del w:id="402" w:author="CARBONIN GINA" w:date="2017-03-28T11:46:00Z">
        <w:r>
          <w:rPr>
            <w:b/>
            <w:color w:val="0000FF"/>
            <w:u w:val="single"/>
          </w:rPr>
          <w:delText>esitoKO</w:delText>
        </w:r>
      </w:del>
      <w:r>
        <w:t>.</w:t>
      </w:r>
    </w:p>
    <w:p w14:paraId="53CB3DDA" w14:textId="77777777" w:rsidR="00C472E1" w:rsidRDefault="00697B31">
      <w:pPr>
        <w:spacing w:before="240"/>
        <w:ind w:left="794"/>
        <w:jc w:val="both"/>
      </w:pPr>
      <w:r>
        <w:t xml:space="preserve">L’elenco completo dei codici di errore è contenuto nel file Elenco errori restituiti da ANPR, </w:t>
      </w:r>
      <w:del w:id="403" w:author="Antonio Antetomaso" w:date="2017-03-30T15:51:00Z">
        <w:r w:rsidDel="000656EB">
          <w:delText xml:space="preserve"> </w:delText>
        </w:r>
      </w:del>
      <w:r>
        <w:t>pubblicato nel portale informativo www.anpr.interno.it.</w:t>
      </w:r>
    </w:p>
    <w:p w14:paraId="3710A9D7" w14:textId="77777777" w:rsidR="00C472E1" w:rsidRDefault="00697B31" w:rsidP="008309FF">
      <w:pPr>
        <w:pStyle w:val="Titolo2"/>
        <w:numPr>
          <w:ilvl w:val="1"/>
          <w:numId w:val="4"/>
        </w:numPr>
        <w:ind w:left="1134" w:hanging="708"/>
        <w:pPrChange w:id="404" w:author="Antonio Antetomaso" w:date="2017-03-30T16:23:00Z">
          <w:pPr>
            <w:pStyle w:val="Titolo3"/>
            <w:numPr>
              <w:ilvl w:val="2"/>
              <w:numId w:val="4"/>
            </w:numPr>
          </w:pPr>
        </w:pPrChange>
      </w:pPr>
      <w:bookmarkStart w:id="405" w:name="44sinio" w:colFirst="0" w:colLast="0"/>
      <w:bookmarkStart w:id="406" w:name="_Toc478654971"/>
      <w:bookmarkEnd w:id="405"/>
      <w:r>
        <w:t>Rappresentazione dei dati</w:t>
      </w:r>
      <w:bookmarkEnd w:id="406"/>
    </w:p>
    <w:p w14:paraId="15506830" w14:textId="77777777" w:rsidR="00C472E1" w:rsidRDefault="00697B31">
      <w:pPr>
        <w:spacing w:before="240"/>
        <w:ind w:left="794"/>
        <w:jc w:val="both"/>
      </w:pPr>
      <w:r>
        <w:t>Per una corretta interpretazione dei dati deve essere utilizzata la codifica UTF-8 e l’insieme dei caratteri UNICODE ISO 10646. Ciascuno dei dati previsti, in ogni caso, possiede regole che fissano l’insieme dei caratteri ammessi.</w:t>
      </w:r>
    </w:p>
    <w:p w14:paraId="3ECD8F10" w14:textId="77777777" w:rsidR="000656EB" w:rsidRDefault="000656EB">
      <w:pPr>
        <w:spacing w:before="240"/>
        <w:ind w:left="794"/>
        <w:jc w:val="both"/>
        <w:rPr>
          <w:ins w:id="407" w:author="Antonio Antetomaso" w:date="2017-03-30T15:51:00Z"/>
        </w:rPr>
      </w:pPr>
    </w:p>
    <w:p w14:paraId="48B9AD10" w14:textId="2A66A4D0" w:rsidR="00C472E1" w:rsidRDefault="00697B31">
      <w:pPr>
        <w:spacing w:before="240"/>
        <w:ind w:left="794"/>
        <w:jc w:val="both"/>
      </w:pPr>
      <w:r>
        <w:lastRenderedPageBreak/>
        <w:t xml:space="preserve">Per tale motivo, nelle tabelle </w:t>
      </w:r>
      <w:ins w:id="408" w:author="Antonio Antetomaso" w:date="2017-03-30T15:51:00Z">
        <w:r w:rsidR="000656EB">
          <w:t>E</w:t>
        </w:r>
      </w:ins>
      <w:del w:id="409" w:author="Antonio Antetomaso" w:date="2017-03-30T15:51:00Z">
        <w:r w:rsidDel="000656EB">
          <w:delText>e</w:delText>
        </w:r>
      </w:del>
      <w:r>
        <w:t>xcel che contengono l’elenco dei dati previsti, viene esplicitamente riportata una notazione che indica i caratteri ammessi e, in alcuni casi, il loro formato, secondo quanto riportato nella tabella che segue:</w:t>
      </w:r>
    </w:p>
    <w:p w14:paraId="16311E6D" w14:textId="77777777" w:rsidR="00C472E1" w:rsidRDefault="00C472E1">
      <w:pPr>
        <w:spacing w:before="240"/>
        <w:ind w:left="794"/>
        <w:jc w:val="both"/>
      </w:pPr>
    </w:p>
    <w:tbl>
      <w:tblPr>
        <w:tblStyle w:val="a1"/>
        <w:tblW w:w="89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410" w:author="Antonio Antetomaso" w:date="2017-03-30T16:10:00Z">
          <w:tblPr>
            <w:tblStyle w:val="a1"/>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096"/>
        <w:gridCol w:w="2196"/>
        <w:gridCol w:w="3727"/>
        <w:gridCol w:w="1909"/>
        <w:tblGridChange w:id="411">
          <w:tblGrid>
            <w:gridCol w:w="1096"/>
            <w:gridCol w:w="2196"/>
            <w:gridCol w:w="3727"/>
            <w:gridCol w:w="1909"/>
          </w:tblGrid>
        </w:tblGridChange>
      </w:tblGrid>
      <w:tr w:rsidR="00C472E1" w14:paraId="42BB5F30" w14:textId="77777777" w:rsidTr="003614C2">
        <w:trPr>
          <w:trHeight w:val="300"/>
          <w:jc w:val="center"/>
          <w:trPrChange w:id="412" w:author="Antonio Antetomaso" w:date="2017-03-30T16:10:00Z">
            <w:trPr>
              <w:trHeight w:val="300"/>
            </w:trPr>
          </w:trPrChange>
        </w:trPr>
        <w:tc>
          <w:tcPr>
            <w:tcW w:w="1096" w:type="dxa"/>
            <w:shd w:val="clear" w:color="auto" w:fill="D9D9D9"/>
            <w:vAlign w:val="center"/>
            <w:tcPrChange w:id="413" w:author="Antonio Antetomaso" w:date="2017-03-30T16:10:00Z">
              <w:tcPr>
                <w:tcW w:w="1096" w:type="dxa"/>
                <w:shd w:val="clear" w:color="auto" w:fill="D9D9D9"/>
                <w:vAlign w:val="center"/>
              </w:tcPr>
            </w:tcPrChange>
          </w:tcPr>
          <w:p w14:paraId="7568E661" w14:textId="77777777" w:rsidR="00C472E1" w:rsidRDefault="00697B31">
            <w:pPr>
              <w:jc w:val="center"/>
              <w:rPr>
                <w:b/>
                <w:sz w:val="20"/>
                <w:szCs w:val="20"/>
              </w:rPr>
            </w:pPr>
            <w:r>
              <w:rPr>
                <w:b/>
                <w:sz w:val="20"/>
                <w:szCs w:val="20"/>
              </w:rPr>
              <w:t>Notazione</w:t>
            </w:r>
          </w:p>
        </w:tc>
        <w:tc>
          <w:tcPr>
            <w:tcW w:w="2196" w:type="dxa"/>
            <w:shd w:val="clear" w:color="auto" w:fill="D9D9D9"/>
            <w:vAlign w:val="center"/>
            <w:tcPrChange w:id="414" w:author="Antonio Antetomaso" w:date="2017-03-30T16:10:00Z">
              <w:tcPr>
                <w:tcW w:w="2196" w:type="dxa"/>
                <w:shd w:val="clear" w:color="auto" w:fill="D9D9D9"/>
                <w:vAlign w:val="center"/>
              </w:tcPr>
            </w:tcPrChange>
          </w:tcPr>
          <w:p w14:paraId="545B0C93" w14:textId="77777777" w:rsidR="00C472E1" w:rsidRDefault="00697B31">
            <w:pPr>
              <w:jc w:val="center"/>
              <w:rPr>
                <w:b/>
                <w:sz w:val="20"/>
                <w:szCs w:val="20"/>
              </w:rPr>
            </w:pPr>
            <w:r>
              <w:rPr>
                <w:b/>
                <w:sz w:val="20"/>
                <w:szCs w:val="20"/>
              </w:rPr>
              <w:t>Caratteri ammessi</w:t>
            </w:r>
          </w:p>
        </w:tc>
        <w:tc>
          <w:tcPr>
            <w:tcW w:w="3727" w:type="dxa"/>
            <w:shd w:val="clear" w:color="auto" w:fill="D9D9D9"/>
            <w:vAlign w:val="center"/>
            <w:tcPrChange w:id="415" w:author="Antonio Antetomaso" w:date="2017-03-30T16:10:00Z">
              <w:tcPr>
                <w:tcW w:w="3727" w:type="dxa"/>
                <w:shd w:val="clear" w:color="auto" w:fill="D9D9D9"/>
                <w:vAlign w:val="center"/>
              </w:tcPr>
            </w:tcPrChange>
          </w:tcPr>
          <w:p w14:paraId="43FE4EA0" w14:textId="77777777" w:rsidR="00C472E1" w:rsidRDefault="00697B31">
            <w:pPr>
              <w:jc w:val="center"/>
              <w:rPr>
                <w:b/>
                <w:sz w:val="20"/>
                <w:szCs w:val="20"/>
              </w:rPr>
            </w:pPr>
            <w:r>
              <w:rPr>
                <w:b/>
                <w:sz w:val="20"/>
                <w:szCs w:val="20"/>
              </w:rPr>
              <w:t>Formato</w:t>
            </w:r>
          </w:p>
        </w:tc>
        <w:tc>
          <w:tcPr>
            <w:tcW w:w="1909" w:type="dxa"/>
            <w:shd w:val="clear" w:color="auto" w:fill="FFFFFF"/>
            <w:vAlign w:val="center"/>
            <w:tcPrChange w:id="416" w:author="Antonio Antetomaso" w:date="2017-03-30T16:10:00Z">
              <w:tcPr>
                <w:tcW w:w="1909" w:type="dxa"/>
                <w:shd w:val="clear" w:color="auto" w:fill="FFFFFF"/>
                <w:vAlign w:val="center"/>
              </w:tcPr>
            </w:tcPrChange>
          </w:tcPr>
          <w:p w14:paraId="0E1B2732" w14:textId="77777777" w:rsidR="00C472E1" w:rsidRDefault="00697B31">
            <w:pPr>
              <w:jc w:val="center"/>
              <w:rPr>
                <w:b/>
                <w:sz w:val="20"/>
                <w:szCs w:val="20"/>
              </w:rPr>
            </w:pPr>
            <w:r>
              <w:rPr>
                <w:b/>
                <w:sz w:val="20"/>
                <w:szCs w:val="20"/>
              </w:rPr>
              <w:t>Note</w:t>
            </w:r>
          </w:p>
        </w:tc>
      </w:tr>
      <w:tr w:rsidR="00C472E1" w14:paraId="75E60BB9" w14:textId="77777777" w:rsidTr="003614C2">
        <w:trPr>
          <w:trHeight w:val="600"/>
          <w:jc w:val="center"/>
          <w:trPrChange w:id="417" w:author="Antonio Antetomaso" w:date="2017-03-30T16:10:00Z">
            <w:trPr>
              <w:trHeight w:val="600"/>
            </w:trPr>
          </w:trPrChange>
        </w:trPr>
        <w:tc>
          <w:tcPr>
            <w:tcW w:w="1096" w:type="dxa"/>
            <w:shd w:val="clear" w:color="auto" w:fill="FFFFFF"/>
            <w:vAlign w:val="center"/>
            <w:tcPrChange w:id="418" w:author="Antonio Antetomaso" w:date="2017-03-30T16:10:00Z">
              <w:tcPr>
                <w:tcW w:w="1096" w:type="dxa"/>
                <w:shd w:val="clear" w:color="auto" w:fill="FFFFFF"/>
                <w:vAlign w:val="center"/>
              </w:tcPr>
            </w:tcPrChange>
          </w:tcPr>
          <w:p w14:paraId="293F8CDB" w14:textId="77777777" w:rsidR="00C472E1" w:rsidRDefault="00697B31">
            <w:pPr>
              <w:rPr>
                <w:sz w:val="20"/>
                <w:szCs w:val="20"/>
              </w:rPr>
            </w:pPr>
            <w:r>
              <w:rPr>
                <w:sz w:val="20"/>
                <w:szCs w:val="20"/>
              </w:rPr>
              <w:t>A</w:t>
            </w:r>
          </w:p>
        </w:tc>
        <w:tc>
          <w:tcPr>
            <w:tcW w:w="2196" w:type="dxa"/>
            <w:shd w:val="clear" w:color="auto" w:fill="FFFFFF"/>
            <w:vAlign w:val="center"/>
            <w:tcPrChange w:id="419" w:author="Antonio Antetomaso" w:date="2017-03-30T16:10:00Z">
              <w:tcPr>
                <w:tcW w:w="2196" w:type="dxa"/>
                <w:shd w:val="clear" w:color="auto" w:fill="FFFFFF"/>
                <w:vAlign w:val="center"/>
              </w:tcPr>
            </w:tcPrChange>
          </w:tcPr>
          <w:p w14:paraId="060B6DED" w14:textId="77777777" w:rsidR="00C472E1" w:rsidRDefault="00697B31">
            <w:pPr>
              <w:rPr>
                <w:sz w:val="20"/>
                <w:szCs w:val="20"/>
              </w:rPr>
            </w:pPr>
            <w:r>
              <w:rPr>
                <w:sz w:val="20"/>
                <w:szCs w:val="20"/>
              </w:rPr>
              <w:t>Solo lettere dell’alfabeto inglese</w:t>
            </w:r>
          </w:p>
        </w:tc>
        <w:tc>
          <w:tcPr>
            <w:tcW w:w="3727" w:type="dxa"/>
            <w:shd w:val="clear" w:color="auto" w:fill="FFFFFF"/>
            <w:vAlign w:val="center"/>
            <w:tcPrChange w:id="420" w:author="Antonio Antetomaso" w:date="2017-03-30T16:10:00Z">
              <w:tcPr>
                <w:tcW w:w="3727" w:type="dxa"/>
                <w:shd w:val="clear" w:color="auto" w:fill="FFFFFF"/>
                <w:vAlign w:val="center"/>
              </w:tcPr>
            </w:tcPrChange>
          </w:tcPr>
          <w:p w14:paraId="7F84D1B2" w14:textId="77777777" w:rsidR="00C472E1" w:rsidRDefault="00C472E1">
            <w:pPr>
              <w:rPr>
                <w:sz w:val="20"/>
                <w:szCs w:val="20"/>
              </w:rPr>
            </w:pPr>
          </w:p>
        </w:tc>
        <w:tc>
          <w:tcPr>
            <w:tcW w:w="1909" w:type="dxa"/>
            <w:shd w:val="clear" w:color="auto" w:fill="FFFFFF"/>
            <w:vAlign w:val="center"/>
            <w:tcPrChange w:id="421" w:author="Antonio Antetomaso" w:date="2017-03-30T16:10:00Z">
              <w:tcPr>
                <w:tcW w:w="1909" w:type="dxa"/>
                <w:shd w:val="clear" w:color="auto" w:fill="FFFFFF"/>
                <w:vAlign w:val="center"/>
              </w:tcPr>
            </w:tcPrChange>
          </w:tcPr>
          <w:p w14:paraId="256D8723" w14:textId="77777777" w:rsidR="00C472E1" w:rsidRDefault="00697B31">
            <w:pPr>
              <w:rPr>
                <w:sz w:val="20"/>
                <w:szCs w:val="20"/>
              </w:rPr>
            </w:pPr>
            <w:r>
              <w:rPr>
                <w:sz w:val="20"/>
                <w:szCs w:val="20"/>
              </w:rPr>
              <w:t> </w:t>
            </w:r>
          </w:p>
        </w:tc>
      </w:tr>
      <w:tr w:rsidR="00C472E1" w14:paraId="4F040B38" w14:textId="77777777" w:rsidTr="003614C2">
        <w:trPr>
          <w:trHeight w:val="600"/>
          <w:jc w:val="center"/>
          <w:trPrChange w:id="422" w:author="Antonio Antetomaso" w:date="2017-03-30T16:10:00Z">
            <w:trPr>
              <w:trHeight w:val="600"/>
            </w:trPr>
          </w:trPrChange>
        </w:trPr>
        <w:tc>
          <w:tcPr>
            <w:tcW w:w="1096" w:type="dxa"/>
            <w:shd w:val="clear" w:color="auto" w:fill="FFFFFF"/>
            <w:vAlign w:val="center"/>
            <w:tcPrChange w:id="423" w:author="Antonio Antetomaso" w:date="2017-03-30T16:10:00Z">
              <w:tcPr>
                <w:tcW w:w="1096" w:type="dxa"/>
                <w:shd w:val="clear" w:color="auto" w:fill="FFFFFF"/>
                <w:vAlign w:val="center"/>
              </w:tcPr>
            </w:tcPrChange>
          </w:tcPr>
          <w:p w14:paraId="155CB963" w14:textId="77777777" w:rsidR="00C472E1" w:rsidRDefault="00697B31">
            <w:pPr>
              <w:rPr>
                <w:sz w:val="20"/>
                <w:szCs w:val="20"/>
              </w:rPr>
            </w:pPr>
            <w:r>
              <w:rPr>
                <w:sz w:val="20"/>
                <w:szCs w:val="20"/>
              </w:rPr>
              <w:t>N</w:t>
            </w:r>
          </w:p>
        </w:tc>
        <w:tc>
          <w:tcPr>
            <w:tcW w:w="2196" w:type="dxa"/>
            <w:shd w:val="clear" w:color="auto" w:fill="FFFFFF"/>
            <w:vAlign w:val="center"/>
            <w:tcPrChange w:id="424" w:author="Antonio Antetomaso" w:date="2017-03-30T16:10:00Z">
              <w:tcPr>
                <w:tcW w:w="2196" w:type="dxa"/>
                <w:shd w:val="clear" w:color="auto" w:fill="FFFFFF"/>
                <w:vAlign w:val="center"/>
              </w:tcPr>
            </w:tcPrChange>
          </w:tcPr>
          <w:p w14:paraId="2140C423" w14:textId="77777777" w:rsidR="00C472E1" w:rsidRDefault="00697B31">
            <w:pPr>
              <w:rPr>
                <w:sz w:val="20"/>
                <w:szCs w:val="20"/>
              </w:rPr>
            </w:pPr>
            <w:r>
              <w:rPr>
                <w:sz w:val="20"/>
                <w:szCs w:val="20"/>
              </w:rPr>
              <w:t>Sono numeri</w:t>
            </w:r>
          </w:p>
        </w:tc>
        <w:tc>
          <w:tcPr>
            <w:tcW w:w="3727" w:type="dxa"/>
            <w:shd w:val="clear" w:color="auto" w:fill="FFFFFF"/>
            <w:vAlign w:val="center"/>
            <w:tcPrChange w:id="425" w:author="Antonio Antetomaso" w:date="2017-03-30T16:10:00Z">
              <w:tcPr>
                <w:tcW w:w="3727" w:type="dxa"/>
                <w:shd w:val="clear" w:color="auto" w:fill="FFFFFF"/>
                <w:vAlign w:val="center"/>
              </w:tcPr>
            </w:tcPrChange>
          </w:tcPr>
          <w:p w14:paraId="4CB13CE5" w14:textId="77777777" w:rsidR="00C472E1" w:rsidRDefault="00C472E1">
            <w:pPr>
              <w:rPr>
                <w:sz w:val="20"/>
                <w:szCs w:val="20"/>
              </w:rPr>
            </w:pPr>
          </w:p>
        </w:tc>
        <w:tc>
          <w:tcPr>
            <w:tcW w:w="1909" w:type="dxa"/>
            <w:shd w:val="clear" w:color="auto" w:fill="FFFFFF"/>
            <w:vAlign w:val="center"/>
            <w:tcPrChange w:id="426" w:author="Antonio Antetomaso" w:date="2017-03-30T16:10:00Z">
              <w:tcPr>
                <w:tcW w:w="1909" w:type="dxa"/>
                <w:shd w:val="clear" w:color="auto" w:fill="FFFFFF"/>
                <w:vAlign w:val="center"/>
              </w:tcPr>
            </w:tcPrChange>
          </w:tcPr>
          <w:p w14:paraId="4679F049" w14:textId="77777777" w:rsidR="00C472E1" w:rsidRDefault="00C472E1">
            <w:pPr>
              <w:rPr>
                <w:sz w:val="20"/>
                <w:szCs w:val="20"/>
              </w:rPr>
            </w:pPr>
          </w:p>
        </w:tc>
      </w:tr>
      <w:tr w:rsidR="00C472E1" w14:paraId="184F1A21" w14:textId="77777777" w:rsidTr="003614C2">
        <w:trPr>
          <w:trHeight w:val="600"/>
          <w:jc w:val="center"/>
          <w:trPrChange w:id="427" w:author="Antonio Antetomaso" w:date="2017-03-30T16:10:00Z">
            <w:trPr>
              <w:trHeight w:val="600"/>
            </w:trPr>
          </w:trPrChange>
        </w:trPr>
        <w:tc>
          <w:tcPr>
            <w:tcW w:w="1096" w:type="dxa"/>
            <w:shd w:val="clear" w:color="auto" w:fill="FFFFFF"/>
            <w:vAlign w:val="center"/>
            <w:tcPrChange w:id="428" w:author="Antonio Antetomaso" w:date="2017-03-30T16:10:00Z">
              <w:tcPr>
                <w:tcW w:w="1096" w:type="dxa"/>
                <w:shd w:val="clear" w:color="auto" w:fill="FFFFFF"/>
                <w:vAlign w:val="center"/>
              </w:tcPr>
            </w:tcPrChange>
          </w:tcPr>
          <w:p w14:paraId="692F2FFE" w14:textId="77777777" w:rsidR="00C472E1" w:rsidRDefault="00697B31">
            <w:pPr>
              <w:rPr>
                <w:sz w:val="20"/>
                <w:szCs w:val="20"/>
              </w:rPr>
            </w:pPr>
            <w:r>
              <w:rPr>
                <w:sz w:val="20"/>
                <w:szCs w:val="20"/>
              </w:rPr>
              <w:t>AN</w:t>
            </w:r>
          </w:p>
        </w:tc>
        <w:tc>
          <w:tcPr>
            <w:tcW w:w="2196" w:type="dxa"/>
            <w:shd w:val="clear" w:color="auto" w:fill="FFFFFF"/>
            <w:vAlign w:val="center"/>
            <w:tcPrChange w:id="429" w:author="Antonio Antetomaso" w:date="2017-03-30T16:10:00Z">
              <w:tcPr>
                <w:tcW w:w="2196" w:type="dxa"/>
                <w:shd w:val="clear" w:color="auto" w:fill="FFFFFF"/>
                <w:vAlign w:val="center"/>
              </w:tcPr>
            </w:tcPrChange>
          </w:tcPr>
          <w:p w14:paraId="52511C82" w14:textId="77777777" w:rsidR="00C472E1" w:rsidRDefault="00697B31">
            <w:pPr>
              <w:rPr>
                <w:sz w:val="20"/>
                <w:szCs w:val="20"/>
              </w:rPr>
            </w:pPr>
            <w:r>
              <w:rPr>
                <w:sz w:val="20"/>
                <w:szCs w:val="20"/>
              </w:rPr>
              <w:t xml:space="preserve">Lettere e numeri </w:t>
            </w:r>
          </w:p>
        </w:tc>
        <w:tc>
          <w:tcPr>
            <w:tcW w:w="3727" w:type="dxa"/>
            <w:shd w:val="clear" w:color="auto" w:fill="FFFFFF"/>
            <w:vAlign w:val="center"/>
            <w:tcPrChange w:id="430" w:author="Antonio Antetomaso" w:date="2017-03-30T16:10:00Z">
              <w:tcPr>
                <w:tcW w:w="3727" w:type="dxa"/>
                <w:shd w:val="clear" w:color="auto" w:fill="FFFFFF"/>
                <w:vAlign w:val="center"/>
              </w:tcPr>
            </w:tcPrChange>
          </w:tcPr>
          <w:p w14:paraId="0CBF7D06" w14:textId="77777777" w:rsidR="00C472E1" w:rsidRDefault="00C472E1">
            <w:pPr>
              <w:rPr>
                <w:sz w:val="20"/>
                <w:szCs w:val="20"/>
              </w:rPr>
            </w:pPr>
          </w:p>
        </w:tc>
        <w:tc>
          <w:tcPr>
            <w:tcW w:w="1909" w:type="dxa"/>
            <w:shd w:val="clear" w:color="auto" w:fill="FFFFFF"/>
            <w:vAlign w:val="center"/>
            <w:tcPrChange w:id="431" w:author="Antonio Antetomaso" w:date="2017-03-30T16:10:00Z">
              <w:tcPr>
                <w:tcW w:w="1909" w:type="dxa"/>
                <w:shd w:val="clear" w:color="auto" w:fill="FFFFFF"/>
                <w:vAlign w:val="center"/>
              </w:tcPr>
            </w:tcPrChange>
          </w:tcPr>
          <w:p w14:paraId="292C01D5" w14:textId="77777777" w:rsidR="00C472E1" w:rsidRDefault="00C472E1">
            <w:pPr>
              <w:rPr>
                <w:sz w:val="20"/>
                <w:szCs w:val="20"/>
              </w:rPr>
            </w:pPr>
          </w:p>
        </w:tc>
      </w:tr>
      <w:tr w:rsidR="00C472E1" w14:paraId="6AAB88F3" w14:textId="77777777" w:rsidTr="003614C2">
        <w:trPr>
          <w:trHeight w:val="600"/>
          <w:jc w:val="center"/>
          <w:trPrChange w:id="432" w:author="Antonio Antetomaso" w:date="2017-03-30T16:10:00Z">
            <w:trPr>
              <w:trHeight w:val="600"/>
            </w:trPr>
          </w:trPrChange>
        </w:trPr>
        <w:tc>
          <w:tcPr>
            <w:tcW w:w="1096" w:type="dxa"/>
            <w:shd w:val="clear" w:color="auto" w:fill="FFFFFF"/>
            <w:vAlign w:val="center"/>
            <w:tcPrChange w:id="433" w:author="Antonio Antetomaso" w:date="2017-03-30T16:10:00Z">
              <w:tcPr>
                <w:tcW w:w="1096" w:type="dxa"/>
                <w:shd w:val="clear" w:color="auto" w:fill="FFFFFF"/>
                <w:vAlign w:val="center"/>
              </w:tcPr>
            </w:tcPrChange>
          </w:tcPr>
          <w:p w14:paraId="2DAA1DFC" w14:textId="77777777" w:rsidR="00C472E1" w:rsidRDefault="00697B31">
            <w:pPr>
              <w:rPr>
                <w:sz w:val="20"/>
                <w:szCs w:val="20"/>
              </w:rPr>
            </w:pPr>
            <w:r>
              <w:rPr>
                <w:sz w:val="20"/>
                <w:szCs w:val="20"/>
              </w:rPr>
              <w:t>Char</w:t>
            </w:r>
          </w:p>
        </w:tc>
        <w:tc>
          <w:tcPr>
            <w:tcW w:w="2196" w:type="dxa"/>
            <w:shd w:val="clear" w:color="auto" w:fill="FFFFFF"/>
            <w:vAlign w:val="center"/>
            <w:tcPrChange w:id="434" w:author="Antonio Antetomaso" w:date="2017-03-30T16:10:00Z">
              <w:tcPr>
                <w:tcW w:w="2196" w:type="dxa"/>
                <w:shd w:val="clear" w:color="auto" w:fill="FFFFFF"/>
                <w:vAlign w:val="center"/>
              </w:tcPr>
            </w:tcPrChange>
          </w:tcPr>
          <w:p w14:paraId="724D16A6" w14:textId="77777777" w:rsidR="00C472E1" w:rsidRDefault="00697B31">
            <w:pPr>
              <w:rPr>
                <w:sz w:val="20"/>
                <w:szCs w:val="20"/>
              </w:rPr>
            </w:pPr>
            <w:r>
              <w:rPr>
                <w:sz w:val="20"/>
                <w:szCs w:val="20"/>
              </w:rPr>
              <w:t>Lettere, numeri e caratteri speciali ammessi</w:t>
            </w:r>
          </w:p>
        </w:tc>
        <w:tc>
          <w:tcPr>
            <w:tcW w:w="3727" w:type="dxa"/>
            <w:shd w:val="clear" w:color="auto" w:fill="FFFFFF"/>
            <w:vAlign w:val="center"/>
            <w:tcPrChange w:id="435" w:author="Antonio Antetomaso" w:date="2017-03-30T16:10:00Z">
              <w:tcPr>
                <w:tcW w:w="3727" w:type="dxa"/>
                <w:shd w:val="clear" w:color="auto" w:fill="FFFFFF"/>
                <w:vAlign w:val="center"/>
              </w:tcPr>
            </w:tcPrChange>
          </w:tcPr>
          <w:p w14:paraId="126AD0CC" w14:textId="77777777" w:rsidR="00C472E1" w:rsidRDefault="00C472E1">
            <w:pPr>
              <w:rPr>
                <w:sz w:val="20"/>
                <w:szCs w:val="20"/>
              </w:rPr>
            </w:pPr>
          </w:p>
        </w:tc>
        <w:tc>
          <w:tcPr>
            <w:tcW w:w="1909" w:type="dxa"/>
            <w:shd w:val="clear" w:color="auto" w:fill="FFFFFF"/>
            <w:vAlign w:val="center"/>
            <w:tcPrChange w:id="436" w:author="Antonio Antetomaso" w:date="2017-03-30T16:10:00Z">
              <w:tcPr>
                <w:tcW w:w="1909" w:type="dxa"/>
                <w:shd w:val="clear" w:color="auto" w:fill="FFFFFF"/>
                <w:vAlign w:val="center"/>
              </w:tcPr>
            </w:tcPrChange>
          </w:tcPr>
          <w:p w14:paraId="26D8EA91" w14:textId="77777777" w:rsidR="00C472E1" w:rsidRDefault="00C472E1">
            <w:pPr>
              <w:rPr>
                <w:sz w:val="20"/>
                <w:szCs w:val="20"/>
              </w:rPr>
            </w:pPr>
          </w:p>
        </w:tc>
      </w:tr>
      <w:tr w:rsidR="00C472E1" w14:paraId="4229EF24" w14:textId="77777777" w:rsidTr="003614C2">
        <w:trPr>
          <w:trHeight w:val="600"/>
          <w:jc w:val="center"/>
          <w:trPrChange w:id="437" w:author="Antonio Antetomaso" w:date="2017-03-30T16:10:00Z">
            <w:trPr>
              <w:trHeight w:val="600"/>
            </w:trPr>
          </w:trPrChange>
        </w:trPr>
        <w:tc>
          <w:tcPr>
            <w:tcW w:w="1096" w:type="dxa"/>
            <w:shd w:val="clear" w:color="auto" w:fill="FFFFFF"/>
            <w:vAlign w:val="center"/>
            <w:tcPrChange w:id="438" w:author="Antonio Antetomaso" w:date="2017-03-30T16:10:00Z">
              <w:tcPr>
                <w:tcW w:w="1096" w:type="dxa"/>
                <w:shd w:val="clear" w:color="auto" w:fill="FFFFFF"/>
                <w:vAlign w:val="center"/>
              </w:tcPr>
            </w:tcPrChange>
          </w:tcPr>
          <w:p w14:paraId="51B1CF08" w14:textId="77777777" w:rsidR="00C472E1" w:rsidRDefault="00697B31">
            <w:pPr>
              <w:rPr>
                <w:sz w:val="20"/>
                <w:szCs w:val="20"/>
              </w:rPr>
            </w:pPr>
            <w:r>
              <w:rPr>
                <w:sz w:val="20"/>
                <w:szCs w:val="20"/>
              </w:rPr>
              <w:t>Date</w:t>
            </w:r>
          </w:p>
        </w:tc>
        <w:tc>
          <w:tcPr>
            <w:tcW w:w="2196" w:type="dxa"/>
            <w:shd w:val="clear" w:color="auto" w:fill="FFFFFF"/>
            <w:vAlign w:val="center"/>
            <w:tcPrChange w:id="439" w:author="Antonio Antetomaso" w:date="2017-03-30T16:10:00Z">
              <w:tcPr>
                <w:tcW w:w="2196" w:type="dxa"/>
                <w:shd w:val="clear" w:color="auto" w:fill="FFFFFF"/>
                <w:vAlign w:val="center"/>
              </w:tcPr>
            </w:tcPrChange>
          </w:tcPr>
          <w:p w14:paraId="2D60504E" w14:textId="77777777" w:rsidR="00C472E1" w:rsidRDefault="00697B31">
            <w:pPr>
              <w:rPr>
                <w:sz w:val="20"/>
                <w:szCs w:val="20"/>
              </w:rPr>
            </w:pPr>
            <w:r>
              <w:rPr>
                <w:sz w:val="20"/>
                <w:szCs w:val="20"/>
              </w:rPr>
              <w:t>Come da standard W3C</w:t>
            </w:r>
          </w:p>
        </w:tc>
        <w:tc>
          <w:tcPr>
            <w:tcW w:w="3727" w:type="dxa"/>
            <w:shd w:val="clear" w:color="auto" w:fill="FFFFFF"/>
            <w:vAlign w:val="center"/>
            <w:tcPrChange w:id="440" w:author="Antonio Antetomaso" w:date="2017-03-30T16:10:00Z">
              <w:tcPr>
                <w:tcW w:w="3727" w:type="dxa"/>
                <w:shd w:val="clear" w:color="auto" w:fill="FFFFFF"/>
                <w:vAlign w:val="center"/>
              </w:tcPr>
            </w:tcPrChange>
          </w:tcPr>
          <w:p w14:paraId="62F5977A" w14:textId="77777777" w:rsidR="00C472E1" w:rsidRDefault="00697B31">
            <w:pPr>
              <w:rPr>
                <w:sz w:val="20"/>
                <w:szCs w:val="20"/>
              </w:rPr>
            </w:pPr>
            <w:r>
              <w:rPr>
                <w:sz w:val="20"/>
                <w:szCs w:val="20"/>
              </w:rPr>
              <w:t>Data nel formato YYYY-MM-DD</w:t>
            </w:r>
          </w:p>
        </w:tc>
        <w:tc>
          <w:tcPr>
            <w:tcW w:w="1909" w:type="dxa"/>
            <w:shd w:val="clear" w:color="auto" w:fill="FFFFFF"/>
            <w:vAlign w:val="center"/>
            <w:tcPrChange w:id="441" w:author="Antonio Antetomaso" w:date="2017-03-30T16:10:00Z">
              <w:tcPr>
                <w:tcW w:w="1909" w:type="dxa"/>
                <w:shd w:val="clear" w:color="auto" w:fill="FFFFFF"/>
                <w:vAlign w:val="center"/>
              </w:tcPr>
            </w:tcPrChange>
          </w:tcPr>
          <w:p w14:paraId="02C106AE" w14:textId="77777777" w:rsidR="00C472E1" w:rsidRDefault="00C472E1">
            <w:pPr>
              <w:rPr>
                <w:sz w:val="20"/>
                <w:szCs w:val="20"/>
              </w:rPr>
            </w:pPr>
          </w:p>
        </w:tc>
      </w:tr>
      <w:tr w:rsidR="00C472E1" w14:paraId="7479931D" w14:textId="77777777" w:rsidTr="003614C2">
        <w:trPr>
          <w:trHeight w:val="600"/>
          <w:jc w:val="center"/>
          <w:trPrChange w:id="442" w:author="Antonio Antetomaso" w:date="2017-03-30T16:10:00Z">
            <w:trPr>
              <w:trHeight w:val="600"/>
            </w:trPr>
          </w:trPrChange>
        </w:trPr>
        <w:tc>
          <w:tcPr>
            <w:tcW w:w="1096" w:type="dxa"/>
            <w:shd w:val="clear" w:color="auto" w:fill="FFFFFF"/>
            <w:vAlign w:val="center"/>
            <w:tcPrChange w:id="443" w:author="Antonio Antetomaso" w:date="2017-03-30T16:10:00Z">
              <w:tcPr>
                <w:tcW w:w="1096" w:type="dxa"/>
                <w:shd w:val="clear" w:color="auto" w:fill="FFFFFF"/>
                <w:vAlign w:val="center"/>
              </w:tcPr>
            </w:tcPrChange>
          </w:tcPr>
          <w:p w14:paraId="5DC81F2E" w14:textId="77777777" w:rsidR="00C472E1" w:rsidRDefault="00697B31">
            <w:pPr>
              <w:rPr>
                <w:sz w:val="20"/>
                <w:szCs w:val="20"/>
              </w:rPr>
            </w:pPr>
            <w:r>
              <w:rPr>
                <w:sz w:val="20"/>
                <w:szCs w:val="20"/>
              </w:rPr>
              <w:t>Date time</w:t>
            </w:r>
          </w:p>
        </w:tc>
        <w:tc>
          <w:tcPr>
            <w:tcW w:w="2196" w:type="dxa"/>
            <w:shd w:val="clear" w:color="auto" w:fill="FFFFFF"/>
            <w:vAlign w:val="center"/>
            <w:tcPrChange w:id="444" w:author="Antonio Antetomaso" w:date="2017-03-30T16:10:00Z">
              <w:tcPr>
                <w:tcW w:w="2196" w:type="dxa"/>
                <w:shd w:val="clear" w:color="auto" w:fill="FFFFFF"/>
                <w:vAlign w:val="center"/>
              </w:tcPr>
            </w:tcPrChange>
          </w:tcPr>
          <w:p w14:paraId="61611627" w14:textId="77777777" w:rsidR="00C472E1" w:rsidRDefault="00697B31">
            <w:pPr>
              <w:rPr>
                <w:sz w:val="20"/>
                <w:szCs w:val="20"/>
              </w:rPr>
            </w:pPr>
            <w:r>
              <w:rPr>
                <w:sz w:val="20"/>
                <w:szCs w:val="20"/>
              </w:rPr>
              <w:t>Come da standard W3C</w:t>
            </w:r>
          </w:p>
        </w:tc>
        <w:tc>
          <w:tcPr>
            <w:tcW w:w="3727" w:type="dxa"/>
            <w:shd w:val="clear" w:color="auto" w:fill="FFFFFF"/>
            <w:vAlign w:val="center"/>
            <w:tcPrChange w:id="445" w:author="Antonio Antetomaso" w:date="2017-03-30T16:10:00Z">
              <w:tcPr>
                <w:tcW w:w="3727" w:type="dxa"/>
                <w:shd w:val="clear" w:color="auto" w:fill="FFFFFF"/>
                <w:vAlign w:val="center"/>
              </w:tcPr>
            </w:tcPrChange>
          </w:tcPr>
          <w:p w14:paraId="649BCC54" w14:textId="77777777" w:rsidR="00C472E1" w:rsidRDefault="00697B31">
            <w:pPr>
              <w:rPr>
                <w:sz w:val="20"/>
                <w:szCs w:val="20"/>
              </w:rPr>
            </w:pPr>
            <w:r>
              <w:rPr>
                <w:sz w:val="20"/>
                <w:szCs w:val="20"/>
              </w:rPr>
              <w:t>Data e ora nel formato YYYY-MM-DDThh:mm:ss</w:t>
            </w:r>
          </w:p>
        </w:tc>
        <w:tc>
          <w:tcPr>
            <w:tcW w:w="1909" w:type="dxa"/>
            <w:shd w:val="clear" w:color="auto" w:fill="FFFFFF"/>
            <w:vAlign w:val="center"/>
            <w:tcPrChange w:id="446" w:author="Antonio Antetomaso" w:date="2017-03-30T16:10:00Z">
              <w:tcPr>
                <w:tcW w:w="1909" w:type="dxa"/>
                <w:shd w:val="clear" w:color="auto" w:fill="FFFFFF"/>
                <w:vAlign w:val="center"/>
              </w:tcPr>
            </w:tcPrChange>
          </w:tcPr>
          <w:p w14:paraId="47FA9D83" w14:textId="77777777" w:rsidR="00C472E1" w:rsidRDefault="00C472E1">
            <w:pPr>
              <w:rPr>
                <w:sz w:val="20"/>
                <w:szCs w:val="20"/>
              </w:rPr>
            </w:pPr>
          </w:p>
        </w:tc>
      </w:tr>
      <w:tr w:rsidR="00C472E1" w14:paraId="430A9ACD" w14:textId="77777777" w:rsidTr="003614C2">
        <w:trPr>
          <w:trHeight w:val="600"/>
          <w:jc w:val="center"/>
          <w:trPrChange w:id="447" w:author="Antonio Antetomaso" w:date="2017-03-30T16:10:00Z">
            <w:trPr>
              <w:trHeight w:val="600"/>
            </w:trPr>
          </w:trPrChange>
        </w:trPr>
        <w:tc>
          <w:tcPr>
            <w:tcW w:w="1096" w:type="dxa"/>
            <w:shd w:val="clear" w:color="auto" w:fill="FFFFFF"/>
            <w:vAlign w:val="center"/>
            <w:tcPrChange w:id="448" w:author="Antonio Antetomaso" w:date="2017-03-30T16:10:00Z">
              <w:tcPr>
                <w:tcW w:w="1096" w:type="dxa"/>
                <w:shd w:val="clear" w:color="auto" w:fill="FFFFFF"/>
                <w:vAlign w:val="center"/>
              </w:tcPr>
            </w:tcPrChange>
          </w:tcPr>
          <w:p w14:paraId="770DA848" w14:textId="77777777" w:rsidR="00C472E1" w:rsidRDefault="00697B31">
            <w:pPr>
              <w:rPr>
                <w:sz w:val="20"/>
                <w:szCs w:val="20"/>
              </w:rPr>
            </w:pPr>
            <w:r>
              <w:rPr>
                <w:sz w:val="20"/>
                <w:szCs w:val="20"/>
              </w:rPr>
              <w:t>Dia</w:t>
            </w:r>
          </w:p>
        </w:tc>
        <w:tc>
          <w:tcPr>
            <w:tcW w:w="2196" w:type="dxa"/>
            <w:shd w:val="clear" w:color="auto" w:fill="FFFFFF"/>
            <w:vAlign w:val="center"/>
            <w:tcPrChange w:id="449" w:author="Antonio Antetomaso" w:date="2017-03-30T16:10:00Z">
              <w:tcPr>
                <w:tcW w:w="2196" w:type="dxa"/>
                <w:shd w:val="clear" w:color="auto" w:fill="FFFFFF"/>
                <w:vAlign w:val="center"/>
              </w:tcPr>
            </w:tcPrChange>
          </w:tcPr>
          <w:p w14:paraId="61FDCFF6" w14:textId="77777777" w:rsidR="00C472E1" w:rsidRDefault="00697B31">
            <w:pPr>
              <w:rPr>
                <w:sz w:val="20"/>
                <w:szCs w:val="20"/>
              </w:rPr>
            </w:pPr>
            <w:r>
              <w:rPr>
                <w:sz w:val="20"/>
                <w:szCs w:val="20"/>
              </w:rPr>
              <w:t>Lettere con segno diacritico.</w:t>
            </w:r>
          </w:p>
        </w:tc>
        <w:tc>
          <w:tcPr>
            <w:tcW w:w="3727" w:type="dxa"/>
            <w:shd w:val="clear" w:color="auto" w:fill="FFFFFF"/>
            <w:vAlign w:val="center"/>
            <w:tcPrChange w:id="450" w:author="Antonio Antetomaso" w:date="2017-03-30T16:10:00Z">
              <w:tcPr>
                <w:tcW w:w="3727" w:type="dxa"/>
                <w:shd w:val="clear" w:color="auto" w:fill="FFFFFF"/>
                <w:vAlign w:val="center"/>
              </w:tcPr>
            </w:tcPrChange>
          </w:tcPr>
          <w:p w14:paraId="611FE94E" w14:textId="77777777" w:rsidR="00C472E1" w:rsidRDefault="00C472E1">
            <w:pPr>
              <w:rPr>
                <w:sz w:val="20"/>
                <w:szCs w:val="20"/>
              </w:rPr>
            </w:pPr>
          </w:p>
        </w:tc>
        <w:tc>
          <w:tcPr>
            <w:tcW w:w="1909" w:type="dxa"/>
            <w:shd w:val="clear" w:color="auto" w:fill="FFFFFF"/>
            <w:vAlign w:val="center"/>
            <w:tcPrChange w:id="451" w:author="Antonio Antetomaso" w:date="2017-03-30T16:10:00Z">
              <w:tcPr>
                <w:tcW w:w="1909" w:type="dxa"/>
                <w:shd w:val="clear" w:color="auto" w:fill="FFFFFF"/>
                <w:vAlign w:val="center"/>
              </w:tcPr>
            </w:tcPrChange>
          </w:tcPr>
          <w:p w14:paraId="2046467B" w14:textId="77777777" w:rsidR="00C472E1" w:rsidRDefault="00697B31">
            <w:pPr>
              <w:rPr>
                <w:sz w:val="20"/>
                <w:szCs w:val="20"/>
              </w:rPr>
            </w:pPr>
            <w:r>
              <w:rPr>
                <w:sz w:val="20"/>
                <w:szCs w:val="20"/>
              </w:rPr>
              <w:t>Vedi tabella 40 pubblicata nel portale www.anpr.interno.it.</w:t>
            </w:r>
          </w:p>
        </w:tc>
      </w:tr>
      <w:tr w:rsidR="00C472E1" w14:paraId="3D98A3C0" w14:textId="77777777" w:rsidTr="003614C2">
        <w:trPr>
          <w:trHeight w:val="600"/>
          <w:jc w:val="center"/>
          <w:trPrChange w:id="452" w:author="Antonio Antetomaso" w:date="2017-03-30T16:10:00Z">
            <w:trPr>
              <w:trHeight w:val="600"/>
            </w:trPr>
          </w:trPrChange>
        </w:trPr>
        <w:tc>
          <w:tcPr>
            <w:tcW w:w="1096" w:type="dxa"/>
            <w:shd w:val="clear" w:color="auto" w:fill="FFFFFF"/>
            <w:vAlign w:val="center"/>
            <w:tcPrChange w:id="453" w:author="Antonio Antetomaso" w:date="2017-03-30T16:10:00Z">
              <w:tcPr>
                <w:tcW w:w="1096" w:type="dxa"/>
                <w:shd w:val="clear" w:color="auto" w:fill="FFFFFF"/>
                <w:vAlign w:val="center"/>
              </w:tcPr>
            </w:tcPrChange>
          </w:tcPr>
          <w:p w14:paraId="08E17435" w14:textId="77777777" w:rsidR="00C472E1" w:rsidRDefault="00697B31">
            <w:pPr>
              <w:rPr>
                <w:sz w:val="20"/>
                <w:szCs w:val="20"/>
              </w:rPr>
            </w:pPr>
            <w:r>
              <w:rPr>
                <w:sz w:val="20"/>
                <w:szCs w:val="20"/>
              </w:rPr>
              <w:t>Dia1</w:t>
            </w:r>
          </w:p>
        </w:tc>
        <w:tc>
          <w:tcPr>
            <w:tcW w:w="2196" w:type="dxa"/>
            <w:shd w:val="clear" w:color="auto" w:fill="FFFFFF"/>
            <w:vAlign w:val="center"/>
            <w:tcPrChange w:id="454" w:author="Antonio Antetomaso" w:date="2017-03-30T16:10:00Z">
              <w:tcPr>
                <w:tcW w:w="2196" w:type="dxa"/>
                <w:shd w:val="clear" w:color="auto" w:fill="FFFFFF"/>
                <w:vAlign w:val="center"/>
              </w:tcPr>
            </w:tcPrChange>
          </w:tcPr>
          <w:p w14:paraId="4C33BE8A" w14:textId="77777777" w:rsidR="00C472E1" w:rsidRDefault="00697B31">
            <w:pPr>
              <w:rPr>
                <w:sz w:val="20"/>
                <w:szCs w:val="20"/>
              </w:rPr>
            </w:pPr>
            <w:r>
              <w:rPr>
                <w:sz w:val="20"/>
                <w:szCs w:val="20"/>
              </w:rPr>
              <w:t>Lettere con segno diacritico ed i caratteri apice, virgola, trattino, punto</w:t>
            </w:r>
          </w:p>
        </w:tc>
        <w:tc>
          <w:tcPr>
            <w:tcW w:w="3727" w:type="dxa"/>
            <w:shd w:val="clear" w:color="auto" w:fill="FFFFFF"/>
            <w:vAlign w:val="center"/>
            <w:tcPrChange w:id="455" w:author="Antonio Antetomaso" w:date="2017-03-30T16:10:00Z">
              <w:tcPr>
                <w:tcW w:w="3727" w:type="dxa"/>
                <w:shd w:val="clear" w:color="auto" w:fill="FFFFFF"/>
                <w:vAlign w:val="center"/>
              </w:tcPr>
            </w:tcPrChange>
          </w:tcPr>
          <w:p w14:paraId="78219131" w14:textId="77777777" w:rsidR="00C472E1" w:rsidRDefault="00C472E1">
            <w:pPr>
              <w:rPr>
                <w:sz w:val="20"/>
                <w:szCs w:val="20"/>
              </w:rPr>
            </w:pPr>
          </w:p>
        </w:tc>
        <w:tc>
          <w:tcPr>
            <w:tcW w:w="1909" w:type="dxa"/>
            <w:shd w:val="clear" w:color="auto" w:fill="FFFFFF"/>
            <w:vAlign w:val="center"/>
            <w:tcPrChange w:id="456" w:author="Antonio Antetomaso" w:date="2017-03-30T16:10:00Z">
              <w:tcPr>
                <w:tcW w:w="1909" w:type="dxa"/>
                <w:shd w:val="clear" w:color="auto" w:fill="FFFFFF"/>
                <w:vAlign w:val="center"/>
              </w:tcPr>
            </w:tcPrChange>
          </w:tcPr>
          <w:p w14:paraId="3ACBF592" w14:textId="77777777" w:rsidR="00C472E1" w:rsidRDefault="00697B31">
            <w:pPr>
              <w:rPr>
                <w:sz w:val="20"/>
                <w:szCs w:val="20"/>
              </w:rPr>
            </w:pPr>
            <w:r>
              <w:rPr>
                <w:sz w:val="20"/>
                <w:szCs w:val="20"/>
              </w:rPr>
              <w:t>Vedi tabella 40 pubblicata nel portale www.anpr.interno.</w:t>
            </w:r>
          </w:p>
        </w:tc>
      </w:tr>
      <w:tr w:rsidR="00C472E1" w14:paraId="5108F86E" w14:textId="77777777" w:rsidTr="003614C2">
        <w:trPr>
          <w:trHeight w:val="600"/>
          <w:jc w:val="center"/>
          <w:trPrChange w:id="457" w:author="Antonio Antetomaso" w:date="2017-03-30T16:10:00Z">
            <w:trPr>
              <w:trHeight w:val="600"/>
            </w:trPr>
          </w:trPrChange>
        </w:trPr>
        <w:tc>
          <w:tcPr>
            <w:tcW w:w="1096" w:type="dxa"/>
            <w:shd w:val="clear" w:color="auto" w:fill="FFFFFF"/>
            <w:vAlign w:val="center"/>
            <w:tcPrChange w:id="458" w:author="Antonio Antetomaso" w:date="2017-03-30T16:10:00Z">
              <w:tcPr>
                <w:tcW w:w="1096" w:type="dxa"/>
                <w:shd w:val="clear" w:color="auto" w:fill="FFFFFF"/>
                <w:vAlign w:val="center"/>
              </w:tcPr>
            </w:tcPrChange>
          </w:tcPr>
          <w:p w14:paraId="23CEE20E" w14:textId="77777777" w:rsidR="00C472E1" w:rsidRDefault="00697B31">
            <w:pPr>
              <w:rPr>
                <w:sz w:val="20"/>
                <w:szCs w:val="20"/>
              </w:rPr>
            </w:pPr>
            <w:r>
              <w:rPr>
                <w:sz w:val="20"/>
                <w:szCs w:val="20"/>
              </w:rPr>
              <w:t>Dia2</w:t>
            </w:r>
          </w:p>
        </w:tc>
        <w:tc>
          <w:tcPr>
            <w:tcW w:w="2196" w:type="dxa"/>
            <w:shd w:val="clear" w:color="auto" w:fill="FFFFFF"/>
            <w:vAlign w:val="center"/>
            <w:tcPrChange w:id="459" w:author="Antonio Antetomaso" w:date="2017-03-30T16:10:00Z">
              <w:tcPr>
                <w:tcW w:w="2196" w:type="dxa"/>
                <w:shd w:val="clear" w:color="auto" w:fill="FFFFFF"/>
                <w:vAlign w:val="center"/>
              </w:tcPr>
            </w:tcPrChange>
          </w:tcPr>
          <w:p w14:paraId="52C2FCBD" w14:textId="77777777" w:rsidR="00C472E1" w:rsidRDefault="00697B31">
            <w:pPr>
              <w:rPr>
                <w:sz w:val="20"/>
                <w:szCs w:val="20"/>
              </w:rPr>
            </w:pPr>
            <w:r>
              <w:rPr>
                <w:sz w:val="20"/>
                <w:szCs w:val="20"/>
              </w:rPr>
              <w:t>Lettere con segno diacritico ed i caratteri apice, virgola, trattino</w:t>
            </w:r>
          </w:p>
        </w:tc>
        <w:tc>
          <w:tcPr>
            <w:tcW w:w="3727" w:type="dxa"/>
            <w:shd w:val="clear" w:color="auto" w:fill="FFFFFF"/>
            <w:vAlign w:val="center"/>
            <w:tcPrChange w:id="460" w:author="Antonio Antetomaso" w:date="2017-03-30T16:10:00Z">
              <w:tcPr>
                <w:tcW w:w="3727" w:type="dxa"/>
                <w:shd w:val="clear" w:color="auto" w:fill="FFFFFF"/>
                <w:vAlign w:val="center"/>
              </w:tcPr>
            </w:tcPrChange>
          </w:tcPr>
          <w:p w14:paraId="1D66CDB5" w14:textId="77777777" w:rsidR="00C472E1" w:rsidRDefault="00C472E1">
            <w:pPr>
              <w:rPr>
                <w:sz w:val="20"/>
                <w:szCs w:val="20"/>
              </w:rPr>
            </w:pPr>
          </w:p>
        </w:tc>
        <w:tc>
          <w:tcPr>
            <w:tcW w:w="1909" w:type="dxa"/>
            <w:shd w:val="clear" w:color="auto" w:fill="FFFFFF"/>
            <w:vAlign w:val="center"/>
            <w:tcPrChange w:id="461" w:author="Antonio Antetomaso" w:date="2017-03-30T16:10:00Z">
              <w:tcPr>
                <w:tcW w:w="1909" w:type="dxa"/>
                <w:shd w:val="clear" w:color="auto" w:fill="FFFFFF"/>
                <w:vAlign w:val="center"/>
              </w:tcPr>
            </w:tcPrChange>
          </w:tcPr>
          <w:p w14:paraId="0BEE5393" w14:textId="77777777" w:rsidR="00C472E1" w:rsidRDefault="00697B31">
            <w:pPr>
              <w:rPr>
                <w:sz w:val="20"/>
                <w:szCs w:val="20"/>
              </w:rPr>
            </w:pPr>
            <w:r>
              <w:rPr>
                <w:sz w:val="20"/>
                <w:szCs w:val="20"/>
              </w:rPr>
              <w:t>Vedi tabella 40 pubblicata nel portale www.anpr.interno.</w:t>
            </w:r>
          </w:p>
        </w:tc>
      </w:tr>
    </w:tbl>
    <w:p w14:paraId="602F7F7B" w14:textId="77777777" w:rsidR="00C472E1" w:rsidRDefault="00697B31">
      <w:r>
        <w:br w:type="page"/>
      </w:r>
    </w:p>
    <w:p w14:paraId="193A84A0" w14:textId="77777777" w:rsidR="00C472E1" w:rsidRDefault="00697B31">
      <w:pPr>
        <w:pStyle w:val="Titolo1"/>
        <w:numPr>
          <w:ilvl w:val="0"/>
          <w:numId w:val="4"/>
        </w:numPr>
        <w:ind w:hanging="794"/>
      </w:pPr>
      <w:bookmarkStart w:id="462" w:name="_Toc478654972"/>
      <w:r>
        <w:lastRenderedPageBreak/>
        <w:t>Struttura del corpo dei messaggi dei servizi di ANPR</w:t>
      </w:r>
      <w:bookmarkEnd w:id="462"/>
      <w:r>
        <w:t xml:space="preserve"> </w:t>
      </w:r>
    </w:p>
    <w:p w14:paraId="74FEBA06" w14:textId="0A838E92" w:rsidR="00C472E1" w:rsidRDefault="00697B31">
      <w:pPr>
        <w:spacing w:before="240"/>
        <w:ind w:left="794"/>
        <w:jc w:val="both"/>
      </w:pPr>
      <w:r>
        <w:t>L’integrazione tra i sistemi C</w:t>
      </w:r>
      <w:ins w:id="463" w:author="Antonio Antetomaso" w:date="2017-03-30T15:51:00Z">
        <w:r w:rsidR="000656EB">
          <w:t>IE</w:t>
        </w:r>
      </w:ins>
      <w:del w:id="464" w:author="Antonio Antetomaso" w:date="2017-03-30T15:51:00Z">
        <w:r w:rsidDel="000656EB">
          <w:delText>ie</w:delText>
        </w:r>
      </w:del>
      <w:r>
        <w:t xml:space="preserve">Online e ANPR </w:t>
      </w:r>
      <w:del w:id="465" w:author="Antonio Antetomaso" w:date="2017-03-30T15:51:00Z">
        <w:r w:rsidDel="000656EB">
          <w:delText xml:space="preserve">utilizza </w:delText>
        </w:r>
      </w:del>
      <w:ins w:id="466" w:author="Antonio Antetomaso" w:date="2017-03-30T15:51:00Z">
        <w:r w:rsidR="000656EB">
          <w:t>è resa possibile mediante l</w:t>
        </w:r>
      </w:ins>
      <w:ins w:id="467" w:author="Antonio Antetomaso" w:date="2017-03-30T15:52:00Z">
        <w:r w:rsidR="000656EB">
          <w:t>’adozione di</w:t>
        </w:r>
      </w:ins>
      <w:ins w:id="468" w:author="Antonio Antetomaso" w:date="2017-03-30T15:51:00Z">
        <w:r w:rsidR="000656EB">
          <w:t xml:space="preserve"> </w:t>
        </w:r>
      </w:ins>
      <w:r>
        <w:t xml:space="preserve">un </w:t>
      </w:r>
      <w:del w:id="469" w:author="Antonio Antetomaso" w:date="2017-03-30T15:52:00Z">
        <w:r w:rsidDel="00091E58">
          <w:delText xml:space="preserve">unico </w:delText>
        </w:r>
      </w:del>
      <w:r>
        <w:t>servizio</w:t>
      </w:r>
      <w:ins w:id="470" w:author="Antonio Antetomaso" w:date="2017-03-30T15:52:00Z">
        <w:r w:rsidR="00091E58">
          <w:t xml:space="preserve"> </w:t>
        </w:r>
        <w:r w:rsidR="000656EB">
          <w:t>esposto da ANPR verso il CIEOnline</w:t>
        </w:r>
      </w:ins>
      <w:r>
        <w:t xml:space="preserve"> che prevede diverse operation</w:t>
      </w:r>
      <w:ins w:id="471" w:author="Antonio Antetomaso" w:date="2017-03-21T23:02:00Z">
        <w:r>
          <w:t xml:space="preserve"> associate ai seguenti casi d’uso</w:t>
        </w:r>
      </w:ins>
      <w:r>
        <w:t>:</w:t>
      </w:r>
    </w:p>
    <w:p w14:paraId="6B337874" w14:textId="77777777" w:rsidR="00C472E1" w:rsidRDefault="00697B31">
      <w:pPr>
        <w:numPr>
          <w:ilvl w:val="0"/>
          <w:numId w:val="1"/>
        </w:numPr>
        <w:spacing w:before="120"/>
        <w:ind w:hanging="357"/>
        <w:jc w:val="both"/>
      </w:pPr>
      <w:r>
        <w:t>interrogazione dei dati anagrafici;</w:t>
      </w:r>
    </w:p>
    <w:p w14:paraId="30A0F925" w14:textId="77777777" w:rsidR="00C472E1" w:rsidRDefault="00697B31">
      <w:pPr>
        <w:numPr>
          <w:ilvl w:val="0"/>
          <w:numId w:val="1"/>
        </w:numPr>
        <w:spacing w:before="120"/>
        <w:ind w:hanging="357"/>
        <w:jc w:val="both"/>
      </w:pPr>
      <w:r>
        <w:t>comunicazione di avvenuta emissione;</w:t>
      </w:r>
    </w:p>
    <w:p w14:paraId="2A82D5C9" w14:textId="77777777" w:rsidR="00C472E1" w:rsidRDefault="00697B31">
      <w:pPr>
        <w:numPr>
          <w:ilvl w:val="0"/>
          <w:numId w:val="1"/>
        </w:numPr>
        <w:spacing w:before="120"/>
        <w:ind w:hanging="357"/>
        <w:jc w:val="both"/>
        <w:rPr>
          <w:ins w:id="472" w:author="Antonio Antetomaso" w:date="2017-03-30T15:52:00Z"/>
        </w:rPr>
      </w:pPr>
      <w:r>
        <w:t>comunicazione di annullamento.</w:t>
      </w:r>
    </w:p>
    <w:p w14:paraId="3E51CAE0" w14:textId="7E235314" w:rsidR="00091E58" w:rsidRDefault="00091E58" w:rsidP="00091E58">
      <w:pPr>
        <w:spacing w:before="120"/>
        <w:ind w:left="720"/>
        <w:jc w:val="both"/>
        <w:pPrChange w:id="473" w:author="Antonio Antetomaso" w:date="2017-03-30T15:52:00Z">
          <w:pPr>
            <w:numPr>
              <w:numId w:val="1"/>
            </w:numPr>
            <w:spacing w:before="120"/>
            <w:ind w:left="1157" w:hanging="357"/>
            <w:jc w:val="both"/>
          </w:pPr>
        </w:pPrChange>
      </w:pPr>
      <w:ins w:id="474" w:author="Antonio Antetomaso" w:date="2017-03-30T15:52:00Z">
        <w:r>
          <w:t>e da un servizio di subentro esposto dal sistema CIEOnline verso ANPR, dotato di un</w:t>
        </w:r>
      </w:ins>
      <w:ins w:id="475" w:author="Antonio Antetomaso" w:date="2017-03-30T15:53:00Z">
        <w:r>
          <w:t xml:space="preserve">’unica operation, che consente di contrassegnare un Comune come subentrato sul nuovo Anagrafe Nazionale della popolazione residente ed abilitare le operazioni di </w:t>
        </w:r>
      </w:ins>
      <w:ins w:id="476" w:author="Antonio Antetomaso" w:date="2017-03-30T15:54:00Z">
        <w:r>
          <w:t>comunicazione avvenuta emissione CIE</w:t>
        </w:r>
      </w:ins>
      <w:ins w:id="477" w:author="Antonio Antetomaso" w:date="2017-03-30T15:53:00Z">
        <w:r>
          <w:t xml:space="preserve"> e </w:t>
        </w:r>
      </w:ins>
      <w:ins w:id="478" w:author="Antonio Antetomaso" w:date="2017-03-30T15:54:00Z">
        <w:r>
          <w:t>annullamento CIE</w:t>
        </w:r>
      </w:ins>
      <w:ins w:id="479" w:author="Antonio Antetomaso" w:date="2017-03-30T15:53:00Z">
        <w:r>
          <w:t>.</w:t>
        </w:r>
      </w:ins>
    </w:p>
    <w:p w14:paraId="78505596" w14:textId="77777777" w:rsidR="00C472E1" w:rsidRDefault="00697B31" w:rsidP="008309FF">
      <w:pPr>
        <w:pStyle w:val="Titolo2"/>
        <w:numPr>
          <w:ilvl w:val="1"/>
          <w:numId w:val="4"/>
        </w:numPr>
        <w:ind w:left="1134" w:hanging="708"/>
        <w:pPrChange w:id="480" w:author="Antonio Antetomaso" w:date="2017-03-30T16:23:00Z">
          <w:pPr>
            <w:pStyle w:val="Titolo2"/>
            <w:numPr>
              <w:ilvl w:val="1"/>
              <w:numId w:val="4"/>
            </w:numPr>
            <w:ind w:left="993" w:hanging="567"/>
          </w:pPr>
        </w:pPrChange>
      </w:pPr>
      <w:bookmarkStart w:id="481" w:name="_Toc478654973"/>
      <w:r>
        <w:t>Interrogazione dati anagrafici</w:t>
      </w:r>
      <w:bookmarkEnd w:id="481"/>
    </w:p>
    <w:p w14:paraId="3CF045F7" w14:textId="77777777" w:rsidR="00C472E1" w:rsidRDefault="00697B31">
      <w:pPr>
        <w:spacing w:before="240"/>
        <w:ind w:left="794"/>
        <w:jc w:val="both"/>
      </w:pPr>
      <w:r>
        <w:t>L’operazione consente di ricercare i dati della persona che ha richiesto la carta di identità.</w:t>
      </w:r>
    </w:p>
    <w:p w14:paraId="68B8F2EA" w14:textId="77777777" w:rsidR="00C472E1" w:rsidRDefault="00697B31">
      <w:pPr>
        <w:spacing w:before="240"/>
        <w:ind w:left="794"/>
        <w:jc w:val="both"/>
      </w:pPr>
      <w:r>
        <w:t>E’ obbligatoria l’indicazione del comune di residenza, che può non coincidere con quella del comune che effettua la richiesta.</w:t>
      </w:r>
    </w:p>
    <w:p w14:paraId="1A4BE136" w14:textId="77777777" w:rsidR="00C472E1" w:rsidRDefault="00697B31">
      <w:pPr>
        <w:spacing w:before="240"/>
        <w:ind w:left="794"/>
        <w:jc w:val="both"/>
      </w:pPr>
      <w:commentRangeStart w:id="482"/>
      <w:r>
        <w:t xml:space="preserve">È possibile effettuare la ricerca specificando, uno dei seguenti parametri o gruppi di </w:t>
      </w:r>
      <w:commentRangeStart w:id="483"/>
      <w:r>
        <w:t>parametri</w:t>
      </w:r>
      <w:commentRangeEnd w:id="483"/>
      <w:r>
        <w:commentReference w:id="483"/>
      </w:r>
      <w:r>
        <w:t xml:space="preserve">: </w:t>
      </w:r>
    </w:p>
    <w:p w14:paraId="6C0BA52A" w14:textId="77777777" w:rsidR="00C472E1" w:rsidRDefault="00697B31">
      <w:pPr>
        <w:numPr>
          <w:ilvl w:val="0"/>
          <w:numId w:val="1"/>
        </w:numPr>
        <w:spacing w:before="120"/>
        <w:ind w:hanging="357"/>
        <w:jc w:val="both"/>
      </w:pPr>
      <w:r>
        <w:t>codice fiscale</w:t>
      </w:r>
    </w:p>
    <w:p w14:paraId="15CC2037" w14:textId="77777777" w:rsidR="00C472E1" w:rsidRDefault="00697B31">
      <w:pPr>
        <w:numPr>
          <w:ilvl w:val="0"/>
          <w:numId w:val="1"/>
        </w:numPr>
        <w:spacing w:before="120"/>
        <w:ind w:hanging="357"/>
        <w:jc w:val="both"/>
        <w:rPr>
          <w:del w:id="484" w:author="CARBONIN GINA" w:date="2017-03-28T11:35:00Z"/>
        </w:rPr>
      </w:pPr>
      <w:del w:id="485" w:author="CARBONIN GINA" w:date="2017-03-28T11:35:00Z">
        <w:r>
          <w:delText>identificativo soggetto attribuito da ANPR</w:delText>
        </w:r>
      </w:del>
    </w:p>
    <w:p w14:paraId="52FC9D72" w14:textId="77777777" w:rsidR="00C472E1" w:rsidRDefault="00697B31">
      <w:pPr>
        <w:numPr>
          <w:ilvl w:val="0"/>
          <w:numId w:val="1"/>
        </w:numPr>
        <w:spacing w:before="120"/>
        <w:ind w:hanging="357"/>
        <w:jc w:val="both"/>
        <w:rPr>
          <w:del w:id="486" w:author="CARBONIN GINA" w:date="2017-03-28T11:35:00Z"/>
        </w:rPr>
      </w:pPr>
      <w:del w:id="487" w:author="CARBONIN GINA" w:date="2017-03-28T11:35:00Z">
        <w:r>
          <w:delText xml:space="preserve">cognome o indicatore di assenza cognome, </w:delText>
        </w:r>
      </w:del>
    </w:p>
    <w:p w14:paraId="4030F27C" w14:textId="77777777" w:rsidR="00C472E1" w:rsidRDefault="00697B31">
      <w:pPr>
        <w:numPr>
          <w:ilvl w:val="0"/>
          <w:numId w:val="1"/>
        </w:numPr>
        <w:spacing w:before="120"/>
        <w:ind w:hanging="357"/>
        <w:jc w:val="both"/>
        <w:rPr>
          <w:del w:id="488" w:author="CARBONIN GINA" w:date="2017-03-28T11:35:00Z"/>
        </w:rPr>
      </w:pPr>
      <w:del w:id="489" w:author="CARBONIN GINA" w:date="2017-03-28T11:35:00Z">
        <w:r>
          <w:delText xml:space="preserve">nome o indicatore di assenza nome,  </w:delText>
        </w:r>
      </w:del>
    </w:p>
    <w:p w14:paraId="30D3513F" w14:textId="77777777" w:rsidR="00C472E1" w:rsidRDefault="00697B31">
      <w:pPr>
        <w:numPr>
          <w:ilvl w:val="0"/>
          <w:numId w:val="1"/>
        </w:numPr>
        <w:spacing w:before="120"/>
        <w:ind w:hanging="357"/>
        <w:jc w:val="both"/>
        <w:rPr>
          <w:del w:id="490" w:author="CARBONIN GINA" w:date="2017-03-28T11:35:00Z"/>
        </w:rPr>
      </w:pPr>
      <w:del w:id="491" w:author="CARBONIN GINA" w:date="2017-03-28T11:35:00Z">
        <w:r>
          <w:delText xml:space="preserve">sesso,data nascita, luogo di nascita, </w:delText>
        </w:r>
      </w:del>
    </w:p>
    <w:p w14:paraId="35E09B54" w14:textId="77777777" w:rsidR="00C472E1" w:rsidRDefault="00C472E1">
      <w:pPr>
        <w:spacing w:before="240"/>
        <w:ind w:left="794"/>
        <w:jc w:val="both"/>
        <w:rPr>
          <w:ins w:id="492" w:author="Antonio Antetomaso" w:date="2017-03-21T23:03:00Z"/>
        </w:rPr>
      </w:pPr>
    </w:p>
    <w:p w14:paraId="04B3BD43" w14:textId="77777777" w:rsidR="00C472E1" w:rsidRDefault="00697B31">
      <w:pPr>
        <w:spacing w:before="240"/>
        <w:ind w:left="794"/>
        <w:jc w:val="both"/>
        <w:rPr>
          <w:ins w:id="493" w:author="Antonio Antetomaso" w:date="2017-03-21T23:03:00Z"/>
        </w:rPr>
      </w:pPr>
      <w:ins w:id="494" w:author="Antonio Antetomaso" w:date="2017-03-21T23:03:00Z">
        <w:r>
          <w:t xml:space="preserve">Le operazioni di interrogazione inviate dalla piattaforma CIEOnline avvengono per codice fiscale, essendo quest’ultimo un dato </w:t>
        </w:r>
        <w:r>
          <w:rPr>
            <w:b/>
          </w:rPr>
          <w:t>obbligatorio</w:t>
        </w:r>
        <w:r>
          <w:t xml:space="preserve"> ai fini del rilascio della CIE.</w:t>
        </w:r>
        <w:commentRangeEnd w:id="482"/>
        <w:r>
          <w:commentReference w:id="482"/>
        </w:r>
      </w:ins>
    </w:p>
    <w:p w14:paraId="7E705B59" w14:textId="77777777" w:rsidR="00C472E1" w:rsidRDefault="00697B31">
      <w:pPr>
        <w:spacing w:before="240"/>
        <w:ind w:left="794"/>
        <w:jc w:val="both"/>
        <w:rPr>
          <w:del w:id="495" w:author="CARBONIN GINA" w:date="2017-03-28T11:35:00Z"/>
        </w:rPr>
      </w:pPr>
      <w:del w:id="496" w:author="CARBONIN GINA" w:date="2017-03-28T11:35:00Z">
        <w:r>
          <w:delText>Nella prima fase la ricerca avviene esclusivamente per codice fiscale; gli altri parametri sono previsti per eventuali futuri sviluppi</w:delText>
        </w:r>
        <w:r>
          <w:rPr>
            <w:vertAlign w:val="superscript"/>
          </w:rPr>
          <w:footnoteReference w:id="3"/>
        </w:r>
        <w:r>
          <w:delText>.</w:delText>
        </w:r>
      </w:del>
    </w:p>
    <w:p w14:paraId="376D6563" w14:textId="77777777" w:rsidR="00C472E1" w:rsidRDefault="00697B31">
      <w:pPr>
        <w:spacing w:before="240"/>
        <w:ind w:left="794"/>
        <w:jc w:val="both"/>
      </w:pPr>
      <w:r>
        <w:t>E’ obbligatorio, inoltre, indicare il comune di residenza (o il comune di iscrizione AIRE); è possibile, inoltre, indicare che la persona è iscritta all’AIRE.</w:t>
      </w:r>
    </w:p>
    <w:p w14:paraId="7AD74AC6" w14:textId="77777777" w:rsidR="00C472E1" w:rsidRDefault="00697B31">
      <w:pPr>
        <w:spacing w:before="240"/>
        <w:ind w:left="794"/>
        <w:jc w:val="both"/>
      </w:pPr>
      <w:r>
        <w:t>Qualora il comune sia subentrato, la ricerca avviene su ANPR; in caso contrario la ricerca avviene:</w:t>
      </w:r>
    </w:p>
    <w:p w14:paraId="305C7688" w14:textId="77777777" w:rsidR="00C472E1" w:rsidRDefault="00697B31">
      <w:pPr>
        <w:numPr>
          <w:ilvl w:val="0"/>
          <w:numId w:val="1"/>
        </w:numPr>
        <w:spacing w:before="120"/>
        <w:ind w:hanging="357"/>
        <w:jc w:val="both"/>
      </w:pPr>
      <w:r>
        <w:t>su AIRE centrale se indicato nella richiesta che la persona è iscritta all’AIRE,</w:t>
      </w:r>
    </w:p>
    <w:p w14:paraId="663C08C2" w14:textId="77777777" w:rsidR="00C472E1" w:rsidRDefault="00697B31">
      <w:pPr>
        <w:numPr>
          <w:ilvl w:val="0"/>
          <w:numId w:val="1"/>
        </w:numPr>
        <w:spacing w:before="120"/>
        <w:ind w:hanging="357"/>
        <w:jc w:val="both"/>
      </w:pPr>
      <w:r>
        <w:t>su INA, se la condizione di cui al punto precedente non è verificata;</w:t>
      </w:r>
    </w:p>
    <w:p w14:paraId="2828F403" w14:textId="77777777" w:rsidR="00C472E1" w:rsidRDefault="00697B31">
      <w:pPr>
        <w:numPr>
          <w:ilvl w:val="0"/>
          <w:numId w:val="1"/>
        </w:numPr>
        <w:spacing w:before="120"/>
        <w:ind w:hanging="357"/>
        <w:jc w:val="both"/>
      </w:pPr>
      <w:r>
        <w:t>su AE se la persona non è presente su INA; in tal caso, si richiama il servizio di AE di interrogazione per codice fiscale.</w:t>
      </w:r>
    </w:p>
    <w:p w14:paraId="4625E265" w14:textId="77777777" w:rsidR="00C472E1" w:rsidRDefault="00697B31">
      <w:pPr>
        <w:spacing w:before="240"/>
        <w:ind w:left="794"/>
        <w:jc w:val="both"/>
      </w:pPr>
      <w:r>
        <w:lastRenderedPageBreak/>
        <w:t>In assenza di errori, il servizio restituisce:</w:t>
      </w:r>
    </w:p>
    <w:p w14:paraId="366B0539" w14:textId="77777777" w:rsidR="00C472E1" w:rsidRDefault="00697B31">
      <w:pPr>
        <w:numPr>
          <w:ilvl w:val="0"/>
          <w:numId w:val="1"/>
        </w:numPr>
        <w:spacing w:before="120"/>
        <w:ind w:hanging="357"/>
        <w:jc w:val="both"/>
      </w:pPr>
      <w:r>
        <w:t>generalità anagrafiche complete;</w:t>
      </w:r>
    </w:p>
    <w:p w14:paraId="42B42EF4" w14:textId="77777777" w:rsidR="00C472E1" w:rsidRDefault="00697B31">
      <w:pPr>
        <w:numPr>
          <w:ilvl w:val="0"/>
          <w:numId w:val="1"/>
        </w:numPr>
        <w:spacing w:before="120"/>
        <w:ind w:hanging="357"/>
        <w:jc w:val="both"/>
      </w:pPr>
      <w:r>
        <w:t>sesso, data e luogo di nascita;</w:t>
      </w:r>
    </w:p>
    <w:p w14:paraId="157A18EA" w14:textId="77777777" w:rsidR="00C472E1" w:rsidRDefault="00697B31">
      <w:pPr>
        <w:numPr>
          <w:ilvl w:val="0"/>
          <w:numId w:val="1"/>
        </w:numPr>
        <w:spacing w:before="120"/>
        <w:ind w:hanging="357"/>
        <w:jc w:val="both"/>
      </w:pPr>
      <w:r>
        <w:t>dati dei genitori se la persona è un minore iscritto in  ANPR;</w:t>
      </w:r>
    </w:p>
    <w:p w14:paraId="081A8D6C" w14:textId="77777777" w:rsidR="00C472E1" w:rsidRDefault="00697B31">
      <w:pPr>
        <w:numPr>
          <w:ilvl w:val="0"/>
          <w:numId w:val="1"/>
        </w:numPr>
        <w:spacing w:before="120"/>
        <w:ind w:hanging="357"/>
        <w:jc w:val="both"/>
      </w:pPr>
      <w:r>
        <w:t>fonte dei dati (ANPR, INA, AIRE centrale, AE);</w:t>
      </w:r>
    </w:p>
    <w:p w14:paraId="7DB0157D" w14:textId="77777777" w:rsidR="00C472E1" w:rsidRDefault="00697B31">
      <w:pPr>
        <w:numPr>
          <w:ilvl w:val="0"/>
          <w:numId w:val="1"/>
        </w:numPr>
        <w:spacing w:before="120"/>
        <w:ind w:hanging="357"/>
        <w:jc w:val="both"/>
      </w:pPr>
      <w:ins w:id="499" w:author="Antonio Antetomaso" w:date="2017-03-21T23:06:00Z">
        <w:r>
          <w:t xml:space="preserve">dati completi di </w:t>
        </w:r>
      </w:ins>
      <w:r>
        <w:t>residenza per i soli soggetti presenti in ANPR o nell’AIRE centrale</w:t>
      </w:r>
      <w:ins w:id="500" w:author="Antonio Antetomaso" w:date="2017-03-21T23:05:00Z">
        <w:r>
          <w:t xml:space="preserve">,  Comune di residenza se il cittadino è presente su </w:t>
        </w:r>
        <w:commentRangeStart w:id="501"/>
        <w:r>
          <w:t>INA</w:t>
        </w:r>
        <w:commentRangeEnd w:id="501"/>
        <w:r>
          <w:commentReference w:id="501"/>
        </w:r>
        <w:r>
          <w:t>.</w:t>
        </w:r>
      </w:ins>
      <w:del w:id="502" w:author="Antonio Antetomaso" w:date="2017-03-21T23:05:00Z">
        <w:r>
          <w:delText>.</w:delText>
        </w:r>
      </w:del>
    </w:p>
    <w:p w14:paraId="67355185" w14:textId="77777777" w:rsidR="00C472E1" w:rsidRDefault="00697B31">
      <w:pPr>
        <w:spacing w:before="240"/>
        <w:ind w:left="794"/>
        <w:jc w:val="both"/>
      </w:pPr>
      <w:r>
        <w:t>A carico del sistema “chiamante” è la verifica di ammissibilità dei dati.</w:t>
      </w:r>
      <w:r>
        <w:rPr>
          <w:vertAlign w:val="superscript"/>
        </w:rPr>
        <w:footnoteReference w:id="4"/>
      </w:r>
    </w:p>
    <w:p w14:paraId="038557ED" w14:textId="77777777" w:rsidR="00C472E1" w:rsidRDefault="00697B31" w:rsidP="000F3FDE">
      <w:pPr>
        <w:pStyle w:val="Titolo4"/>
        <w:numPr>
          <w:ilvl w:val="2"/>
          <w:numId w:val="4"/>
        </w:numPr>
        <w:pPrChange w:id="503" w:author="Antonio Antetomaso" w:date="2017-03-30T16:30:00Z">
          <w:pPr>
            <w:pStyle w:val="Titolo3"/>
            <w:numPr>
              <w:ilvl w:val="2"/>
              <w:numId w:val="4"/>
            </w:numPr>
            <w:ind w:left="851" w:firstLine="0"/>
          </w:pPr>
        </w:pPrChange>
      </w:pPr>
      <w:bookmarkStart w:id="504" w:name="_Toc478654974"/>
      <w:r>
        <w:t>Struttura dati richiesta</w:t>
      </w:r>
      <w:bookmarkEnd w:id="504"/>
    </w:p>
    <w:p w14:paraId="2D8AD533" w14:textId="77777777" w:rsidR="00C472E1" w:rsidRDefault="00697B31">
      <w:pPr>
        <w:spacing w:before="240"/>
        <w:ind w:left="794"/>
        <w:jc w:val="center"/>
        <w:rPr>
          <w:b/>
        </w:rPr>
      </w:pPr>
      <w:del w:id="505" w:author="CARBONIN GINA" w:date="2017-03-28T11:46:00Z">
        <w:r>
          <w:rPr>
            <w:b/>
            <w:color w:val="0000FF"/>
            <w:u w:val="single"/>
          </w:rPr>
          <w:delText>File CIE2-Interrogazione.xls</w:delText>
        </w:r>
      </w:del>
      <w:r>
        <w:rPr>
          <w:b/>
        </w:rPr>
        <w:t xml:space="preserve"> </w:t>
      </w:r>
    </w:p>
    <w:p w14:paraId="4221BE8C" w14:textId="77777777" w:rsidR="00C472E1" w:rsidRDefault="00697B31" w:rsidP="000F3FDE">
      <w:pPr>
        <w:pStyle w:val="Titolo4"/>
        <w:numPr>
          <w:ilvl w:val="2"/>
          <w:numId w:val="4"/>
        </w:numPr>
        <w:pPrChange w:id="506" w:author="Antonio Antetomaso" w:date="2017-03-30T16:30:00Z">
          <w:pPr>
            <w:pStyle w:val="Titolo3"/>
            <w:numPr>
              <w:ilvl w:val="2"/>
              <w:numId w:val="4"/>
            </w:numPr>
            <w:ind w:firstLine="57"/>
          </w:pPr>
        </w:pPrChange>
      </w:pPr>
      <w:bookmarkStart w:id="507" w:name="_Toc478654975"/>
      <w:r>
        <w:t>Struttura dati risposta</w:t>
      </w:r>
      <w:bookmarkEnd w:id="507"/>
    </w:p>
    <w:p w14:paraId="2397E378" w14:textId="77777777" w:rsidR="00C472E1" w:rsidRDefault="00697B31">
      <w:pPr>
        <w:spacing w:before="240"/>
        <w:ind w:left="794"/>
        <w:jc w:val="center"/>
        <w:rPr>
          <w:b/>
        </w:rPr>
      </w:pPr>
      <w:del w:id="508" w:author="CARBONIN GINA" w:date="2017-03-28T11:46:00Z">
        <w:r>
          <w:rPr>
            <w:b/>
            <w:color w:val="0000FF"/>
            <w:u w:val="single"/>
          </w:rPr>
          <w:delText xml:space="preserve">File </w:delText>
        </w:r>
        <w:r>
          <w:rPr>
            <w:b/>
            <w:color w:val="0000FF"/>
            <w:sz w:val="20"/>
            <w:szCs w:val="20"/>
            <w:u w:val="single"/>
          </w:rPr>
          <w:delText>CIE2Interrogazione</w:delText>
        </w:r>
        <w:r>
          <w:rPr>
            <w:b/>
            <w:color w:val="0000FF"/>
            <w:u w:val="single"/>
          </w:rPr>
          <w:delText>Response.xls</w:delText>
        </w:r>
      </w:del>
      <w:r>
        <w:rPr>
          <w:b/>
        </w:rPr>
        <w:t xml:space="preserve"> </w:t>
      </w:r>
    </w:p>
    <w:p w14:paraId="14FE2792" w14:textId="77777777" w:rsidR="00C472E1" w:rsidRDefault="00DB2D92" w:rsidP="008309FF">
      <w:pPr>
        <w:pStyle w:val="Titolo2"/>
        <w:numPr>
          <w:ilvl w:val="1"/>
          <w:numId w:val="4"/>
        </w:numPr>
        <w:ind w:left="1134" w:hanging="708"/>
        <w:pPrChange w:id="509" w:author="Antonio Antetomaso" w:date="2017-03-30T16:23:00Z">
          <w:pPr>
            <w:pStyle w:val="Titolo2"/>
            <w:numPr>
              <w:ilvl w:val="1"/>
              <w:numId w:val="4"/>
            </w:numPr>
            <w:ind w:left="993" w:hanging="567"/>
          </w:pPr>
        </w:pPrChange>
      </w:pPr>
      <w:bookmarkStart w:id="510" w:name="_Toc478654976"/>
      <w:r>
        <w:t>Comu</w:t>
      </w:r>
      <w:r w:rsidR="00697B31">
        <w:t>nicazione di avvenuta emissione CIE</w:t>
      </w:r>
      <w:bookmarkEnd w:id="510"/>
      <w:r w:rsidR="00697B31">
        <w:t xml:space="preserve"> </w:t>
      </w:r>
    </w:p>
    <w:p w14:paraId="7540CF9F" w14:textId="77777777" w:rsidR="00C472E1" w:rsidRDefault="00697B31">
      <w:pPr>
        <w:spacing w:before="240"/>
        <w:ind w:left="794"/>
        <w:jc w:val="both"/>
      </w:pPr>
      <w:r>
        <w:t>L’operazione consente di comunicare ad ANPR il dati relativi alla CIE emessa</w:t>
      </w:r>
      <w:ins w:id="511" w:author="Antonio Antetomaso" w:date="2017-03-21T23:09:00Z">
        <w:r>
          <w:t>, comprensivi del seriale della CIE, della data di emissione e della data di scadenza</w:t>
        </w:r>
      </w:ins>
      <w:r>
        <w:t xml:space="preserve"> .</w:t>
      </w:r>
    </w:p>
    <w:p w14:paraId="526A00D2" w14:textId="77777777" w:rsidR="00C472E1" w:rsidRDefault="00697B31">
      <w:pPr>
        <w:spacing w:before="240"/>
        <w:ind w:left="794"/>
        <w:jc w:val="both"/>
      </w:pPr>
      <w:del w:id="512" w:author="Antonio Antetomaso" w:date="2017-03-21T23:09:00Z">
        <w:r>
          <w:delText>Dalla documentazione fornita da IPZS, si evince che il seriale della carta è associato al cittadino nella fase finale del processo di emissione che si svolge presso il comune, con l’intervento di un operatore comune</w:delText>
        </w:r>
      </w:del>
      <w:ins w:id="513" w:author="Antonio Antetomaso" w:date="2017-03-21T23:09:00Z">
        <w:r>
          <w:t>Il seriale della CIE in particolare è automaticamente calcolato dal sistema CIEOnline durante l’inserimento della richiesta di emissione a cura dell’uffiiciale di anagrafe</w:t>
        </w:r>
      </w:ins>
      <w:r>
        <w:t>. Ciò consente di aggiornare automaticamente la scheda individuale</w:t>
      </w:r>
      <w:r>
        <w:rPr>
          <w:vertAlign w:val="superscript"/>
        </w:rPr>
        <w:footnoteReference w:id="5"/>
      </w:r>
      <w:ins w:id="514" w:author="Antonio Antetomaso" w:date="2017-03-21T23:10:00Z">
        <w:r>
          <w:t xml:space="preserve"> nel momento in cui viene richiesta l’emissione del documento al termine della fase di istruttoria.</w:t>
        </w:r>
      </w:ins>
      <w:del w:id="515" w:author="Antonio Antetomaso" w:date="2017-03-21T23:10:00Z">
        <w:r>
          <w:delText>.</w:delText>
        </w:r>
      </w:del>
    </w:p>
    <w:p w14:paraId="47AE4E15" w14:textId="77777777" w:rsidR="00C472E1" w:rsidRDefault="00697B31">
      <w:pPr>
        <w:spacing w:before="240"/>
        <w:ind w:left="794"/>
        <w:jc w:val="both"/>
      </w:pPr>
      <w:commentRangeStart w:id="516"/>
      <w:commentRangeStart w:id="517"/>
      <w:r>
        <w:rPr>
          <w:highlight w:val="yellow"/>
        </w:rPr>
        <w:t>Da valutare se acquisire i dati della carta emessa anche per i soggetti residenti in comuni non subentrati.</w:t>
      </w:r>
      <w:commentRangeEnd w:id="516"/>
      <w:r>
        <w:commentReference w:id="516"/>
      </w:r>
      <w:commentRangeEnd w:id="517"/>
      <w:r>
        <w:commentReference w:id="517"/>
      </w:r>
    </w:p>
    <w:p w14:paraId="04F654A6" w14:textId="77777777" w:rsidR="00C472E1" w:rsidRDefault="00697B31">
      <w:pPr>
        <w:spacing w:before="240"/>
        <w:ind w:left="794"/>
        <w:jc w:val="both"/>
      </w:pPr>
      <w:r>
        <w:lastRenderedPageBreak/>
        <w:t>I dati da specificare nella richiesta di aggiornamento sono i seguenti:</w:t>
      </w:r>
    </w:p>
    <w:p w14:paraId="791A0FAF" w14:textId="77777777" w:rsidR="00C472E1" w:rsidRDefault="00697B31">
      <w:pPr>
        <w:numPr>
          <w:ilvl w:val="0"/>
          <w:numId w:val="1"/>
        </w:numPr>
        <w:spacing w:before="120"/>
        <w:ind w:hanging="357"/>
        <w:jc w:val="both"/>
      </w:pPr>
      <w:r>
        <w:t>codice fiscale;</w:t>
      </w:r>
    </w:p>
    <w:p w14:paraId="77D8B34B" w14:textId="77777777" w:rsidR="00C472E1" w:rsidRDefault="00697B31">
      <w:pPr>
        <w:numPr>
          <w:ilvl w:val="0"/>
          <w:numId w:val="1"/>
        </w:numPr>
        <w:spacing w:before="120"/>
        <w:ind w:hanging="357"/>
        <w:jc w:val="both"/>
      </w:pPr>
      <w:r>
        <w:t>identificativo soggetto attribuito da ANPR (alternativo al codice fiscale e solo per i comuni subentrati);</w:t>
      </w:r>
    </w:p>
    <w:p w14:paraId="4F6334DD" w14:textId="77777777" w:rsidR="00C472E1" w:rsidRDefault="00697B31">
      <w:pPr>
        <w:numPr>
          <w:ilvl w:val="0"/>
          <w:numId w:val="1"/>
        </w:numPr>
        <w:spacing w:before="120"/>
        <w:ind w:hanging="357"/>
        <w:jc w:val="both"/>
      </w:pPr>
      <w:r>
        <w:t>cognome o indicatore di assenza cognome (obbligatorio);</w:t>
      </w:r>
    </w:p>
    <w:p w14:paraId="2BEFDC6D" w14:textId="77777777" w:rsidR="00C472E1" w:rsidRDefault="00697B31">
      <w:pPr>
        <w:numPr>
          <w:ilvl w:val="0"/>
          <w:numId w:val="1"/>
        </w:numPr>
        <w:spacing w:before="120"/>
        <w:ind w:hanging="357"/>
        <w:jc w:val="both"/>
      </w:pPr>
      <w:r>
        <w:t>nome o indicatore di assenza nome (obbligatorio)</w:t>
      </w:r>
      <w:ins w:id="518" w:author="Antonio Antetomaso" w:date="2017-03-21T23:16:00Z">
        <w:r>
          <w:t>;</w:t>
        </w:r>
      </w:ins>
      <w:del w:id="519" w:author="Antonio Antetomaso" w:date="2017-03-21T23:16:00Z">
        <w:r>
          <w:delText xml:space="preserve">,  </w:delText>
        </w:r>
      </w:del>
    </w:p>
    <w:p w14:paraId="2BE808C8" w14:textId="77777777" w:rsidR="00C472E1" w:rsidRDefault="00697B31">
      <w:pPr>
        <w:numPr>
          <w:ilvl w:val="0"/>
          <w:numId w:val="1"/>
        </w:numPr>
        <w:spacing w:before="120"/>
        <w:ind w:hanging="357"/>
        <w:jc w:val="both"/>
      </w:pPr>
      <w:r>
        <w:t>data nascita, luogo di nascita, sesso (obbli</w:t>
      </w:r>
      <w:ins w:id="520" w:author="Antonio Antetomaso" w:date="2017-03-21T23:16:00Z">
        <w:r>
          <w:t>ga</w:t>
        </w:r>
      </w:ins>
      <w:del w:id="521" w:author="Antonio Antetomaso" w:date="2017-03-21T23:16:00Z">
        <w:r>
          <w:delText>g</w:delText>
        </w:r>
      </w:del>
      <w:r>
        <w:t>torio);</w:t>
      </w:r>
    </w:p>
    <w:p w14:paraId="7FA5A98F" w14:textId="77777777" w:rsidR="00C472E1" w:rsidRDefault="00697B31">
      <w:pPr>
        <w:numPr>
          <w:ilvl w:val="0"/>
          <w:numId w:val="1"/>
        </w:numPr>
        <w:spacing w:before="120"/>
        <w:ind w:hanging="357"/>
        <w:jc w:val="both"/>
        <w:rPr>
          <w:ins w:id="522" w:author="Antonio Antetomaso" w:date="2017-03-21T23:15:00Z"/>
        </w:rPr>
      </w:pPr>
      <w:del w:id="523" w:author="Antonio Antetomaso" w:date="2017-03-21T23:15:00Z">
        <w:r>
          <w:delText>dati della carta di identità (obbligatorio).</w:delText>
        </w:r>
      </w:del>
      <w:ins w:id="524" w:author="Antonio Antetomaso" w:date="2017-03-21T23:15:00Z">
        <w:r>
          <w:t>seriale della carta di identità elettronica (numero unico nazionale, obbligatorio);</w:t>
        </w:r>
      </w:ins>
    </w:p>
    <w:p w14:paraId="1166C90A" w14:textId="77777777" w:rsidR="00C472E1" w:rsidRDefault="00697B31">
      <w:pPr>
        <w:numPr>
          <w:ilvl w:val="0"/>
          <w:numId w:val="1"/>
        </w:numPr>
        <w:spacing w:before="120"/>
        <w:ind w:hanging="357"/>
        <w:jc w:val="both"/>
        <w:rPr>
          <w:ins w:id="525" w:author="Antonio Antetomaso" w:date="2017-03-21T23:15:00Z"/>
        </w:rPr>
      </w:pPr>
      <w:ins w:id="526" w:author="Antonio Antetomaso" w:date="2017-03-21T23:15:00Z">
        <w:r>
          <w:t>data di emissione della carta di identità elettronica (obbligatorio);</w:t>
        </w:r>
      </w:ins>
    </w:p>
    <w:p w14:paraId="2F3B424D" w14:textId="77777777" w:rsidR="00C472E1" w:rsidRDefault="00697B31">
      <w:pPr>
        <w:numPr>
          <w:ilvl w:val="0"/>
          <w:numId w:val="1"/>
        </w:numPr>
        <w:spacing w:before="120"/>
        <w:ind w:hanging="357"/>
        <w:jc w:val="both"/>
      </w:pPr>
      <w:ins w:id="527" w:author="Antonio Antetomaso" w:date="2017-03-21T23:15:00Z">
        <w:r>
          <w:t>data di scadenza della carta di idnetità elettronica (obbligatorio).</w:t>
        </w:r>
      </w:ins>
    </w:p>
    <w:p w14:paraId="0F6B4A42" w14:textId="77777777" w:rsidR="00C472E1" w:rsidRDefault="00697B31">
      <w:pPr>
        <w:spacing w:before="240"/>
        <w:ind w:left="794"/>
        <w:jc w:val="both"/>
      </w:pPr>
      <w:r>
        <w:t>In assenza di errori, ANPR conferma l’avvenuto aggiornamento.</w:t>
      </w:r>
    </w:p>
    <w:p w14:paraId="220C87FE" w14:textId="77777777" w:rsidR="00C472E1" w:rsidRDefault="00697B31" w:rsidP="00BD2CCA">
      <w:pPr>
        <w:pStyle w:val="Titolo4"/>
        <w:numPr>
          <w:ilvl w:val="2"/>
          <w:numId w:val="4"/>
        </w:numPr>
        <w:pPrChange w:id="528" w:author="Antonio Antetomaso" w:date="2017-03-30T16:29:00Z">
          <w:pPr>
            <w:pStyle w:val="Titolo4"/>
            <w:numPr>
              <w:ilvl w:val="3"/>
              <w:numId w:val="4"/>
            </w:numPr>
            <w:ind w:left="1787"/>
          </w:pPr>
        </w:pPrChange>
      </w:pPr>
      <w:bookmarkStart w:id="529" w:name="_Toc478654977"/>
      <w:r>
        <w:t>Struttura dati richiesta</w:t>
      </w:r>
      <w:bookmarkEnd w:id="529"/>
    </w:p>
    <w:p w14:paraId="55C9CFB9" w14:textId="77777777" w:rsidR="00C472E1" w:rsidRPr="00BD2CCA" w:rsidRDefault="00697B31" w:rsidP="00BD2CCA">
      <w:pPr>
        <w:numPr>
          <w:ilvl w:val="2"/>
          <w:numId w:val="4"/>
        </w:numPr>
        <w:spacing w:before="240"/>
        <w:jc w:val="center"/>
        <w:rPr>
          <w:del w:id="530" w:author="CARBONIN GINA" w:date="2017-03-28T11:46:00Z"/>
          <w:b/>
          <w:rPrChange w:id="531" w:author="Antonio Antetomaso" w:date="2017-03-30T16:29:00Z">
            <w:rPr>
              <w:del w:id="532" w:author="CARBONIN GINA" w:date="2017-03-28T11:46:00Z"/>
              <w:b/>
              <w:color w:val="0000FF"/>
              <w:u w:val="single"/>
            </w:rPr>
          </w:rPrChange>
        </w:rPr>
        <w:pPrChange w:id="533" w:author="Antonio Antetomaso" w:date="2017-03-30T16:29:00Z">
          <w:pPr>
            <w:spacing w:before="240"/>
            <w:ind w:left="794"/>
            <w:jc w:val="center"/>
          </w:pPr>
        </w:pPrChange>
      </w:pPr>
      <w:del w:id="534" w:author="CARBONIN GINA" w:date="2017-03-28T11:46:00Z">
        <w:r w:rsidRPr="00BD2CCA">
          <w:rPr>
            <w:b/>
            <w:rPrChange w:id="535" w:author="Antonio Antetomaso" w:date="2017-03-30T16:29:00Z">
              <w:rPr>
                <w:b/>
                <w:color w:val="0000FF"/>
                <w:u w:val="single"/>
              </w:rPr>
            </w:rPrChange>
          </w:rPr>
          <w:delText>File CIE8Emissione.xls</w:delText>
        </w:r>
        <w:bookmarkStart w:id="536" w:name="_Toc478654692"/>
        <w:bookmarkStart w:id="537" w:name="_Toc478654738"/>
        <w:bookmarkStart w:id="538" w:name="_Toc478654843"/>
        <w:bookmarkStart w:id="539" w:name="_Toc478654888"/>
        <w:bookmarkStart w:id="540" w:name="_Toc478654933"/>
        <w:bookmarkStart w:id="541" w:name="_Toc478654978"/>
        <w:bookmarkEnd w:id="536"/>
        <w:bookmarkEnd w:id="537"/>
        <w:bookmarkEnd w:id="538"/>
        <w:bookmarkEnd w:id="539"/>
        <w:bookmarkEnd w:id="540"/>
        <w:bookmarkEnd w:id="541"/>
      </w:del>
    </w:p>
    <w:p w14:paraId="3A32CBBE" w14:textId="77777777" w:rsidR="00C472E1" w:rsidRDefault="00697B31" w:rsidP="00BD2CCA">
      <w:pPr>
        <w:pStyle w:val="Titolo4"/>
        <w:numPr>
          <w:ilvl w:val="2"/>
          <w:numId w:val="4"/>
        </w:numPr>
        <w:pPrChange w:id="542" w:author="Antonio Antetomaso" w:date="2017-03-30T16:29:00Z">
          <w:pPr>
            <w:pStyle w:val="Titolo4"/>
            <w:numPr>
              <w:ilvl w:val="3"/>
              <w:numId w:val="4"/>
            </w:numPr>
            <w:ind w:left="1787"/>
          </w:pPr>
        </w:pPrChange>
      </w:pPr>
      <w:bookmarkStart w:id="543" w:name="_Toc478654979"/>
      <w:r>
        <w:t>Struttura dati risposta</w:t>
      </w:r>
      <w:bookmarkEnd w:id="543"/>
    </w:p>
    <w:p w14:paraId="49BF0234" w14:textId="77777777" w:rsidR="00C472E1" w:rsidRPr="008309FF" w:rsidRDefault="00697B31" w:rsidP="008309FF">
      <w:pPr>
        <w:spacing w:before="240"/>
        <w:ind w:left="1134" w:hanging="708"/>
        <w:jc w:val="center"/>
        <w:rPr>
          <w:del w:id="544" w:author="CARBONIN GINA" w:date="2017-03-28T11:46:00Z"/>
          <w:b/>
          <w:rPrChange w:id="545" w:author="Antonio Antetomaso" w:date="2017-03-30T16:23:00Z">
            <w:rPr>
              <w:del w:id="546" w:author="CARBONIN GINA" w:date="2017-03-28T11:46:00Z"/>
              <w:b/>
              <w:color w:val="0000FF"/>
              <w:u w:val="single"/>
            </w:rPr>
          </w:rPrChange>
        </w:rPr>
        <w:pPrChange w:id="547" w:author="Antonio Antetomaso" w:date="2017-03-30T16:23:00Z">
          <w:pPr>
            <w:spacing w:before="240"/>
            <w:ind w:left="993" w:hanging="567"/>
            <w:jc w:val="center"/>
          </w:pPr>
        </w:pPrChange>
      </w:pPr>
      <w:del w:id="548" w:author="CARBONIN GINA" w:date="2017-03-28T11:46:00Z">
        <w:r w:rsidRPr="008309FF">
          <w:rPr>
            <w:b/>
            <w:rPrChange w:id="549" w:author="Antonio Antetomaso" w:date="2017-03-30T16:23:00Z">
              <w:rPr>
                <w:b/>
                <w:color w:val="0000FF"/>
                <w:u w:val="single"/>
              </w:rPr>
            </w:rPrChange>
          </w:rPr>
          <w:delText>File CIE8EmissioneResponse.xls</w:delText>
        </w:r>
        <w:bookmarkStart w:id="550" w:name="_Toc478654694"/>
        <w:bookmarkStart w:id="551" w:name="_Toc478654740"/>
        <w:bookmarkStart w:id="552" w:name="_Toc478654845"/>
        <w:bookmarkStart w:id="553" w:name="_Toc478654890"/>
        <w:bookmarkStart w:id="554" w:name="_Toc478654935"/>
        <w:bookmarkStart w:id="555" w:name="_Toc478654980"/>
        <w:bookmarkEnd w:id="550"/>
        <w:bookmarkEnd w:id="551"/>
        <w:bookmarkEnd w:id="552"/>
        <w:bookmarkEnd w:id="553"/>
        <w:bookmarkEnd w:id="554"/>
        <w:bookmarkEnd w:id="555"/>
      </w:del>
    </w:p>
    <w:p w14:paraId="2E51FB01" w14:textId="2C371277" w:rsidR="00C472E1" w:rsidDel="00091E58" w:rsidRDefault="00C472E1" w:rsidP="008309FF">
      <w:pPr>
        <w:spacing w:before="240"/>
        <w:ind w:left="1134" w:hanging="708"/>
        <w:jc w:val="both"/>
        <w:rPr>
          <w:del w:id="556" w:author="Antonio Antetomaso" w:date="2017-03-30T15:55:00Z"/>
        </w:rPr>
        <w:pPrChange w:id="557" w:author="Antonio Antetomaso" w:date="2017-03-30T16:23:00Z">
          <w:pPr>
            <w:spacing w:before="240"/>
            <w:ind w:left="993" w:hanging="567"/>
            <w:jc w:val="both"/>
          </w:pPr>
        </w:pPrChange>
      </w:pPr>
      <w:bookmarkStart w:id="558" w:name="_Toc478654695"/>
      <w:bookmarkStart w:id="559" w:name="_Toc478654741"/>
      <w:bookmarkStart w:id="560" w:name="_Toc478654846"/>
      <w:bookmarkStart w:id="561" w:name="_Toc478654891"/>
      <w:bookmarkStart w:id="562" w:name="_Toc478654936"/>
      <w:bookmarkStart w:id="563" w:name="_Toc478654981"/>
      <w:bookmarkEnd w:id="558"/>
      <w:bookmarkEnd w:id="559"/>
      <w:bookmarkEnd w:id="560"/>
      <w:bookmarkEnd w:id="561"/>
      <w:bookmarkEnd w:id="562"/>
      <w:bookmarkEnd w:id="563"/>
    </w:p>
    <w:p w14:paraId="1A172B4F" w14:textId="77777777" w:rsidR="00C472E1" w:rsidRDefault="00697B31" w:rsidP="008309FF">
      <w:pPr>
        <w:pStyle w:val="Titolo2"/>
        <w:numPr>
          <w:ilvl w:val="1"/>
          <w:numId w:val="4"/>
        </w:numPr>
        <w:ind w:left="1134" w:hanging="708"/>
        <w:pPrChange w:id="564" w:author="Antonio Antetomaso" w:date="2017-03-30T16:23:00Z">
          <w:pPr>
            <w:pStyle w:val="Titolo2"/>
            <w:numPr>
              <w:ilvl w:val="1"/>
              <w:numId w:val="4"/>
            </w:numPr>
            <w:ind w:left="993" w:hanging="567"/>
          </w:pPr>
        </w:pPrChange>
      </w:pPr>
      <w:bookmarkStart w:id="565" w:name="_Toc478654982"/>
      <w:r>
        <w:t xml:space="preserve">Comunicazione di annullamento </w:t>
      </w:r>
      <w:del w:id="566" w:author="Antonio Antetomaso" w:date="2017-03-30T15:56:00Z">
        <w:r w:rsidDel="00091E58">
          <w:delText xml:space="preserve"> </w:delText>
        </w:r>
      </w:del>
      <w:r>
        <w:t>CIE</w:t>
      </w:r>
      <w:bookmarkEnd w:id="565"/>
      <w:r>
        <w:t xml:space="preserve"> </w:t>
      </w:r>
    </w:p>
    <w:p w14:paraId="05E5364B" w14:textId="77777777" w:rsidR="00C472E1" w:rsidRDefault="00697B31">
      <w:pPr>
        <w:spacing w:before="240"/>
        <w:ind w:left="794"/>
        <w:jc w:val="both"/>
      </w:pPr>
      <w:r>
        <w:t>Si utilizza questa operazione per comunicare ad ANPR l’avvenuto annullamento di una CIE in precedenza emessa</w:t>
      </w:r>
      <w:del w:id="567" w:author="Antonio Antetomaso" w:date="2017-03-21T23:17:00Z">
        <w:r>
          <w:delText xml:space="preserve">. </w:delText>
        </w:r>
      </w:del>
      <w:r>
        <w:t>.</w:t>
      </w:r>
    </w:p>
    <w:p w14:paraId="45607E63" w14:textId="77777777" w:rsidR="00C472E1" w:rsidRDefault="00697B31">
      <w:pPr>
        <w:spacing w:before="240"/>
        <w:ind w:left="794"/>
        <w:jc w:val="both"/>
        <w:rPr>
          <w:ins w:id="568" w:author="Antonio Antetomaso" w:date="2017-03-21T23:17:00Z"/>
        </w:rPr>
      </w:pPr>
      <w:del w:id="569" w:author="Antonio Antetomaso" w:date="2017-03-21T23:17:00Z">
        <w:r>
          <w:delText>Dalla documentazione fornita da IPZS, si evince  che l’annullamento avvenga su</w:delText>
        </w:r>
      </w:del>
      <w:ins w:id="570" w:author="Antonio Antetomaso" w:date="2017-03-21T23:17:00Z">
        <w:r>
          <w:t>L’operazione di annullamento viene avviata automaticamente dal CIEOnline a seguito di un’operazione di revoca (o interdizione) di una CIE. L’interdizione può essere:</w:t>
        </w:r>
      </w:ins>
    </w:p>
    <w:p w14:paraId="21DD7D13" w14:textId="77777777" w:rsidR="00C472E1" w:rsidRDefault="00697B31">
      <w:pPr>
        <w:numPr>
          <w:ilvl w:val="0"/>
          <w:numId w:val="3"/>
        </w:numPr>
        <w:spacing w:before="240"/>
        <w:ind w:hanging="360"/>
        <w:jc w:val="both"/>
        <w:rPr>
          <w:ins w:id="571" w:author="Antonio Antetomaso" w:date="2017-03-21T23:17:00Z"/>
        </w:rPr>
        <w:pPrChange w:id="572" w:author="Antonio Antetomaso" w:date="2017-03-21T23:20:00Z">
          <w:pPr>
            <w:spacing w:before="240"/>
            <w:ind w:left="794"/>
            <w:jc w:val="both"/>
          </w:pPr>
        </w:pPrChange>
      </w:pPr>
      <w:ins w:id="573" w:author="Antonio Antetomaso" w:date="2017-03-21T23:17:00Z">
        <w:r>
          <w:t>richiesta presso il Comune, nel qual caso viene effettuata ad opera di un ufficiale di anagrafe. Se il motivo è lo smarrimento o il furto del documento, il cittadino deve fornire copia della denuncia;</w:t>
        </w:r>
      </w:ins>
    </w:p>
    <w:p w14:paraId="491404F7" w14:textId="77777777" w:rsidR="00C472E1" w:rsidRDefault="00697B31">
      <w:pPr>
        <w:numPr>
          <w:ilvl w:val="0"/>
          <w:numId w:val="3"/>
        </w:numPr>
        <w:spacing w:before="240"/>
        <w:ind w:hanging="360"/>
        <w:jc w:val="both"/>
        <w:rPr>
          <w:ins w:id="574" w:author="Antonio Antetomaso" w:date="2017-03-21T23:17:00Z"/>
        </w:rPr>
        <w:pPrChange w:id="575" w:author="Antonio Antetomaso" w:date="2017-03-21T23:20:00Z">
          <w:pPr>
            <w:spacing w:before="240"/>
            <w:ind w:left="794"/>
            <w:jc w:val="both"/>
          </w:pPr>
        </w:pPrChange>
      </w:pPr>
      <w:ins w:id="576" w:author="Antonio Antetomaso" w:date="2017-03-21T23:17:00Z">
        <w:r>
          <w:t>richiesta al servizio di assistenza CIE, nel qual caso viene effettuata dal Ministero dell’Interno. Se il motivo è lo smarrimento o il furto del documento, il cittadino deve fornire copia della denuncia.</w:t>
        </w:r>
      </w:ins>
    </w:p>
    <w:p w14:paraId="200F4103" w14:textId="77777777" w:rsidR="00C472E1" w:rsidRDefault="00697B31">
      <w:pPr>
        <w:spacing w:before="240"/>
        <w:ind w:left="794"/>
        <w:jc w:val="both"/>
      </w:pPr>
      <w:del w:id="577" w:author="Antonio Antetomaso" w:date="2017-03-21T23:20:00Z">
        <w:r>
          <w:delText xml:space="preserve"> iniziativa dell’operatore comunale. </w:delText>
        </w:r>
      </w:del>
      <w:r>
        <w:t xml:space="preserve">Pertanto, </w:t>
      </w:r>
      <w:commentRangeStart w:id="578"/>
      <w:commentRangeStart w:id="579"/>
      <w:r>
        <w:t>limitatamente ai comuni subentrati</w:t>
      </w:r>
      <w:commentRangeEnd w:id="578"/>
      <w:r>
        <w:commentReference w:id="578"/>
      </w:r>
      <w:commentRangeEnd w:id="579"/>
      <w:r>
        <w:commentReference w:id="579"/>
      </w:r>
      <w:r>
        <w:t>, a fronte della comunicazione, si provvede all’aggiornamento della scheda individuale.</w:t>
      </w:r>
    </w:p>
    <w:p w14:paraId="043DDC4C" w14:textId="77777777" w:rsidR="00C472E1" w:rsidRDefault="00697B31">
      <w:pPr>
        <w:spacing w:before="240"/>
        <w:ind w:left="794"/>
        <w:jc w:val="both"/>
        <w:rPr>
          <w:del w:id="580" w:author="Antonio Antetomaso" w:date="2017-03-21T23:27:00Z"/>
        </w:rPr>
      </w:pPr>
      <w:del w:id="581" w:author="Antonio Antetomaso" w:date="2017-03-21T23:27:00Z">
        <w:r>
          <w:lastRenderedPageBreak/>
          <w:delText>L’operazione consente di comunicare ad ANPR il dati relativi alla CIE emessa .</w:delText>
        </w:r>
      </w:del>
    </w:p>
    <w:p w14:paraId="5438F8AB" w14:textId="77777777" w:rsidR="00C472E1" w:rsidRDefault="00697B31">
      <w:pPr>
        <w:spacing w:before="240"/>
        <w:ind w:left="794"/>
        <w:jc w:val="both"/>
        <w:rPr>
          <w:del w:id="582" w:author="Antonio Antetomaso" w:date="2017-03-21T23:27:00Z"/>
        </w:rPr>
      </w:pPr>
      <w:del w:id="583" w:author="Antonio Antetomaso" w:date="2017-03-21T23:27:00Z">
        <w:r>
          <w:delText>Dalla documentazione fornita da IPZS, si evince che il seriale della carta è associato al cittadino nella fase finale del processo di emissione che si svolge presso il comune, con l’intervento di un operatore comune. Ciò consente di aggiornare automaticamente la scheda individuale</w:delText>
        </w:r>
        <w:r>
          <w:rPr>
            <w:vertAlign w:val="superscript"/>
          </w:rPr>
          <w:footnoteReference w:id="6"/>
        </w:r>
        <w:r>
          <w:delText>, limitatamente ai comuni subentrati.</w:delText>
        </w:r>
      </w:del>
    </w:p>
    <w:p w14:paraId="28A8A6A4" w14:textId="77777777" w:rsidR="00C472E1" w:rsidRDefault="00697B31">
      <w:pPr>
        <w:spacing w:before="240"/>
        <w:ind w:left="794"/>
        <w:jc w:val="both"/>
        <w:rPr>
          <w:del w:id="586" w:author="Antonio Antetomaso" w:date="2017-03-21T23:27:00Z"/>
        </w:rPr>
      </w:pPr>
      <w:del w:id="587" w:author="Antonio Antetomaso" w:date="2017-03-21T23:27:00Z">
        <w:r>
          <w:rPr>
            <w:highlight w:val="yellow"/>
          </w:rPr>
          <w:delText>Da valutare se acquisire i dati della carta annullata anche per i soggetti residenti in comuni non subentrati.</w:delText>
        </w:r>
      </w:del>
    </w:p>
    <w:p w14:paraId="690DB858" w14:textId="77777777" w:rsidR="00C472E1" w:rsidRDefault="00697B31">
      <w:pPr>
        <w:spacing w:before="240"/>
        <w:ind w:left="794"/>
        <w:jc w:val="both"/>
      </w:pPr>
      <w:r>
        <w:t>I dati da specificare nella richiesta di aggiornamento sono i seguenti:</w:t>
      </w:r>
    </w:p>
    <w:p w14:paraId="4E65EED8" w14:textId="77777777" w:rsidR="00C472E1" w:rsidRDefault="00697B31">
      <w:pPr>
        <w:numPr>
          <w:ilvl w:val="0"/>
          <w:numId w:val="1"/>
        </w:numPr>
        <w:spacing w:before="120"/>
        <w:ind w:hanging="357"/>
        <w:jc w:val="both"/>
      </w:pPr>
      <w:r>
        <w:t>codice fiscale;</w:t>
      </w:r>
    </w:p>
    <w:p w14:paraId="3788BD5F" w14:textId="77777777" w:rsidR="00C472E1" w:rsidRDefault="00697B31">
      <w:pPr>
        <w:numPr>
          <w:ilvl w:val="0"/>
          <w:numId w:val="1"/>
        </w:numPr>
        <w:spacing w:before="120"/>
        <w:ind w:hanging="357"/>
        <w:jc w:val="both"/>
      </w:pPr>
      <w:r>
        <w:t>identificativo soggetto attribuito da ANPR (alternativo al codice fiscale e solo per i comuni subentrati);</w:t>
      </w:r>
    </w:p>
    <w:p w14:paraId="13D5A461" w14:textId="77777777" w:rsidR="00C472E1" w:rsidRDefault="00697B31">
      <w:pPr>
        <w:numPr>
          <w:ilvl w:val="0"/>
          <w:numId w:val="1"/>
        </w:numPr>
        <w:spacing w:before="120"/>
        <w:ind w:hanging="357"/>
        <w:jc w:val="both"/>
      </w:pPr>
      <w:r>
        <w:t>cognome o indicatore di assenza cognome (obbligatorio);</w:t>
      </w:r>
    </w:p>
    <w:p w14:paraId="060FDFEE" w14:textId="77777777" w:rsidR="00C472E1" w:rsidRDefault="00697B31">
      <w:pPr>
        <w:numPr>
          <w:ilvl w:val="0"/>
          <w:numId w:val="1"/>
        </w:numPr>
        <w:spacing w:before="120"/>
        <w:ind w:hanging="357"/>
        <w:jc w:val="both"/>
      </w:pPr>
      <w:r>
        <w:t xml:space="preserve">nome o indicatore di assenza nome (obbligatorio),  </w:t>
      </w:r>
    </w:p>
    <w:p w14:paraId="2A0E53E7" w14:textId="77777777" w:rsidR="00C472E1" w:rsidRDefault="00697B31">
      <w:pPr>
        <w:numPr>
          <w:ilvl w:val="0"/>
          <w:numId w:val="1"/>
        </w:numPr>
        <w:spacing w:before="120"/>
        <w:ind w:hanging="357"/>
        <w:jc w:val="both"/>
      </w:pPr>
      <w:r>
        <w:t>data nascita, luogo di nascita, sesso (obbligtorio);</w:t>
      </w:r>
    </w:p>
    <w:p w14:paraId="02B57F5E" w14:textId="77777777" w:rsidR="00C472E1" w:rsidRDefault="00697B31">
      <w:pPr>
        <w:numPr>
          <w:ilvl w:val="0"/>
          <w:numId w:val="1"/>
        </w:numPr>
        <w:spacing w:before="120"/>
        <w:ind w:hanging="357"/>
        <w:jc w:val="both"/>
      </w:pPr>
      <w:del w:id="588" w:author="Antonio Antetomaso" w:date="2017-03-21T23:28:00Z">
        <w:r>
          <w:delText>dati della carta di identità</w:delText>
        </w:r>
      </w:del>
      <w:ins w:id="589" w:author="Antonio Antetomaso" w:date="2017-03-21T23:28:00Z">
        <w:r>
          <w:t>seriale della carta di identità elettronica</w:t>
        </w:r>
      </w:ins>
      <w:r>
        <w:t xml:space="preserve"> (obbligatorio).</w:t>
      </w:r>
    </w:p>
    <w:p w14:paraId="07E3E057" w14:textId="77777777" w:rsidR="00C472E1" w:rsidRDefault="00697B31">
      <w:pPr>
        <w:spacing w:before="240"/>
        <w:ind w:left="794"/>
        <w:jc w:val="both"/>
        <w:rPr>
          <w:ins w:id="590" w:author="Antonio Antetomaso" w:date="2017-03-21T23:28:00Z"/>
        </w:rPr>
      </w:pPr>
      <w:r>
        <w:t>In assenza di errori, ANPR conferma l’avvenuto aggiornamento.</w:t>
      </w:r>
    </w:p>
    <w:p w14:paraId="4C221D02" w14:textId="77777777" w:rsidR="00C472E1" w:rsidRDefault="00C472E1">
      <w:pPr>
        <w:spacing w:before="240"/>
        <w:ind w:left="794"/>
        <w:jc w:val="both"/>
        <w:rPr>
          <w:ins w:id="591" w:author="Antonio Antetomaso" w:date="2017-03-21T23:28:00Z"/>
        </w:rPr>
      </w:pPr>
    </w:p>
    <w:p w14:paraId="1B3A000E" w14:textId="57CC1DCB" w:rsidR="00C472E1" w:rsidDel="00091E58" w:rsidRDefault="00C472E1" w:rsidP="000F3FDE">
      <w:pPr>
        <w:pStyle w:val="Titolo4"/>
        <w:numPr>
          <w:ilvl w:val="2"/>
          <w:numId w:val="4"/>
        </w:numPr>
        <w:rPr>
          <w:del w:id="592" w:author="Antonio Antetomaso" w:date="2017-03-30T15:55:00Z"/>
        </w:rPr>
        <w:pPrChange w:id="593" w:author="Antonio Antetomaso" w:date="2017-03-30T16:30:00Z">
          <w:pPr>
            <w:spacing w:before="240"/>
            <w:ind w:left="794"/>
            <w:jc w:val="both"/>
          </w:pPr>
        </w:pPrChange>
      </w:pPr>
      <w:bookmarkStart w:id="594" w:name="_Toc478654697"/>
      <w:bookmarkStart w:id="595" w:name="_Toc478654743"/>
      <w:bookmarkStart w:id="596" w:name="_Toc478654848"/>
      <w:bookmarkStart w:id="597" w:name="_Toc478654893"/>
      <w:bookmarkStart w:id="598" w:name="_Toc478654938"/>
      <w:bookmarkStart w:id="599" w:name="_Toc478654983"/>
      <w:bookmarkEnd w:id="594"/>
      <w:bookmarkEnd w:id="595"/>
      <w:bookmarkEnd w:id="596"/>
      <w:bookmarkEnd w:id="597"/>
      <w:bookmarkEnd w:id="598"/>
      <w:bookmarkEnd w:id="599"/>
    </w:p>
    <w:p w14:paraId="1B20E524" w14:textId="77777777" w:rsidR="00C472E1" w:rsidRDefault="00697B31" w:rsidP="000F3FDE">
      <w:pPr>
        <w:pStyle w:val="Titolo4"/>
        <w:numPr>
          <w:ilvl w:val="2"/>
          <w:numId w:val="4"/>
        </w:numPr>
        <w:pPrChange w:id="600" w:author="Antonio Antetomaso" w:date="2017-03-30T16:30:00Z">
          <w:pPr>
            <w:pStyle w:val="Titolo4"/>
            <w:numPr>
              <w:ilvl w:val="3"/>
              <w:numId w:val="4"/>
            </w:numPr>
            <w:ind w:left="1787"/>
          </w:pPr>
        </w:pPrChange>
      </w:pPr>
      <w:bookmarkStart w:id="601" w:name="_Toc478654984"/>
      <w:r>
        <w:t>Struttura dati richiesta</w:t>
      </w:r>
      <w:bookmarkEnd w:id="601"/>
    </w:p>
    <w:p w14:paraId="58035790" w14:textId="77777777" w:rsidR="00C472E1" w:rsidRDefault="00C472E1">
      <w:pPr>
        <w:spacing w:before="240"/>
        <w:ind w:left="794"/>
        <w:jc w:val="center"/>
        <w:rPr>
          <w:b/>
        </w:rPr>
      </w:pPr>
    </w:p>
    <w:p w14:paraId="13432614" w14:textId="77777777" w:rsidR="00C472E1" w:rsidRPr="008309FF" w:rsidRDefault="00697B31" w:rsidP="000F3FDE">
      <w:pPr>
        <w:pStyle w:val="Titolo4"/>
        <w:numPr>
          <w:ilvl w:val="2"/>
          <w:numId w:val="4"/>
        </w:numPr>
        <w:rPr>
          <w:del w:id="602" w:author="CARBONIN GINA" w:date="2017-03-28T11:46:00Z"/>
          <w:rPrChange w:id="603" w:author="Antonio Antetomaso" w:date="2017-03-30T16:25:00Z">
            <w:rPr>
              <w:del w:id="604" w:author="CARBONIN GINA" w:date="2017-03-28T11:46:00Z"/>
              <w:b/>
              <w:color w:val="0000FF"/>
              <w:u w:val="single"/>
            </w:rPr>
          </w:rPrChange>
        </w:rPr>
        <w:pPrChange w:id="605" w:author="Antonio Antetomaso" w:date="2017-03-30T16:30:00Z">
          <w:pPr>
            <w:spacing w:before="240"/>
            <w:ind w:left="794"/>
            <w:jc w:val="center"/>
          </w:pPr>
        </w:pPrChange>
      </w:pPr>
      <w:del w:id="606" w:author="CARBONIN GINA" w:date="2017-03-28T11:46:00Z">
        <w:r w:rsidRPr="008309FF">
          <w:rPr>
            <w:rPrChange w:id="607" w:author="Antonio Antetomaso" w:date="2017-03-30T16:25:00Z">
              <w:rPr>
                <w:b/>
                <w:color w:val="0000FF"/>
                <w:u w:val="single"/>
              </w:rPr>
            </w:rPrChange>
          </w:rPr>
          <w:delText>File CIE7Annullamento.xls</w:delText>
        </w:r>
        <w:bookmarkStart w:id="608" w:name="_Toc478654699"/>
        <w:bookmarkStart w:id="609" w:name="_Toc478654745"/>
        <w:bookmarkStart w:id="610" w:name="_Toc478654850"/>
        <w:bookmarkStart w:id="611" w:name="_Toc478654895"/>
        <w:bookmarkStart w:id="612" w:name="_Toc478654940"/>
        <w:bookmarkStart w:id="613" w:name="_Toc478654985"/>
        <w:bookmarkEnd w:id="608"/>
        <w:bookmarkEnd w:id="609"/>
        <w:bookmarkEnd w:id="610"/>
        <w:bookmarkEnd w:id="611"/>
        <w:bookmarkEnd w:id="612"/>
        <w:bookmarkEnd w:id="613"/>
      </w:del>
    </w:p>
    <w:p w14:paraId="12187CEC" w14:textId="77777777" w:rsidR="00C472E1" w:rsidRDefault="00697B31" w:rsidP="000F3FDE">
      <w:pPr>
        <w:pStyle w:val="Titolo4"/>
        <w:numPr>
          <w:ilvl w:val="2"/>
          <w:numId w:val="4"/>
        </w:numPr>
        <w:pPrChange w:id="614" w:author="Antonio Antetomaso" w:date="2017-03-30T16:30:00Z">
          <w:pPr>
            <w:pStyle w:val="Titolo4"/>
            <w:numPr>
              <w:ilvl w:val="3"/>
              <w:numId w:val="4"/>
            </w:numPr>
            <w:ind w:left="1787"/>
          </w:pPr>
        </w:pPrChange>
      </w:pPr>
      <w:bookmarkStart w:id="615" w:name="_Toc478654986"/>
      <w:r>
        <w:t>Struttura dati risposta</w:t>
      </w:r>
      <w:bookmarkEnd w:id="615"/>
    </w:p>
    <w:p w14:paraId="507D314A" w14:textId="77777777" w:rsidR="00C472E1" w:rsidRDefault="00697B31">
      <w:pPr>
        <w:spacing w:before="240"/>
        <w:ind w:left="794"/>
        <w:jc w:val="center"/>
        <w:rPr>
          <w:del w:id="616" w:author="CARBONIN GINA" w:date="2017-03-28T11:46:00Z"/>
          <w:b/>
          <w:color w:val="0000FF"/>
          <w:u w:val="single"/>
        </w:rPr>
      </w:pPr>
      <w:del w:id="617" w:author="CARBONIN GINA" w:date="2017-03-28T11:46:00Z">
        <w:r>
          <w:rPr>
            <w:b/>
            <w:color w:val="0000FF"/>
            <w:u w:val="single"/>
          </w:rPr>
          <w:delText>File CIE7AnnullamentoResponse.xls</w:delText>
        </w:r>
      </w:del>
    </w:p>
    <w:p w14:paraId="6DD8CFA1" w14:textId="77777777" w:rsidR="00C472E1" w:rsidRDefault="00C472E1">
      <w:pPr>
        <w:spacing w:before="240"/>
        <w:ind w:left="794"/>
        <w:jc w:val="both"/>
      </w:pPr>
    </w:p>
    <w:p w14:paraId="59F14084" w14:textId="3E75673A" w:rsidR="00091E58" w:rsidRDefault="00091E58" w:rsidP="008309FF">
      <w:pPr>
        <w:pStyle w:val="Titolo2"/>
        <w:numPr>
          <w:ilvl w:val="1"/>
          <w:numId w:val="4"/>
        </w:numPr>
        <w:ind w:left="1134" w:hanging="708"/>
        <w:rPr>
          <w:ins w:id="618" w:author="Antonio Antetomaso" w:date="2017-03-30T15:56:00Z"/>
        </w:rPr>
        <w:pPrChange w:id="619" w:author="Antonio Antetomaso" w:date="2017-03-30T16:24:00Z">
          <w:pPr>
            <w:pStyle w:val="Titolo2"/>
            <w:numPr>
              <w:ilvl w:val="1"/>
              <w:numId w:val="9"/>
            </w:numPr>
            <w:ind w:firstLine="1701"/>
          </w:pPr>
        </w:pPrChange>
      </w:pPr>
      <w:bookmarkStart w:id="620" w:name="_Toc478654987"/>
      <w:ins w:id="621" w:author="Antonio Antetomaso" w:date="2017-03-30T15:56:00Z">
        <w:r>
          <w:t>Subentro di un Comune in ANPR</w:t>
        </w:r>
        <w:bookmarkEnd w:id="620"/>
      </w:ins>
    </w:p>
    <w:p w14:paraId="1E3DA87C" w14:textId="0839B8D6" w:rsidR="00091E58" w:rsidRDefault="00091E58" w:rsidP="00091E58">
      <w:pPr>
        <w:jc w:val="both"/>
        <w:rPr>
          <w:ins w:id="622" w:author="Antonio Antetomaso" w:date="2017-03-30T15:58:00Z"/>
        </w:rPr>
        <w:pPrChange w:id="623" w:author="Antonio Antetomaso" w:date="2017-03-30T15:57:00Z">
          <w:pPr>
            <w:pStyle w:val="Titolo2"/>
            <w:numPr>
              <w:ilvl w:val="1"/>
              <w:numId w:val="9"/>
            </w:numPr>
            <w:ind w:firstLine="1701"/>
          </w:pPr>
        </w:pPrChange>
      </w:pPr>
      <w:ins w:id="624" w:author="Antonio Antetomaso" w:date="2017-03-30T15:56:00Z">
        <w:r>
          <w:t>Le operazioni di Comunicazione avvenuta emissione CIE e annullamento CIE sono possibili solo per i Comuni subentrati sul nuovo Anagrafe Nazionale della Popolazione residente.</w:t>
        </w:r>
      </w:ins>
      <w:ins w:id="625" w:author="Antonio Antetomaso" w:date="2017-03-30T15:57:00Z">
        <w:r>
          <w:t xml:space="preserve"> Per abilitarle comunicando tra l</w:t>
        </w:r>
      </w:ins>
      <w:ins w:id="626" w:author="Antonio Antetomaso" w:date="2017-03-30T15:58:00Z">
        <w:r>
          <w:t>’altro l’operazione di subentro, ANPR invoca un opportuno servizio esposto dalla piattaforma CIEOnline.</w:t>
        </w:r>
      </w:ins>
    </w:p>
    <w:p w14:paraId="29749BF2" w14:textId="77777777" w:rsidR="00091E58" w:rsidRDefault="00091E58" w:rsidP="00091E58">
      <w:pPr>
        <w:jc w:val="both"/>
        <w:rPr>
          <w:ins w:id="627" w:author="Antonio Antetomaso" w:date="2017-03-30T15:58:00Z"/>
        </w:rPr>
        <w:pPrChange w:id="628" w:author="Antonio Antetomaso" w:date="2017-03-30T15:57:00Z">
          <w:pPr>
            <w:pStyle w:val="Titolo2"/>
            <w:numPr>
              <w:ilvl w:val="1"/>
              <w:numId w:val="9"/>
            </w:numPr>
            <w:ind w:firstLine="1701"/>
          </w:pPr>
        </w:pPrChange>
      </w:pPr>
    </w:p>
    <w:p w14:paraId="798F6136" w14:textId="6D697800" w:rsidR="00091E58" w:rsidRDefault="002171D7" w:rsidP="00091E58">
      <w:pPr>
        <w:jc w:val="both"/>
        <w:rPr>
          <w:ins w:id="629" w:author="Antonio Antetomaso" w:date="2017-03-30T16:00:00Z"/>
        </w:rPr>
        <w:pPrChange w:id="630" w:author="Antonio Antetomaso" w:date="2017-03-30T15:57:00Z">
          <w:pPr>
            <w:pStyle w:val="Titolo2"/>
            <w:numPr>
              <w:ilvl w:val="1"/>
              <w:numId w:val="9"/>
            </w:numPr>
            <w:ind w:firstLine="1701"/>
          </w:pPr>
        </w:pPrChange>
      </w:pPr>
      <w:ins w:id="631" w:author="Antonio Antetomaso" w:date="2017-03-30T16:00:00Z">
        <w:r>
          <w:t>I dati da specificare nella notifica di subentro sono i seguenti:</w:t>
        </w:r>
      </w:ins>
    </w:p>
    <w:p w14:paraId="7BA65B06" w14:textId="078BD003" w:rsidR="002171D7" w:rsidRDefault="002171D7" w:rsidP="002171D7">
      <w:pPr>
        <w:numPr>
          <w:ilvl w:val="0"/>
          <w:numId w:val="1"/>
        </w:numPr>
        <w:spacing w:before="120"/>
        <w:ind w:hanging="357"/>
        <w:jc w:val="both"/>
        <w:rPr>
          <w:ins w:id="632" w:author="Antonio Antetomaso" w:date="2017-03-30T16:00:00Z"/>
        </w:rPr>
      </w:pPr>
      <w:ins w:id="633" w:author="Antonio Antetomaso" w:date="2017-03-30T16:00:00Z">
        <w:r>
          <w:t>Codice ISTAT del Comune subentrato;</w:t>
        </w:r>
      </w:ins>
    </w:p>
    <w:p w14:paraId="35C2A6F5" w14:textId="255115D6" w:rsidR="002171D7" w:rsidRDefault="002171D7" w:rsidP="002171D7">
      <w:pPr>
        <w:numPr>
          <w:ilvl w:val="0"/>
          <w:numId w:val="1"/>
        </w:numPr>
        <w:spacing w:before="120"/>
        <w:ind w:hanging="357"/>
        <w:jc w:val="both"/>
        <w:rPr>
          <w:ins w:id="634" w:author="Antonio Antetomaso" w:date="2017-03-30T16:01:00Z"/>
        </w:rPr>
      </w:pPr>
      <w:ins w:id="635" w:author="Antonio Antetomaso" w:date="2017-03-30T16:01:00Z">
        <w:r>
          <w:t>D</w:t>
        </w:r>
        <w:r w:rsidR="00B70053">
          <w:t>ata del subentro.</w:t>
        </w:r>
      </w:ins>
    </w:p>
    <w:p w14:paraId="20C0F3AE" w14:textId="77777777" w:rsidR="00B70053" w:rsidRDefault="00B70053" w:rsidP="00B70053">
      <w:pPr>
        <w:spacing w:before="120"/>
        <w:jc w:val="both"/>
        <w:rPr>
          <w:ins w:id="636" w:author="Antonio Antetomaso" w:date="2017-03-30T16:01:00Z"/>
        </w:rPr>
        <w:pPrChange w:id="637" w:author="Antonio Antetomaso" w:date="2017-03-30T16:01:00Z">
          <w:pPr>
            <w:numPr>
              <w:numId w:val="1"/>
            </w:numPr>
            <w:spacing w:before="120"/>
            <w:ind w:left="1157" w:hanging="357"/>
            <w:jc w:val="both"/>
          </w:pPr>
        </w:pPrChange>
      </w:pPr>
    </w:p>
    <w:p w14:paraId="32BF8491" w14:textId="51C9EC60" w:rsidR="00B70053" w:rsidRDefault="00B70053" w:rsidP="00B70053">
      <w:pPr>
        <w:spacing w:before="120"/>
        <w:jc w:val="both"/>
        <w:rPr>
          <w:ins w:id="638" w:author="Antonio Antetomaso" w:date="2017-03-30T16:01:00Z"/>
        </w:rPr>
        <w:pPrChange w:id="639" w:author="Antonio Antetomaso" w:date="2017-03-30T16:01:00Z">
          <w:pPr>
            <w:numPr>
              <w:numId w:val="1"/>
            </w:numPr>
            <w:spacing w:before="120"/>
            <w:ind w:left="1157" w:hanging="357"/>
            <w:jc w:val="both"/>
          </w:pPr>
        </w:pPrChange>
      </w:pPr>
      <w:ins w:id="640" w:author="Antonio Antetomaso" w:date="2017-03-30T16:01:00Z">
        <w:r>
          <w:t>In assenza di errori, CIEOnline conferma ad ANPR l’avvenuto aggiornamento.</w:t>
        </w:r>
      </w:ins>
    </w:p>
    <w:p w14:paraId="1D1BE26B" w14:textId="77777777" w:rsidR="00B70053" w:rsidRDefault="00B70053" w:rsidP="00B70053">
      <w:pPr>
        <w:spacing w:before="120"/>
        <w:jc w:val="both"/>
        <w:rPr>
          <w:ins w:id="641" w:author="Antonio Antetomaso" w:date="2017-03-30T16:01:00Z"/>
        </w:rPr>
        <w:pPrChange w:id="642" w:author="Antonio Antetomaso" w:date="2017-03-30T16:01:00Z">
          <w:pPr>
            <w:numPr>
              <w:numId w:val="1"/>
            </w:numPr>
            <w:spacing w:before="120"/>
            <w:ind w:left="1157" w:hanging="357"/>
            <w:jc w:val="both"/>
          </w:pPr>
        </w:pPrChange>
      </w:pPr>
    </w:p>
    <w:p w14:paraId="52CC6F0C" w14:textId="77777777" w:rsidR="00B70053" w:rsidRDefault="00B70053" w:rsidP="008309FF">
      <w:pPr>
        <w:pStyle w:val="Titolo4"/>
        <w:numPr>
          <w:ilvl w:val="2"/>
          <w:numId w:val="4"/>
        </w:numPr>
        <w:rPr>
          <w:ins w:id="643" w:author="Antonio Antetomaso" w:date="2017-03-30T16:01:00Z"/>
        </w:rPr>
        <w:pPrChange w:id="644" w:author="Antonio Antetomaso" w:date="2017-03-30T16:25:00Z">
          <w:pPr>
            <w:pStyle w:val="Titolo4"/>
            <w:numPr>
              <w:ilvl w:val="3"/>
              <w:numId w:val="4"/>
            </w:numPr>
            <w:ind w:left="1787"/>
          </w:pPr>
        </w:pPrChange>
      </w:pPr>
      <w:bookmarkStart w:id="645" w:name="_Toc478654988"/>
      <w:ins w:id="646" w:author="Antonio Antetomaso" w:date="2017-03-30T16:01:00Z">
        <w:r>
          <w:lastRenderedPageBreak/>
          <w:t>Struttura dati richiesta</w:t>
        </w:r>
        <w:bookmarkEnd w:id="645"/>
      </w:ins>
    </w:p>
    <w:p w14:paraId="07CD136D" w14:textId="77777777" w:rsidR="00B70053" w:rsidRDefault="00B70053" w:rsidP="00B70053">
      <w:pPr>
        <w:spacing w:before="240"/>
        <w:ind w:left="794"/>
        <w:jc w:val="center"/>
        <w:rPr>
          <w:ins w:id="647" w:author="Antonio Antetomaso" w:date="2017-03-30T16:01:00Z"/>
          <w:b/>
        </w:rPr>
      </w:pPr>
    </w:p>
    <w:p w14:paraId="616EFDEF" w14:textId="77777777" w:rsidR="00B70053" w:rsidRDefault="00B70053" w:rsidP="008309FF">
      <w:pPr>
        <w:pStyle w:val="Titolo4"/>
        <w:numPr>
          <w:ilvl w:val="2"/>
          <w:numId w:val="4"/>
        </w:numPr>
        <w:rPr>
          <w:ins w:id="648" w:author="Antonio Antetomaso" w:date="2017-03-30T16:01:00Z"/>
        </w:rPr>
        <w:pPrChange w:id="649" w:author="Antonio Antetomaso" w:date="2017-03-30T16:25:00Z">
          <w:pPr>
            <w:pStyle w:val="Titolo4"/>
            <w:numPr>
              <w:ilvl w:val="3"/>
              <w:numId w:val="4"/>
            </w:numPr>
            <w:ind w:left="1787"/>
          </w:pPr>
        </w:pPrChange>
      </w:pPr>
      <w:bookmarkStart w:id="650" w:name="_Toc478654989"/>
      <w:ins w:id="651" w:author="Antonio Antetomaso" w:date="2017-03-30T16:01:00Z">
        <w:r>
          <w:t>Struttura dati risposta</w:t>
        </w:r>
        <w:bookmarkEnd w:id="650"/>
      </w:ins>
    </w:p>
    <w:p w14:paraId="31A234F9" w14:textId="77777777" w:rsidR="00C472E1" w:rsidDel="00091E58" w:rsidRDefault="00C472E1">
      <w:pPr>
        <w:spacing w:before="240"/>
        <w:ind w:left="794"/>
        <w:jc w:val="both"/>
        <w:rPr>
          <w:del w:id="652" w:author="Antonio Antetomaso" w:date="2017-03-30T15:56:00Z"/>
        </w:rPr>
      </w:pPr>
    </w:p>
    <w:p w14:paraId="36D6F412" w14:textId="5F1A0154" w:rsidR="00C472E1" w:rsidDel="00AE15A4" w:rsidRDefault="00C472E1" w:rsidP="00091E58">
      <w:pPr>
        <w:spacing w:before="240"/>
        <w:jc w:val="both"/>
        <w:rPr>
          <w:del w:id="653" w:author="Antonio Antetomaso" w:date="2017-03-30T16:01:00Z"/>
        </w:rPr>
        <w:pPrChange w:id="654" w:author="Antonio Antetomaso" w:date="2017-03-30T15:56:00Z">
          <w:pPr>
            <w:spacing w:before="240"/>
            <w:ind w:left="794"/>
            <w:jc w:val="both"/>
          </w:pPr>
        </w:pPrChange>
      </w:pPr>
    </w:p>
    <w:p w14:paraId="6F5E388B" w14:textId="577BE997" w:rsidR="00C472E1" w:rsidRDefault="00697B31">
      <w:del w:id="655" w:author="Antonio Antetomaso" w:date="2017-03-30T16:01:00Z">
        <w:r w:rsidDel="00AE15A4">
          <w:br w:type="page"/>
        </w:r>
      </w:del>
    </w:p>
    <w:p w14:paraId="0CAC1CD1" w14:textId="77777777" w:rsidR="00C472E1" w:rsidRDefault="00697B31" w:rsidP="003614C2">
      <w:pPr>
        <w:pStyle w:val="Titolo1"/>
        <w:numPr>
          <w:ilvl w:val="0"/>
          <w:numId w:val="4"/>
        </w:numPr>
        <w:ind w:left="709" w:hanging="709"/>
        <w:pPrChange w:id="656" w:author="Antonio Antetomaso" w:date="2017-03-30T16:04:00Z">
          <w:pPr>
            <w:pStyle w:val="Titolo1"/>
            <w:numPr>
              <w:numId w:val="8"/>
            </w:numPr>
          </w:pPr>
        </w:pPrChange>
      </w:pPr>
      <w:bookmarkStart w:id="657" w:name="3whwml4" w:colFirst="0" w:colLast="0"/>
      <w:bookmarkStart w:id="658" w:name="_Toc478654990"/>
      <w:bookmarkEnd w:id="657"/>
      <w:r>
        <w:t>Riepilogo dei servizi</w:t>
      </w:r>
      <w:bookmarkEnd w:id="658"/>
    </w:p>
    <w:tbl>
      <w:tblPr>
        <w:tblStyle w:val="a2"/>
        <w:tblW w:w="81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2018"/>
        <w:gridCol w:w="1430"/>
        <w:gridCol w:w="663"/>
        <w:gridCol w:w="1919"/>
        <w:tblGridChange w:id="659">
          <w:tblGrid>
            <w:gridCol w:w="2120"/>
            <w:gridCol w:w="2018"/>
            <w:gridCol w:w="1430"/>
            <w:gridCol w:w="663"/>
            <w:gridCol w:w="1919"/>
          </w:tblGrid>
        </w:tblGridChange>
      </w:tblGrid>
      <w:tr w:rsidR="005D1C7F" w14:paraId="737161C7" w14:textId="77777777" w:rsidTr="005D1C7F">
        <w:trPr>
          <w:trHeight w:val="480"/>
        </w:trPr>
        <w:tc>
          <w:tcPr>
            <w:tcW w:w="2120" w:type="dxa"/>
            <w:shd w:val="clear" w:color="auto" w:fill="D9D9D9"/>
            <w:vAlign w:val="center"/>
          </w:tcPr>
          <w:p w14:paraId="41DA3C31" w14:textId="77777777" w:rsidR="00C472E1" w:rsidRDefault="00697B31">
            <w:pPr>
              <w:jc w:val="center"/>
              <w:rPr>
                <w:b/>
                <w:sz w:val="20"/>
                <w:szCs w:val="20"/>
              </w:rPr>
            </w:pPr>
            <w:r>
              <w:rPr>
                <w:b/>
                <w:sz w:val="20"/>
                <w:szCs w:val="20"/>
              </w:rPr>
              <w:t>Servizio</w:t>
            </w:r>
          </w:p>
        </w:tc>
        <w:tc>
          <w:tcPr>
            <w:tcW w:w="2018" w:type="dxa"/>
            <w:shd w:val="clear" w:color="auto" w:fill="D9D9D9"/>
            <w:vAlign w:val="center"/>
          </w:tcPr>
          <w:p w14:paraId="6C43FB77" w14:textId="77777777" w:rsidR="00C472E1" w:rsidRDefault="00697B31">
            <w:pPr>
              <w:jc w:val="center"/>
              <w:rPr>
                <w:b/>
                <w:sz w:val="20"/>
                <w:szCs w:val="20"/>
              </w:rPr>
            </w:pPr>
            <w:r>
              <w:rPr>
                <w:b/>
                <w:sz w:val="20"/>
                <w:szCs w:val="20"/>
              </w:rPr>
              <w:t>Operation</w:t>
            </w:r>
          </w:p>
        </w:tc>
        <w:tc>
          <w:tcPr>
            <w:tcW w:w="1430" w:type="dxa"/>
            <w:shd w:val="clear" w:color="auto" w:fill="D9D9D9"/>
            <w:vAlign w:val="center"/>
          </w:tcPr>
          <w:p w14:paraId="0712F201" w14:textId="77777777" w:rsidR="00C472E1" w:rsidRDefault="00697B31">
            <w:pPr>
              <w:jc w:val="center"/>
              <w:rPr>
                <w:b/>
                <w:sz w:val="20"/>
                <w:szCs w:val="20"/>
              </w:rPr>
            </w:pPr>
            <w:r>
              <w:rPr>
                <w:b/>
                <w:sz w:val="20"/>
                <w:szCs w:val="20"/>
              </w:rPr>
              <w:t>Dettagli</w:t>
            </w:r>
          </w:p>
        </w:tc>
        <w:tc>
          <w:tcPr>
            <w:tcW w:w="663" w:type="dxa"/>
            <w:shd w:val="clear" w:color="auto" w:fill="D9D9D9"/>
            <w:vAlign w:val="center"/>
          </w:tcPr>
          <w:p w14:paraId="7CDAC7E2" w14:textId="77777777" w:rsidR="00C472E1" w:rsidRDefault="00697B31">
            <w:pPr>
              <w:jc w:val="center"/>
              <w:rPr>
                <w:b/>
                <w:sz w:val="20"/>
                <w:szCs w:val="20"/>
              </w:rPr>
            </w:pPr>
            <w:r>
              <w:rPr>
                <w:b/>
                <w:sz w:val="20"/>
                <w:szCs w:val="20"/>
              </w:rPr>
              <w:t>Note</w:t>
            </w:r>
          </w:p>
        </w:tc>
        <w:tc>
          <w:tcPr>
            <w:tcW w:w="1919" w:type="dxa"/>
            <w:shd w:val="clear" w:color="auto" w:fill="D9D9D9"/>
            <w:vAlign w:val="center"/>
          </w:tcPr>
          <w:p w14:paraId="703319CB" w14:textId="77777777" w:rsidR="00C472E1" w:rsidRDefault="00697B31">
            <w:pPr>
              <w:jc w:val="right"/>
              <w:rPr>
                <w:b/>
                <w:sz w:val="20"/>
                <w:szCs w:val="20"/>
              </w:rPr>
            </w:pPr>
            <w:r>
              <w:rPr>
                <w:b/>
                <w:sz w:val="20"/>
                <w:szCs w:val="20"/>
              </w:rPr>
              <w:t xml:space="preserve">ServizioOperazione </w:t>
            </w:r>
            <w:r>
              <w:rPr>
                <w:b/>
                <w:sz w:val="16"/>
                <w:szCs w:val="16"/>
              </w:rPr>
              <w:t>(Codice da indicare nel HeaderRequest)</w:t>
            </w:r>
          </w:p>
        </w:tc>
      </w:tr>
      <w:tr w:rsidR="005D1C7F" w14:paraId="1A3C0101" w14:textId="77777777" w:rsidTr="005D1C7F">
        <w:trPr>
          <w:trHeight w:val="760"/>
        </w:trPr>
        <w:tc>
          <w:tcPr>
            <w:tcW w:w="2120" w:type="dxa"/>
            <w:shd w:val="clear" w:color="auto" w:fill="FFFFFF"/>
            <w:vAlign w:val="center"/>
          </w:tcPr>
          <w:p w14:paraId="5FC0F1D2" w14:textId="77777777" w:rsidR="00C472E1" w:rsidRDefault="00697B31">
            <w:pPr>
              <w:rPr>
                <w:sz w:val="20"/>
                <w:szCs w:val="20"/>
              </w:rPr>
            </w:pPr>
            <w:r>
              <w:rPr>
                <w:sz w:val="20"/>
                <w:szCs w:val="20"/>
              </w:rPr>
              <w:t>CIE0</w:t>
            </w:r>
          </w:p>
        </w:tc>
        <w:tc>
          <w:tcPr>
            <w:tcW w:w="2018" w:type="dxa"/>
            <w:shd w:val="clear" w:color="auto" w:fill="FFFFFF"/>
            <w:vAlign w:val="center"/>
          </w:tcPr>
          <w:p w14:paraId="080A001A" w14:textId="77777777" w:rsidR="00C472E1" w:rsidRDefault="00697B31">
            <w:pPr>
              <w:rPr>
                <w:sz w:val="20"/>
                <w:szCs w:val="20"/>
              </w:rPr>
            </w:pPr>
            <w:r>
              <w:rPr>
                <w:sz w:val="20"/>
                <w:szCs w:val="20"/>
              </w:rPr>
              <w:t xml:space="preserve">InterrogazioneDatiAnagrafici  </w:t>
            </w:r>
          </w:p>
        </w:tc>
        <w:tc>
          <w:tcPr>
            <w:tcW w:w="1430" w:type="dxa"/>
            <w:shd w:val="clear" w:color="auto" w:fill="FFFFFF"/>
            <w:vAlign w:val="center"/>
          </w:tcPr>
          <w:p w14:paraId="02B28DC3" w14:textId="77777777" w:rsidR="00C472E1" w:rsidRDefault="00697B31">
            <w:pPr>
              <w:rPr>
                <w:sz w:val="20"/>
                <w:szCs w:val="20"/>
              </w:rPr>
            </w:pPr>
            <w:r>
              <w:rPr>
                <w:sz w:val="20"/>
                <w:szCs w:val="20"/>
              </w:rPr>
              <w:t>Consente di ottenere  i dati di un cittadino</w:t>
            </w:r>
          </w:p>
        </w:tc>
        <w:tc>
          <w:tcPr>
            <w:tcW w:w="663" w:type="dxa"/>
            <w:shd w:val="clear" w:color="auto" w:fill="FFFFFF"/>
            <w:vAlign w:val="center"/>
          </w:tcPr>
          <w:p w14:paraId="16F51AAE" w14:textId="77777777" w:rsidR="00C472E1" w:rsidRDefault="00C472E1">
            <w:pPr>
              <w:rPr>
                <w:sz w:val="20"/>
                <w:szCs w:val="20"/>
              </w:rPr>
            </w:pPr>
          </w:p>
        </w:tc>
        <w:tc>
          <w:tcPr>
            <w:tcW w:w="1919" w:type="dxa"/>
            <w:shd w:val="clear" w:color="auto" w:fill="FFFFFF"/>
            <w:vAlign w:val="center"/>
          </w:tcPr>
          <w:p w14:paraId="540D3877" w14:textId="77777777" w:rsidR="00C472E1" w:rsidRDefault="00697B31">
            <w:pPr>
              <w:jc w:val="right"/>
              <w:rPr>
                <w:sz w:val="20"/>
                <w:szCs w:val="20"/>
              </w:rPr>
            </w:pPr>
            <w:r>
              <w:rPr>
                <w:sz w:val="20"/>
                <w:szCs w:val="20"/>
              </w:rPr>
              <w:t>CIE2</w:t>
            </w:r>
          </w:p>
        </w:tc>
      </w:tr>
      <w:tr w:rsidR="005D1C7F" w14:paraId="027DF663" w14:textId="77777777" w:rsidTr="005D1C7F">
        <w:trPr>
          <w:trHeight w:val="760"/>
        </w:trPr>
        <w:tc>
          <w:tcPr>
            <w:tcW w:w="2120" w:type="dxa"/>
            <w:shd w:val="clear" w:color="auto" w:fill="FFFFFF"/>
            <w:vAlign w:val="center"/>
          </w:tcPr>
          <w:p w14:paraId="0AFF39B1" w14:textId="77777777" w:rsidR="00C472E1" w:rsidRDefault="00697B31">
            <w:pPr>
              <w:rPr>
                <w:sz w:val="20"/>
                <w:szCs w:val="20"/>
              </w:rPr>
            </w:pPr>
            <w:r>
              <w:rPr>
                <w:sz w:val="20"/>
                <w:szCs w:val="20"/>
              </w:rPr>
              <w:t>CIE0</w:t>
            </w:r>
          </w:p>
        </w:tc>
        <w:tc>
          <w:tcPr>
            <w:tcW w:w="2018" w:type="dxa"/>
            <w:shd w:val="clear" w:color="auto" w:fill="FFFFFF"/>
            <w:vAlign w:val="center"/>
          </w:tcPr>
          <w:p w14:paraId="7C54E2DC" w14:textId="77777777" w:rsidR="00C472E1" w:rsidRDefault="00697B31">
            <w:pPr>
              <w:rPr>
                <w:sz w:val="20"/>
                <w:szCs w:val="20"/>
              </w:rPr>
            </w:pPr>
            <w:r>
              <w:rPr>
                <w:sz w:val="20"/>
                <w:szCs w:val="20"/>
              </w:rPr>
              <w:t>ComunicazioneEmissione</w:t>
            </w:r>
          </w:p>
        </w:tc>
        <w:tc>
          <w:tcPr>
            <w:tcW w:w="1430" w:type="dxa"/>
            <w:shd w:val="clear" w:color="auto" w:fill="FFFFFF"/>
            <w:vAlign w:val="center"/>
          </w:tcPr>
          <w:p w14:paraId="5F900E87" w14:textId="77777777" w:rsidR="00C472E1" w:rsidRDefault="00697B31">
            <w:pPr>
              <w:rPr>
                <w:sz w:val="20"/>
                <w:szCs w:val="20"/>
              </w:rPr>
            </w:pPr>
            <w:r>
              <w:rPr>
                <w:sz w:val="20"/>
                <w:szCs w:val="20"/>
              </w:rPr>
              <w:t>Consente di comunicare i dati della CIE emessa</w:t>
            </w:r>
          </w:p>
        </w:tc>
        <w:tc>
          <w:tcPr>
            <w:tcW w:w="663" w:type="dxa"/>
            <w:shd w:val="clear" w:color="auto" w:fill="FFFFFF"/>
            <w:vAlign w:val="center"/>
          </w:tcPr>
          <w:p w14:paraId="348A2D95" w14:textId="77777777" w:rsidR="00C472E1" w:rsidRDefault="00697B31">
            <w:pPr>
              <w:rPr>
                <w:sz w:val="20"/>
                <w:szCs w:val="20"/>
              </w:rPr>
            </w:pPr>
            <w:r>
              <w:rPr>
                <w:sz w:val="20"/>
                <w:szCs w:val="20"/>
              </w:rPr>
              <w:t> </w:t>
            </w:r>
          </w:p>
        </w:tc>
        <w:tc>
          <w:tcPr>
            <w:tcW w:w="1919" w:type="dxa"/>
            <w:shd w:val="clear" w:color="auto" w:fill="FFFFFF"/>
            <w:vAlign w:val="center"/>
          </w:tcPr>
          <w:p w14:paraId="34036D1E" w14:textId="77777777" w:rsidR="00C472E1" w:rsidRDefault="00697B31">
            <w:pPr>
              <w:jc w:val="right"/>
              <w:rPr>
                <w:sz w:val="20"/>
                <w:szCs w:val="20"/>
              </w:rPr>
            </w:pPr>
            <w:r>
              <w:rPr>
                <w:sz w:val="20"/>
                <w:szCs w:val="20"/>
              </w:rPr>
              <w:t>CIE8</w:t>
            </w:r>
          </w:p>
        </w:tc>
      </w:tr>
      <w:tr w:rsidR="005D1C7F" w14:paraId="300C7C6D" w14:textId="77777777" w:rsidTr="005D1C7F">
        <w:trPr>
          <w:trHeight w:val="1280"/>
        </w:trPr>
        <w:tc>
          <w:tcPr>
            <w:tcW w:w="2120" w:type="dxa"/>
            <w:shd w:val="clear" w:color="auto" w:fill="FFFFFF"/>
            <w:vAlign w:val="center"/>
          </w:tcPr>
          <w:p w14:paraId="3561E951" w14:textId="77777777" w:rsidR="00C472E1" w:rsidRDefault="00C472E1">
            <w:pPr>
              <w:rPr>
                <w:sz w:val="20"/>
                <w:szCs w:val="20"/>
              </w:rPr>
            </w:pPr>
          </w:p>
          <w:p w14:paraId="0840887F" w14:textId="77777777" w:rsidR="00C472E1" w:rsidRDefault="00697B31">
            <w:pPr>
              <w:rPr>
                <w:sz w:val="20"/>
                <w:szCs w:val="20"/>
              </w:rPr>
            </w:pPr>
            <w:r>
              <w:rPr>
                <w:sz w:val="20"/>
                <w:szCs w:val="20"/>
              </w:rPr>
              <w:t>CIE0</w:t>
            </w:r>
          </w:p>
        </w:tc>
        <w:tc>
          <w:tcPr>
            <w:tcW w:w="2018" w:type="dxa"/>
            <w:shd w:val="clear" w:color="auto" w:fill="FFFFFF"/>
            <w:vAlign w:val="center"/>
          </w:tcPr>
          <w:p w14:paraId="2EC11FDE" w14:textId="77777777" w:rsidR="00C472E1" w:rsidRDefault="00697B31">
            <w:pPr>
              <w:rPr>
                <w:sz w:val="20"/>
                <w:szCs w:val="20"/>
              </w:rPr>
            </w:pPr>
            <w:r>
              <w:rPr>
                <w:sz w:val="20"/>
                <w:szCs w:val="20"/>
              </w:rPr>
              <w:t>ComunicazioneAnnullamento</w:t>
            </w:r>
          </w:p>
        </w:tc>
        <w:tc>
          <w:tcPr>
            <w:tcW w:w="1430" w:type="dxa"/>
            <w:shd w:val="clear" w:color="auto" w:fill="FFFFFF"/>
            <w:vAlign w:val="center"/>
          </w:tcPr>
          <w:p w14:paraId="41F0562C" w14:textId="77777777" w:rsidR="00C472E1" w:rsidRDefault="00697B31">
            <w:pPr>
              <w:rPr>
                <w:sz w:val="20"/>
                <w:szCs w:val="20"/>
              </w:rPr>
            </w:pPr>
            <w:r>
              <w:rPr>
                <w:sz w:val="20"/>
                <w:szCs w:val="20"/>
              </w:rPr>
              <w:t>Consente di comunciare l’annullamento di una CIE</w:t>
            </w:r>
          </w:p>
        </w:tc>
        <w:tc>
          <w:tcPr>
            <w:tcW w:w="663" w:type="dxa"/>
            <w:shd w:val="clear" w:color="auto" w:fill="FFFFFF"/>
            <w:vAlign w:val="center"/>
          </w:tcPr>
          <w:p w14:paraId="3C26BD9C" w14:textId="77777777" w:rsidR="00C472E1" w:rsidRDefault="00697B31">
            <w:pPr>
              <w:rPr>
                <w:sz w:val="20"/>
                <w:szCs w:val="20"/>
              </w:rPr>
            </w:pPr>
            <w:r>
              <w:rPr>
                <w:sz w:val="20"/>
                <w:szCs w:val="20"/>
              </w:rPr>
              <w:t> </w:t>
            </w:r>
          </w:p>
        </w:tc>
        <w:tc>
          <w:tcPr>
            <w:tcW w:w="1919" w:type="dxa"/>
            <w:shd w:val="clear" w:color="auto" w:fill="FFFFFF"/>
            <w:vAlign w:val="center"/>
          </w:tcPr>
          <w:p w14:paraId="3544EB87" w14:textId="77777777" w:rsidR="00C472E1" w:rsidRDefault="00697B31">
            <w:pPr>
              <w:jc w:val="right"/>
              <w:rPr>
                <w:sz w:val="20"/>
                <w:szCs w:val="20"/>
              </w:rPr>
            </w:pPr>
            <w:r>
              <w:rPr>
                <w:sz w:val="20"/>
                <w:szCs w:val="20"/>
              </w:rPr>
              <w:t>CIE7</w:t>
            </w:r>
          </w:p>
        </w:tc>
      </w:tr>
      <w:tr w:rsidR="005D1C7F" w14:paraId="7C377D4F" w14:textId="77777777" w:rsidTr="005D1C7F">
        <w:trPr>
          <w:trHeight w:val="1280"/>
          <w:ins w:id="660" w:author="Antonio Antetomaso" w:date="2017-03-30T16:01:00Z"/>
        </w:trPr>
        <w:tc>
          <w:tcPr>
            <w:tcW w:w="2120" w:type="dxa"/>
            <w:shd w:val="clear" w:color="auto" w:fill="FFFFFF"/>
            <w:vAlign w:val="center"/>
          </w:tcPr>
          <w:p w14:paraId="0C8B4C94" w14:textId="6551CCF9" w:rsidR="00AE15A4" w:rsidRDefault="00AE15A4">
            <w:pPr>
              <w:rPr>
                <w:ins w:id="661" w:author="Antonio Antetomaso" w:date="2017-03-30T16:01:00Z"/>
                <w:sz w:val="20"/>
                <w:szCs w:val="20"/>
              </w:rPr>
            </w:pPr>
            <w:ins w:id="662" w:author="Antonio Antetomaso" w:date="2017-03-30T16:02:00Z">
              <w:r>
                <w:rPr>
                  <w:sz w:val="20"/>
                  <w:szCs w:val="20"/>
                </w:rPr>
                <w:t>ANPRNotificaSubentroService</w:t>
              </w:r>
            </w:ins>
          </w:p>
        </w:tc>
        <w:tc>
          <w:tcPr>
            <w:tcW w:w="2018" w:type="dxa"/>
            <w:shd w:val="clear" w:color="auto" w:fill="FFFFFF"/>
            <w:vAlign w:val="center"/>
          </w:tcPr>
          <w:p w14:paraId="5705918C" w14:textId="00D5299F" w:rsidR="00AE15A4" w:rsidRDefault="00AE15A4">
            <w:pPr>
              <w:rPr>
                <w:ins w:id="663" w:author="Antonio Antetomaso" w:date="2017-03-30T16:01:00Z"/>
                <w:sz w:val="20"/>
                <w:szCs w:val="20"/>
              </w:rPr>
            </w:pPr>
            <w:ins w:id="664" w:author="Antonio Antetomaso" w:date="2017-03-30T16:02:00Z">
              <w:r>
                <w:rPr>
                  <w:sz w:val="20"/>
                  <w:szCs w:val="20"/>
                </w:rPr>
                <w:t>NotificaSubentro</w:t>
              </w:r>
            </w:ins>
          </w:p>
        </w:tc>
        <w:tc>
          <w:tcPr>
            <w:tcW w:w="1430" w:type="dxa"/>
            <w:shd w:val="clear" w:color="auto" w:fill="FFFFFF"/>
            <w:vAlign w:val="center"/>
          </w:tcPr>
          <w:p w14:paraId="0BAD8227" w14:textId="4D710508" w:rsidR="00AE15A4" w:rsidRDefault="00AE15A4">
            <w:pPr>
              <w:rPr>
                <w:ins w:id="665" w:author="Antonio Antetomaso" w:date="2017-03-30T16:01:00Z"/>
                <w:sz w:val="20"/>
                <w:szCs w:val="20"/>
              </w:rPr>
            </w:pPr>
            <w:ins w:id="666" w:author="Antonio Antetomaso" w:date="2017-03-30T16:02:00Z">
              <w:r>
                <w:rPr>
                  <w:sz w:val="20"/>
                  <w:szCs w:val="20"/>
                </w:rPr>
                <w:t>Consente di notificare l’avvenuto subentro di un Comune in ANPR</w:t>
              </w:r>
            </w:ins>
          </w:p>
        </w:tc>
        <w:tc>
          <w:tcPr>
            <w:tcW w:w="663" w:type="dxa"/>
            <w:shd w:val="clear" w:color="auto" w:fill="FFFFFF"/>
            <w:vAlign w:val="center"/>
          </w:tcPr>
          <w:p w14:paraId="1A66C0ED" w14:textId="77777777" w:rsidR="00AE15A4" w:rsidRDefault="00AE15A4">
            <w:pPr>
              <w:rPr>
                <w:ins w:id="667" w:author="Antonio Antetomaso" w:date="2017-03-30T16:01:00Z"/>
                <w:sz w:val="20"/>
                <w:szCs w:val="20"/>
              </w:rPr>
            </w:pPr>
          </w:p>
        </w:tc>
        <w:tc>
          <w:tcPr>
            <w:tcW w:w="1919" w:type="dxa"/>
            <w:shd w:val="clear" w:color="auto" w:fill="FFFFFF"/>
            <w:vAlign w:val="center"/>
          </w:tcPr>
          <w:p w14:paraId="730404C2" w14:textId="03DAF1D4" w:rsidR="00AE15A4" w:rsidRDefault="00AE15A4">
            <w:pPr>
              <w:jc w:val="right"/>
              <w:rPr>
                <w:ins w:id="668" w:author="Antonio Antetomaso" w:date="2017-03-30T16:01:00Z"/>
                <w:sz w:val="20"/>
                <w:szCs w:val="20"/>
              </w:rPr>
            </w:pPr>
            <w:ins w:id="669" w:author="Antonio Antetomaso" w:date="2017-03-30T16:02:00Z">
              <w:r>
                <w:rPr>
                  <w:sz w:val="20"/>
                  <w:szCs w:val="20"/>
                </w:rPr>
                <w:t>-</w:t>
              </w:r>
            </w:ins>
          </w:p>
        </w:tc>
      </w:tr>
    </w:tbl>
    <w:p w14:paraId="6A0E2807" w14:textId="77777777" w:rsidR="00C472E1" w:rsidRDefault="00C472E1">
      <w:pPr>
        <w:rPr>
          <w:ins w:id="670" w:author="Antonio Antetomaso" w:date="2017-03-24T12:35:00Z"/>
        </w:rPr>
      </w:pPr>
      <w:bookmarkStart w:id="671" w:name="_2bn6wsx" w:colFirst="0" w:colLast="0"/>
      <w:bookmarkEnd w:id="671"/>
    </w:p>
    <w:p w14:paraId="3C228ADB" w14:textId="77777777" w:rsidR="00C472E1" w:rsidRDefault="00C472E1">
      <w:pPr>
        <w:rPr>
          <w:ins w:id="672" w:author="Antonio Antetomaso" w:date="2017-03-24T12:35:00Z"/>
        </w:rPr>
      </w:pPr>
    </w:p>
    <w:p w14:paraId="1435C622" w14:textId="77777777" w:rsidR="00C472E1" w:rsidRDefault="00697B31">
      <w:r>
        <w:br w:type="page"/>
      </w:r>
    </w:p>
    <w:p w14:paraId="6DFEC045" w14:textId="2A3694A0" w:rsidR="00C472E1" w:rsidRDefault="00146865" w:rsidP="003614C2">
      <w:pPr>
        <w:pStyle w:val="Titolo1"/>
        <w:numPr>
          <w:ilvl w:val="0"/>
          <w:numId w:val="4"/>
        </w:numPr>
        <w:ind w:left="709" w:hanging="709"/>
        <w:rPr>
          <w:ins w:id="673" w:author="Antonio Antetomaso" w:date="2017-03-24T12:40:00Z"/>
        </w:rPr>
        <w:pPrChange w:id="674" w:author="Antonio Antetomaso" w:date="2017-03-30T16:11:00Z">
          <w:pPr>
            <w:pStyle w:val="Titolo1"/>
            <w:numPr>
              <w:numId w:val="8"/>
            </w:numPr>
          </w:pPr>
        </w:pPrChange>
      </w:pPr>
      <w:bookmarkStart w:id="675" w:name="_Toc478654991"/>
      <w:ins w:id="676" w:author="Antonio Antetomaso" w:date="2017-03-30T16:31:00Z">
        <w:r>
          <w:lastRenderedPageBreak/>
          <w:t>Processi</w:t>
        </w:r>
      </w:ins>
      <w:bookmarkEnd w:id="675"/>
    </w:p>
    <w:p w14:paraId="61230090" w14:textId="15642370" w:rsidR="00C472E1" w:rsidDel="00217D13" w:rsidRDefault="00697B31">
      <w:pPr>
        <w:rPr>
          <w:del w:id="677" w:author="Antonio Antetomaso" w:date="2017-03-30T16:03:00Z"/>
        </w:rPr>
      </w:pPr>
      <w:del w:id="678" w:author="Antonio Antetomaso" w:date="2017-03-24T12:40:00Z">
        <w:r>
          <w:br w:type="page"/>
        </w:r>
      </w:del>
    </w:p>
    <w:p w14:paraId="3718283A" w14:textId="143EC75E" w:rsidR="00C472E1" w:rsidRDefault="00697B31">
      <w:pPr>
        <w:rPr>
          <w:ins w:id="679" w:author="Antonio Antetomaso" w:date="2017-03-30T16:11:00Z"/>
        </w:rPr>
      </w:pPr>
      <w:ins w:id="680" w:author="Antonio Antetomaso" w:date="2017-03-24T12:29:00Z">
        <w:r>
          <w:t>Si riportano nel seguito, utilizzando il formalismo degli Activity Diagrams UML, alcuni diagrammi che illustrano i flussi software relativi all’integrazione CIE-</w:t>
        </w:r>
        <w:commentRangeStart w:id="681"/>
        <w:r>
          <w:t>ANPR</w:t>
        </w:r>
        <w:commentRangeEnd w:id="681"/>
        <w:r>
          <w:commentReference w:id="681"/>
        </w:r>
        <w:r>
          <w:t>.</w:t>
        </w:r>
      </w:ins>
    </w:p>
    <w:p w14:paraId="4615AC71" w14:textId="77777777" w:rsidR="0032292C" w:rsidRDefault="0032292C" w:rsidP="008309FF">
      <w:pPr>
        <w:pStyle w:val="Titolo2"/>
        <w:numPr>
          <w:ilvl w:val="1"/>
          <w:numId w:val="4"/>
        </w:numPr>
        <w:ind w:left="1134" w:hanging="708"/>
        <w:rPr>
          <w:ins w:id="682" w:author="Antonio Antetomaso" w:date="2017-03-30T16:12:00Z"/>
        </w:rPr>
        <w:pPrChange w:id="683" w:author="Antonio Antetomaso" w:date="2017-03-30T16:26:00Z">
          <w:pPr>
            <w:pStyle w:val="Titolo2"/>
            <w:numPr>
              <w:ilvl w:val="1"/>
              <w:numId w:val="4"/>
            </w:numPr>
            <w:ind w:left="1645"/>
          </w:pPr>
        </w:pPrChange>
      </w:pPr>
      <w:bookmarkStart w:id="684" w:name="_Toc478654992"/>
      <w:ins w:id="685" w:author="Antonio Antetomaso" w:date="2017-03-30T16:12:00Z">
        <w:r>
          <w:lastRenderedPageBreak/>
          <w:t>Interrogazione dati anagrafici</w:t>
        </w:r>
        <w:bookmarkEnd w:id="684"/>
      </w:ins>
    </w:p>
    <w:p w14:paraId="2430A08F" w14:textId="77777777" w:rsidR="0032292C" w:rsidRDefault="0032292C" w:rsidP="0032292C">
      <w:pPr>
        <w:keepNext/>
        <w:rPr>
          <w:ins w:id="686" w:author="Antonio Antetomaso" w:date="2017-03-30T16:13:00Z"/>
        </w:rPr>
        <w:pPrChange w:id="687" w:author="Antonio Antetomaso" w:date="2017-03-30T16:13:00Z">
          <w:pPr/>
        </w:pPrChange>
      </w:pPr>
      <w:ins w:id="688" w:author="Antonio Antetomaso" w:date="2017-03-30T16:13:00Z">
        <w:r>
          <w:rPr>
            <w:noProof/>
          </w:rPr>
          <w:drawing>
            <wp:inline distT="0" distB="0" distL="0" distR="0" wp14:anchorId="12B3ED17" wp14:editId="3B2B11AB">
              <wp:extent cx="5580380" cy="59512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PR - Interrogazione senza appuntamento.jpg"/>
                      <pic:cNvPicPr/>
                    </pic:nvPicPr>
                    <pic:blipFill>
                      <a:blip r:embed="rId10">
                        <a:extLst>
                          <a:ext uri="{28A0092B-C50C-407E-A947-70E740481C1C}">
                            <a14:useLocalDpi xmlns:a14="http://schemas.microsoft.com/office/drawing/2010/main" val="0"/>
                          </a:ext>
                        </a:extLst>
                      </a:blip>
                      <a:stretch>
                        <a:fillRect/>
                      </a:stretch>
                    </pic:blipFill>
                    <pic:spPr>
                      <a:xfrm>
                        <a:off x="0" y="0"/>
                        <a:ext cx="5580380" cy="5951220"/>
                      </a:xfrm>
                      <a:prstGeom prst="rect">
                        <a:avLst/>
                      </a:prstGeom>
                    </pic:spPr>
                  </pic:pic>
                </a:graphicData>
              </a:graphic>
            </wp:inline>
          </w:drawing>
        </w:r>
      </w:ins>
    </w:p>
    <w:p w14:paraId="2C43177C" w14:textId="77777777" w:rsidR="0032292C" w:rsidRDefault="0032292C" w:rsidP="0032292C">
      <w:pPr>
        <w:pStyle w:val="Didascalia"/>
        <w:jc w:val="center"/>
        <w:rPr>
          <w:ins w:id="689" w:author="Antonio Antetomaso" w:date="2017-03-30T16:14:00Z"/>
        </w:rPr>
      </w:pPr>
    </w:p>
    <w:p w14:paraId="213C18F6" w14:textId="7A21F90F" w:rsidR="0032292C" w:rsidRDefault="0032292C" w:rsidP="0032292C">
      <w:pPr>
        <w:pStyle w:val="Didascalia"/>
        <w:jc w:val="center"/>
        <w:rPr>
          <w:ins w:id="690" w:author="Antonio Antetomaso" w:date="2017-03-30T16:14:00Z"/>
        </w:rPr>
      </w:pPr>
      <w:ins w:id="691" w:author="Antonio Antetomaso" w:date="2017-03-30T16:13:00Z">
        <w:r>
          <w:t xml:space="preserve">Figura </w:t>
        </w:r>
        <w:r>
          <w:fldChar w:fldCharType="begin"/>
        </w:r>
        <w:r>
          <w:instrText xml:space="preserve"> SEQ Figura \* ARABIC </w:instrText>
        </w:r>
      </w:ins>
      <w:r>
        <w:fldChar w:fldCharType="separate"/>
      </w:r>
      <w:ins w:id="692" w:author="Antonio Antetomaso" w:date="2017-03-30T16:16:00Z">
        <w:r w:rsidR="00250599">
          <w:rPr>
            <w:noProof/>
          </w:rPr>
          <w:t>1</w:t>
        </w:r>
      </w:ins>
      <w:ins w:id="693" w:author="Antonio Antetomaso" w:date="2017-03-30T16:13:00Z">
        <w:r>
          <w:fldChar w:fldCharType="end"/>
        </w:r>
        <w:r>
          <w:t>. Interrogazione dati nel caso di richiesta senza appuntamento su Agenda CIE.</w:t>
        </w:r>
      </w:ins>
    </w:p>
    <w:p w14:paraId="045CC0DE" w14:textId="77777777" w:rsidR="0032292C" w:rsidRDefault="0032292C">
      <w:pPr>
        <w:rPr>
          <w:ins w:id="694" w:author="Antonio Antetomaso" w:date="2017-03-30T16:14:00Z"/>
          <w:i/>
          <w:iCs/>
          <w:color w:val="44546A" w:themeColor="text2"/>
          <w:sz w:val="18"/>
          <w:szCs w:val="18"/>
        </w:rPr>
      </w:pPr>
      <w:ins w:id="695" w:author="Antonio Antetomaso" w:date="2017-03-30T16:14:00Z">
        <w:r>
          <w:br w:type="page"/>
        </w:r>
      </w:ins>
    </w:p>
    <w:p w14:paraId="7D34E0F9" w14:textId="77777777" w:rsidR="0032292C" w:rsidRDefault="0032292C" w:rsidP="0032292C">
      <w:pPr>
        <w:pStyle w:val="Didascalia"/>
        <w:keepNext/>
        <w:jc w:val="center"/>
        <w:rPr>
          <w:ins w:id="696" w:author="Antonio Antetomaso" w:date="2017-03-30T16:14:00Z"/>
        </w:rPr>
        <w:pPrChange w:id="697" w:author="Antonio Antetomaso" w:date="2017-03-30T16:14:00Z">
          <w:pPr>
            <w:pStyle w:val="Didascalia"/>
            <w:jc w:val="center"/>
          </w:pPr>
        </w:pPrChange>
      </w:pPr>
      <w:ins w:id="698" w:author="Antonio Antetomaso" w:date="2017-03-30T16:14:00Z">
        <w:r>
          <w:rPr>
            <w:noProof/>
          </w:rPr>
          <w:lastRenderedPageBreak/>
          <w:drawing>
            <wp:inline distT="0" distB="0" distL="0" distR="0" wp14:anchorId="08E81FD9" wp14:editId="357D21D2">
              <wp:extent cx="5580380" cy="6365875"/>
              <wp:effectExtent l="0" t="0" r="762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PR - Interrogazione con appuntamento.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6365875"/>
                      </a:xfrm>
                      <a:prstGeom prst="rect">
                        <a:avLst/>
                      </a:prstGeom>
                    </pic:spPr>
                  </pic:pic>
                </a:graphicData>
              </a:graphic>
            </wp:inline>
          </w:drawing>
        </w:r>
      </w:ins>
    </w:p>
    <w:p w14:paraId="03D41478" w14:textId="275F2A90" w:rsidR="0032292C" w:rsidRPr="0032292C" w:rsidRDefault="0032292C" w:rsidP="0032292C">
      <w:pPr>
        <w:pStyle w:val="Didascalia"/>
        <w:jc w:val="center"/>
        <w:rPr>
          <w:ins w:id="699" w:author="Antonio Antetomaso" w:date="2017-03-30T16:12:00Z"/>
          <w:rPrChange w:id="700" w:author="Antonio Antetomaso" w:date="2017-03-30T16:12:00Z">
            <w:rPr>
              <w:ins w:id="701" w:author="Antonio Antetomaso" w:date="2017-03-30T16:12:00Z"/>
            </w:rPr>
          </w:rPrChange>
        </w:rPr>
        <w:pPrChange w:id="702" w:author="Antonio Antetomaso" w:date="2017-03-30T16:14:00Z">
          <w:pPr>
            <w:pStyle w:val="Titolo2"/>
            <w:numPr>
              <w:ilvl w:val="1"/>
              <w:numId w:val="4"/>
            </w:numPr>
            <w:ind w:left="1645"/>
          </w:pPr>
        </w:pPrChange>
      </w:pPr>
      <w:ins w:id="703" w:author="Antonio Antetomaso" w:date="2017-03-30T16:14:00Z">
        <w:r>
          <w:t xml:space="preserve">Figura </w:t>
        </w:r>
        <w:r>
          <w:fldChar w:fldCharType="begin"/>
        </w:r>
        <w:r>
          <w:instrText xml:space="preserve"> SEQ Figura \* ARABIC </w:instrText>
        </w:r>
      </w:ins>
      <w:r>
        <w:fldChar w:fldCharType="separate"/>
      </w:r>
      <w:ins w:id="704" w:author="Antonio Antetomaso" w:date="2017-03-30T16:16:00Z">
        <w:r w:rsidR="00250599">
          <w:rPr>
            <w:noProof/>
          </w:rPr>
          <w:t>2</w:t>
        </w:r>
      </w:ins>
      <w:ins w:id="705" w:author="Antonio Antetomaso" w:date="2017-03-30T16:14:00Z">
        <w:r>
          <w:fldChar w:fldCharType="end"/>
        </w:r>
        <w:r w:rsidR="008309FF">
          <w:t>.</w:t>
        </w:r>
        <w:r w:rsidRPr="00870E4F">
          <w:t xml:space="preserve"> Interrogazione dati nel caso di richiesta </w:t>
        </w:r>
        <w:r>
          <w:t>con</w:t>
        </w:r>
        <w:r w:rsidRPr="00870E4F">
          <w:t xml:space="preserve"> appuntamento su Agenda CIE.</w:t>
        </w:r>
      </w:ins>
    </w:p>
    <w:p w14:paraId="78C0FAD4" w14:textId="0AA3C8BA" w:rsidR="0032292C" w:rsidRDefault="0032292C" w:rsidP="008309FF">
      <w:pPr>
        <w:pStyle w:val="Titolo2"/>
        <w:numPr>
          <w:ilvl w:val="1"/>
          <w:numId w:val="4"/>
        </w:numPr>
        <w:ind w:left="1134" w:hanging="708"/>
        <w:rPr>
          <w:ins w:id="706" w:author="Antonio Antetomaso" w:date="2017-03-30T16:14:00Z"/>
        </w:rPr>
        <w:pPrChange w:id="707" w:author="Antonio Antetomaso" w:date="2017-03-30T16:25:00Z">
          <w:pPr>
            <w:pStyle w:val="Titolo2"/>
            <w:numPr>
              <w:ilvl w:val="1"/>
              <w:numId w:val="4"/>
            </w:numPr>
            <w:ind w:left="1645"/>
          </w:pPr>
        </w:pPrChange>
      </w:pPr>
      <w:bookmarkStart w:id="708" w:name="_Toc478654993"/>
      <w:ins w:id="709" w:author="Antonio Antetomaso" w:date="2017-03-30T16:12:00Z">
        <w:r>
          <w:lastRenderedPageBreak/>
          <w:t>Comunicazione avvenuta emissione CIE</w:t>
        </w:r>
      </w:ins>
      <w:bookmarkEnd w:id="708"/>
    </w:p>
    <w:p w14:paraId="72CC489D" w14:textId="77777777" w:rsidR="00330969" w:rsidRDefault="00330969" w:rsidP="00330969">
      <w:pPr>
        <w:keepNext/>
        <w:jc w:val="center"/>
        <w:rPr>
          <w:ins w:id="710" w:author="Antonio Antetomaso" w:date="2017-03-30T16:15:00Z"/>
        </w:rPr>
        <w:pPrChange w:id="711" w:author="Antonio Antetomaso" w:date="2017-03-30T16:15:00Z">
          <w:pPr>
            <w:jc w:val="center"/>
          </w:pPr>
        </w:pPrChange>
      </w:pPr>
      <w:ins w:id="712" w:author="Antonio Antetomaso" w:date="2017-03-30T16:14:00Z">
        <w:r>
          <w:rPr>
            <w:noProof/>
          </w:rPr>
          <w:drawing>
            <wp:inline distT="0" distB="0" distL="0" distR="0" wp14:anchorId="11D14F10" wp14:editId="72A988F8">
              <wp:extent cx="3914312" cy="6211668"/>
              <wp:effectExtent l="0" t="0" r="0" b="1143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PR - Comunicazione carta.jpg"/>
                      <pic:cNvPicPr/>
                    </pic:nvPicPr>
                    <pic:blipFill>
                      <a:blip r:embed="rId12">
                        <a:extLst>
                          <a:ext uri="{28A0092B-C50C-407E-A947-70E740481C1C}">
                            <a14:useLocalDpi xmlns:a14="http://schemas.microsoft.com/office/drawing/2010/main" val="0"/>
                          </a:ext>
                        </a:extLst>
                      </a:blip>
                      <a:stretch>
                        <a:fillRect/>
                      </a:stretch>
                    </pic:blipFill>
                    <pic:spPr>
                      <a:xfrm>
                        <a:off x="0" y="0"/>
                        <a:ext cx="3918337" cy="6218056"/>
                      </a:xfrm>
                      <a:prstGeom prst="rect">
                        <a:avLst/>
                      </a:prstGeom>
                    </pic:spPr>
                  </pic:pic>
                </a:graphicData>
              </a:graphic>
            </wp:inline>
          </w:drawing>
        </w:r>
      </w:ins>
    </w:p>
    <w:p w14:paraId="55CD7BFE" w14:textId="77777777" w:rsidR="00330969" w:rsidRDefault="00330969" w:rsidP="00330969">
      <w:pPr>
        <w:pStyle w:val="Didascalia"/>
        <w:jc w:val="center"/>
        <w:rPr>
          <w:ins w:id="713" w:author="Antonio Antetomaso" w:date="2017-03-30T16:15:00Z"/>
        </w:rPr>
        <w:pPrChange w:id="714" w:author="Antonio Antetomaso" w:date="2017-03-30T16:15:00Z">
          <w:pPr>
            <w:pStyle w:val="Titolo2"/>
            <w:numPr>
              <w:ilvl w:val="1"/>
              <w:numId w:val="4"/>
            </w:numPr>
            <w:ind w:left="1645"/>
          </w:pPr>
        </w:pPrChange>
      </w:pPr>
    </w:p>
    <w:p w14:paraId="0013FF80" w14:textId="56D4622D" w:rsidR="00330969" w:rsidRPr="00330969" w:rsidRDefault="00330969" w:rsidP="00330969">
      <w:pPr>
        <w:pStyle w:val="Didascalia"/>
        <w:jc w:val="center"/>
        <w:rPr>
          <w:ins w:id="715" w:author="Antonio Antetomaso" w:date="2017-03-30T16:12:00Z"/>
          <w:rPrChange w:id="716" w:author="Antonio Antetomaso" w:date="2017-03-30T16:14:00Z">
            <w:rPr>
              <w:ins w:id="717" w:author="Antonio Antetomaso" w:date="2017-03-30T16:12:00Z"/>
            </w:rPr>
          </w:rPrChange>
        </w:rPr>
        <w:pPrChange w:id="718" w:author="Antonio Antetomaso" w:date="2017-03-30T16:15:00Z">
          <w:pPr>
            <w:pStyle w:val="Titolo2"/>
            <w:numPr>
              <w:ilvl w:val="1"/>
              <w:numId w:val="4"/>
            </w:numPr>
            <w:ind w:left="1645"/>
          </w:pPr>
        </w:pPrChange>
      </w:pPr>
      <w:ins w:id="719" w:author="Antonio Antetomaso" w:date="2017-03-30T16:15:00Z">
        <w:r>
          <w:t xml:space="preserve">Figura </w:t>
        </w:r>
        <w:r>
          <w:fldChar w:fldCharType="begin"/>
        </w:r>
        <w:r>
          <w:instrText xml:space="preserve"> SEQ Figura \* ARABIC </w:instrText>
        </w:r>
      </w:ins>
      <w:r>
        <w:fldChar w:fldCharType="separate"/>
      </w:r>
      <w:ins w:id="720" w:author="Antonio Antetomaso" w:date="2017-03-30T16:16:00Z">
        <w:r w:rsidR="00250599">
          <w:rPr>
            <w:noProof/>
          </w:rPr>
          <w:t>3</w:t>
        </w:r>
      </w:ins>
      <w:ins w:id="721" w:author="Antonio Antetomaso" w:date="2017-03-30T16:15:00Z">
        <w:r>
          <w:fldChar w:fldCharType="end"/>
        </w:r>
        <w:r>
          <w:t>. Comunicazione avvenuta emissione CIE</w:t>
        </w:r>
      </w:ins>
    </w:p>
    <w:p w14:paraId="471A9537" w14:textId="61DB45EE" w:rsidR="00330969" w:rsidRDefault="00330969" w:rsidP="0032292C">
      <w:pPr>
        <w:pStyle w:val="Titolo2"/>
        <w:numPr>
          <w:ilvl w:val="1"/>
          <w:numId w:val="4"/>
        </w:numPr>
        <w:ind w:left="993" w:hanging="567"/>
        <w:rPr>
          <w:ins w:id="722" w:author="Antonio Antetomaso" w:date="2017-03-30T16:15:00Z"/>
        </w:rPr>
      </w:pPr>
      <w:bookmarkStart w:id="723" w:name="_Toc478654994"/>
      <w:ins w:id="724" w:author="Antonio Antetomaso" w:date="2017-03-30T16:15:00Z">
        <w:r>
          <w:lastRenderedPageBreak/>
          <w:t>Comunicazione annullamento CIE</w:t>
        </w:r>
        <w:bookmarkEnd w:id="723"/>
      </w:ins>
    </w:p>
    <w:p w14:paraId="65F30A65" w14:textId="77777777" w:rsidR="00330969" w:rsidRDefault="00330969" w:rsidP="00330969">
      <w:pPr>
        <w:keepNext/>
        <w:jc w:val="center"/>
        <w:rPr>
          <w:ins w:id="725" w:author="Antonio Antetomaso" w:date="2017-03-30T16:16:00Z"/>
        </w:rPr>
        <w:pPrChange w:id="726" w:author="Antonio Antetomaso" w:date="2017-03-30T16:16:00Z">
          <w:pPr>
            <w:jc w:val="center"/>
          </w:pPr>
        </w:pPrChange>
      </w:pPr>
      <w:ins w:id="727" w:author="Antonio Antetomaso" w:date="2017-03-30T16:15:00Z">
        <w:r>
          <w:rPr>
            <w:noProof/>
          </w:rPr>
          <w:drawing>
            <wp:inline distT="0" distB="0" distL="0" distR="0" wp14:anchorId="54B4243A" wp14:editId="24739ED0">
              <wp:extent cx="3619066" cy="6440268"/>
              <wp:effectExtent l="0" t="0" r="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PR - Revoca.jpg"/>
                      <pic:cNvPicPr/>
                    </pic:nvPicPr>
                    <pic:blipFill>
                      <a:blip r:embed="rId13">
                        <a:extLst>
                          <a:ext uri="{28A0092B-C50C-407E-A947-70E740481C1C}">
                            <a14:useLocalDpi xmlns:a14="http://schemas.microsoft.com/office/drawing/2010/main" val="0"/>
                          </a:ext>
                        </a:extLst>
                      </a:blip>
                      <a:stretch>
                        <a:fillRect/>
                      </a:stretch>
                    </pic:blipFill>
                    <pic:spPr>
                      <a:xfrm>
                        <a:off x="0" y="0"/>
                        <a:ext cx="3621638" cy="6444845"/>
                      </a:xfrm>
                      <a:prstGeom prst="rect">
                        <a:avLst/>
                      </a:prstGeom>
                    </pic:spPr>
                  </pic:pic>
                </a:graphicData>
              </a:graphic>
            </wp:inline>
          </w:drawing>
        </w:r>
      </w:ins>
    </w:p>
    <w:p w14:paraId="3350A92F" w14:textId="77777777" w:rsidR="00330969" w:rsidRDefault="00330969" w:rsidP="00330969">
      <w:pPr>
        <w:pStyle w:val="Didascalia"/>
        <w:jc w:val="center"/>
        <w:rPr>
          <w:ins w:id="728" w:author="Antonio Antetomaso" w:date="2017-03-30T16:16:00Z"/>
        </w:rPr>
        <w:pPrChange w:id="729" w:author="Antonio Antetomaso" w:date="2017-03-30T16:16:00Z">
          <w:pPr>
            <w:pStyle w:val="Titolo2"/>
            <w:numPr>
              <w:ilvl w:val="1"/>
              <w:numId w:val="4"/>
            </w:numPr>
            <w:ind w:left="993" w:hanging="567"/>
          </w:pPr>
        </w:pPrChange>
      </w:pPr>
    </w:p>
    <w:p w14:paraId="3EBB8DD4" w14:textId="3B2A41EE" w:rsidR="00330969" w:rsidRPr="00330969" w:rsidRDefault="00330969" w:rsidP="00330969">
      <w:pPr>
        <w:pStyle w:val="Didascalia"/>
        <w:jc w:val="center"/>
        <w:rPr>
          <w:ins w:id="730" w:author="Antonio Antetomaso" w:date="2017-03-30T16:15:00Z"/>
          <w:rPrChange w:id="731" w:author="Antonio Antetomaso" w:date="2017-03-30T16:15:00Z">
            <w:rPr>
              <w:ins w:id="732" w:author="Antonio Antetomaso" w:date="2017-03-30T16:15:00Z"/>
            </w:rPr>
          </w:rPrChange>
        </w:rPr>
        <w:pPrChange w:id="733" w:author="Antonio Antetomaso" w:date="2017-03-30T16:16:00Z">
          <w:pPr>
            <w:pStyle w:val="Titolo2"/>
            <w:numPr>
              <w:ilvl w:val="1"/>
              <w:numId w:val="4"/>
            </w:numPr>
            <w:ind w:left="993" w:hanging="567"/>
          </w:pPr>
        </w:pPrChange>
      </w:pPr>
      <w:ins w:id="734" w:author="Antonio Antetomaso" w:date="2017-03-30T16:16:00Z">
        <w:r>
          <w:t xml:space="preserve">Figura </w:t>
        </w:r>
        <w:r>
          <w:fldChar w:fldCharType="begin"/>
        </w:r>
        <w:r>
          <w:instrText xml:space="preserve"> SEQ Figura \* ARABIC </w:instrText>
        </w:r>
      </w:ins>
      <w:r>
        <w:fldChar w:fldCharType="separate"/>
      </w:r>
      <w:ins w:id="735" w:author="Antonio Antetomaso" w:date="2017-03-30T16:16:00Z">
        <w:r w:rsidR="00250599">
          <w:rPr>
            <w:noProof/>
          </w:rPr>
          <w:t>4</w:t>
        </w:r>
        <w:r>
          <w:fldChar w:fldCharType="end"/>
        </w:r>
        <w:r>
          <w:t>. Comunicazione annullamento CIE</w:t>
        </w:r>
      </w:ins>
    </w:p>
    <w:p w14:paraId="151AB301" w14:textId="3D08A94F" w:rsidR="0032292C" w:rsidRDefault="0032292C" w:rsidP="008309FF">
      <w:pPr>
        <w:pStyle w:val="Titolo2"/>
        <w:numPr>
          <w:ilvl w:val="1"/>
          <w:numId w:val="4"/>
        </w:numPr>
        <w:ind w:left="1134" w:hanging="708"/>
        <w:rPr>
          <w:ins w:id="736" w:author="Antonio Antetomaso" w:date="2017-03-30T16:16:00Z"/>
        </w:rPr>
        <w:pPrChange w:id="737" w:author="Antonio Antetomaso" w:date="2017-03-30T16:26:00Z">
          <w:pPr>
            <w:pStyle w:val="Titolo2"/>
            <w:numPr>
              <w:ilvl w:val="1"/>
              <w:numId w:val="4"/>
            </w:numPr>
            <w:ind w:left="993" w:hanging="567"/>
          </w:pPr>
        </w:pPrChange>
      </w:pPr>
      <w:bookmarkStart w:id="738" w:name="_Toc478654995"/>
      <w:ins w:id="739" w:author="Antonio Antetomaso" w:date="2017-03-30T16:12:00Z">
        <w:r>
          <w:lastRenderedPageBreak/>
          <w:t>notif</w:t>
        </w:r>
      </w:ins>
      <w:ins w:id="740" w:author="Antonio Antetomaso" w:date="2017-03-30T16:16:00Z">
        <w:r w:rsidR="004A5FBC">
          <w:t>i</w:t>
        </w:r>
      </w:ins>
      <w:ins w:id="741" w:author="Antonio Antetomaso" w:date="2017-03-30T16:12:00Z">
        <w:r>
          <w:t>ca subentro</w:t>
        </w:r>
      </w:ins>
      <w:bookmarkEnd w:id="738"/>
    </w:p>
    <w:p w14:paraId="27E4F516" w14:textId="77777777" w:rsidR="00250599" w:rsidRDefault="004A5FBC" w:rsidP="00250599">
      <w:pPr>
        <w:keepNext/>
        <w:rPr>
          <w:ins w:id="742" w:author="Antonio Antetomaso" w:date="2017-03-30T16:16:00Z"/>
        </w:rPr>
        <w:pPrChange w:id="743" w:author="Antonio Antetomaso" w:date="2017-03-30T16:16:00Z">
          <w:pPr/>
        </w:pPrChange>
      </w:pPr>
      <w:ins w:id="744" w:author="Antonio Antetomaso" w:date="2017-03-30T16:16:00Z">
        <w:r>
          <w:rPr>
            <w:noProof/>
          </w:rPr>
          <w:drawing>
            <wp:inline distT="0" distB="0" distL="0" distR="0" wp14:anchorId="6D550CA9" wp14:editId="04800EF7">
              <wp:extent cx="5026123" cy="5182832"/>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PR - Subentro.jpg"/>
                      <pic:cNvPicPr/>
                    </pic:nvPicPr>
                    <pic:blipFill>
                      <a:blip r:embed="rId14">
                        <a:extLst>
                          <a:ext uri="{28A0092B-C50C-407E-A947-70E740481C1C}">
                            <a14:useLocalDpi xmlns:a14="http://schemas.microsoft.com/office/drawing/2010/main" val="0"/>
                          </a:ext>
                        </a:extLst>
                      </a:blip>
                      <a:stretch>
                        <a:fillRect/>
                      </a:stretch>
                    </pic:blipFill>
                    <pic:spPr>
                      <a:xfrm>
                        <a:off x="0" y="0"/>
                        <a:ext cx="5029845" cy="5186670"/>
                      </a:xfrm>
                      <a:prstGeom prst="rect">
                        <a:avLst/>
                      </a:prstGeom>
                    </pic:spPr>
                  </pic:pic>
                </a:graphicData>
              </a:graphic>
            </wp:inline>
          </w:drawing>
        </w:r>
      </w:ins>
    </w:p>
    <w:p w14:paraId="7732793C" w14:textId="77777777" w:rsidR="00250599" w:rsidRDefault="00250599" w:rsidP="00250599">
      <w:pPr>
        <w:pStyle w:val="Didascalia"/>
        <w:jc w:val="center"/>
        <w:rPr>
          <w:ins w:id="745" w:author="Antonio Antetomaso" w:date="2017-03-30T16:16:00Z"/>
        </w:rPr>
        <w:pPrChange w:id="746" w:author="Antonio Antetomaso" w:date="2017-03-30T16:16:00Z">
          <w:pPr>
            <w:pStyle w:val="Titolo2"/>
            <w:numPr>
              <w:ilvl w:val="1"/>
              <w:numId w:val="4"/>
            </w:numPr>
            <w:ind w:left="993" w:hanging="567"/>
          </w:pPr>
        </w:pPrChange>
      </w:pPr>
    </w:p>
    <w:p w14:paraId="71F5C365" w14:textId="1A4E7038" w:rsidR="004A5FBC" w:rsidRPr="004A5FBC" w:rsidRDefault="00250599" w:rsidP="00250599">
      <w:pPr>
        <w:pStyle w:val="Didascalia"/>
        <w:jc w:val="center"/>
        <w:rPr>
          <w:ins w:id="747" w:author="Antonio Antetomaso" w:date="2017-03-30T16:12:00Z"/>
          <w:rPrChange w:id="748" w:author="Antonio Antetomaso" w:date="2017-03-30T16:16:00Z">
            <w:rPr>
              <w:ins w:id="749" w:author="Antonio Antetomaso" w:date="2017-03-30T16:12:00Z"/>
            </w:rPr>
          </w:rPrChange>
        </w:rPr>
        <w:pPrChange w:id="750" w:author="Antonio Antetomaso" w:date="2017-03-30T16:16:00Z">
          <w:pPr>
            <w:pStyle w:val="Titolo2"/>
            <w:numPr>
              <w:ilvl w:val="1"/>
              <w:numId w:val="4"/>
            </w:numPr>
            <w:ind w:left="993" w:hanging="567"/>
          </w:pPr>
        </w:pPrChange>
      </w:pPr>
      <w:ins w:id="751" w:author="Antonio Antetomaso" w:date="2017-03-30T16:16:00Z">
        <w:r>
          <w:t xml:space="preserve">Figura </w:t>
        </w:r>
        <w:r>
          <w:fldChar w:fldCharType="begin"/>
        </w:r>
        <w:r>
          <w:instrText xml:space="preserve"> SEQ Figura \* ARABIC </w:instrText>
        </w:r>
      </w:ins>
      <w:r>
        <w:fldChar w:fldCharType="separate"/>
      </w:r>
      <w:ins w:id="752" w:author="Antonio Antetomaso" w:date="2017-03-30T16:16:00Z">
        <w:r>
          <w:rPr>
            <w:noProof/>
          </w:rPr>
          <w:t>5</w:t>
        </w:r>
        <w:r>
          <w:fldChar w:fldCharType="end"/>
        </w:r>
        <w:r>
          <w:t>. Notifica subentro in ANPR.</w:t>
        </w:r>
      </w:ins>
    </w:p>
    <w:p w14:paraId="47C841FF" w14:textId="77777777" w:rsidR="0032292C" w:rsidRPr="0032292C" w:rsidRDefault="0032292C" w:rsidP="0032292C">
      <w:pPr>
        <w:rPr>
          <w:ins w:id="753" w:author="Antonio Antetomaso" w:date="2017-03-30T16:12:00Z"/>
          <w:rPrChange w:id="754" w:author="Antonio Antetomaso" w:date="2017-03-30T16:12:00Z">
            <w:rPr>
              <w:ins w:id="755" w:author="Antonio Antetomaso" w:date="2017-03-30T16:12:00Z"/>
            </w:rPr>
          </w:rPrChange>
        </w:rPr>
        <w:pPrChange w:id="756" w:author="Antonio Antetomaso" w:date="2017-03-30T16:12:00Z">
          <w:pPr>
            <w:pStyle w:val="Titolo2"/>
            <w:numPr>
              <w:ilvl w:val="1"/>
              <w:numId w:val="4"/>
            </w:numPr>
            <w:ind w:left="993" w:hanging="567"/>
          </w:pPr>
        </w:pPrChange>
      </w:pPr>
    </w:p>
    <w:p w14:paraId="2A9E0147" w14:textId="77777777" w:rsidR="0032292C" w:rsidRPr="0032292C" w:rsidRDefault="0032292C" w:rsidP="0032292C">
      <w:pPr>
        <w:rPr>
          <w:ins w:id="757" w:author="Antonio Antetomaso" w:date="2017-03-30T16:12:00Z"/>
          <w:rPrChange w:id="758" w:author="Antonio Antetomaso" w:date="2017-03-30T16:12:00Z">
            <w:rPr>
              <w:ins w:id="759" w:author="Antonio Antetomaso" w:date="2017-03-30T16:12:00Z"/>
            </w:rPr>
          </w:rPrChange>
        </w:rPr>
        <w:pPrChange w:id="760" w:author="Antonio Antetomaso" w:date="2017-03-30T16:12:00Z">
          <w:pPr>
            <w:pStyle w:val="Titolo2"/>
            <w:numPr>
              <w:ilvl w:val="1"/>
              <w:numId w:val="4"/>
            </w:numPr>
            <w:ind w:left="1645"/>
          </w:pPr>
        </w:pPrChange>
      </w:pPr>
    </w:p>
    <w:p w14:paraId="79E058E0" w14:textId="3141767B" w:rsidR="0032292C" w:rsidRDefault="0032292C" w:rsidP="0032292C">
      <w:pPr>
        <w:pStyle w:val="Titolo1"/>
        <w:rPr>
          <w:ins w:id="761" w:author="Antonio Antetomaso" w:date="2017-03-30T16:11:00Z"/>
        </w:rPr>
        <w:pPrChange w:id="762" w:author="Antonio Antetomaso" w:date="2017-03-30T16:11:00Z">
          <w:pPr>
            <w:pStyle w:val="Titolo1"/>
            <w:numPr>
              <w:numId w:val="4"/>
            </w:numPr>
          </w:pPr>
        </w:pPrChange>
      </w:pPr>
    </w:p>
    <w:p w14:paraId="28CA7467" w14:textId="77777777" w:rsidR="0032292C" w:rsidRDefault="0032292C">
      <w:pPr>
        <w:rPr>
          <w:ins w:id="763" w:author="Antonio Antetomaso" w:date="2017-03-30T16:03:00Z"/>
        </w:rPr>
      </w:pPr>
    </w:p>
    <w:p w14:paraId="4773269B" w14:textId="77777777" w:rsidR="00217D13" w:rsidRDefault="00217D13">
      <w:pPr>
        <w:rPr>
          <w:ins w:id="764" w:author="Antonio Antetomaso" w:date="2017-03-24T12:29:00Z"/>
        </w:rPr>
      </w:pPr>
    </w:p>
    <w:p w14:paraId="46AA2DD2" w14:textId="605FF8A9" w:rsidR="00C472E1" w:rsidDel="002D7785" w:rsidRDefault="00697B31" w:rsidP="002D7785">
      <w:pPr>
        <w:keepNext/>
        <w:rPr>
          <w:del w:id="765" w:author="Antonio Antetomaso" w:date="2017-03-30T16:17:00Z"/>
        </w:rPr>
        <w:pPrChange w:id="766" w:author="Antonio Antetomaso" w:date="2017-03-30T16:17:00Z">
          <w:pPr/>
        </w:pPrChange>
      </w:pPr>
      <w:commentRangeStart w:id="767"/>
      <w:commentRangeStart w:id="768"/>
      <w:commentRangeEnd w:id="767"/>
      <w:ins w:id="769" w:author="Antonio Antetomaso" w:date="2017-03-24T12:29:00Z">
        <w:r>
          <w:lastRenderedPageBreak/>
          <w:commentReference w:id="767"/>
        </w:r>
        <w:commentRangeEnd w:id="768"/>
        <w:r>
          <w:commentReference w:id="768"/>
        </w:r>
      </w:ins>
    </w:p>
    <w:p w14:paraId="3D708237" w14:textId="65F1D0E4" w:rsidR="00C472E1" w:rsidDel="002D7785" w:rsidRDefault="00C472E1">
      <w:pPr>
        <w:spacing w:after="200"/>
        <w:jc w:val="center"/>
        <w:rPr>
          <w:del w:id="770" w:author="Antonio Antetomaso" w:date="2017-03-30T16:17:00Z"/>
          <w:b/>
          <w:smallCaps/>
        </w:rPr>
        <w:pPrChange w:id="771" w:author="Antonio Antetomaso" w:date="2017-03-24T12:39:00Z">
          <w:pPr/>
        </w:pPrChange>
      </w:pPr>
    </w:p>
    <w:p w14:paraId="20405977" w14:textId="08E7A4C8" w:rsidR="00C472E1" w:rsidDel="002D7785" w:rsidRDefault="00C472E1">
      <w:pPr>
        <w:keepNext/>
        <w:spacing w:before="3240" w:after="720"/>
        <w:jc w:val="center"/>
        <w:rPr>
          <w:del w:id="772" w:author="Antonio Antetomaso" w:date="2017-03-30T16:17:00Z"/>
          <w:b/>
          <w:smallCaps/>
        </w:rPr>
      </w:pPr>
    </w:p>
    <w:p w14:paraId="7E25780C" w14:textId="77777777" w:rsidR="00B25456" w:rsidRDefault="00697B31">
      <w:pPr>
        <w:keepNext/>
        <w:spacing w:before="3240" w:after="720"/>
        <w:jc w:val="center"/>
        <w:rPr>
          <w:ins w:id="773" w:author="Antonio Antetomaso" w:date="2017-03-30T16:17:00Z"/>
          <w:b/>
          <w:smallCaps/>
        </w:rPr>
      </w:pPr>
      <w:commentRangeStart w:id="774"/>
      <w:r>
        <w:rPr>
          <w:b/>
          <w:smallCaps/>
        </w:rPr>
        <w:t xml:space="preserve">Allegato </w:t>
      </w:r>
      <w:commentRangeStart w:id="775"/>
      <w:r>
        <w:rPr>
          <w:b/>
          <w:smallCaps/>
        </w:rPr>
        <w:t>1</w:t>
      </w:r>
      <w:commentRangeEnd w:id="774"/>
      <w:r>
        <w:commentReference w:id="774"/>
      </w:r>
      <w:commentRangeEnd w:id="775"/>
    </w:p>
    <w:p w14:paraId="5FB4E9C5" w14:textId="5DBF8637" w:rsidR="00C472E1" w:rsidDel="00B25456" w:rsidRDefault="00697B31">
      <w:pPr>
        <w:keepNext/>
        <w:spacing w:before="3240" w:after="720"/>
        <w:jc w:val="center"/>
        <w:rPr>
          <w:del w:id="776" w:author="Antonio Antetomaso" w:date="2017-03-30T16:17:00Z"/>
          <w:b/>
          <w:smallCaps/>
        </w:rPr>
      </w:pPr>
      <w:r>
        <w:commentReference w:id="775"/>
      </w:r>
    </w:p>
    <w:p w14:paraId="3A79059B" w14:textId="178CD02A" w:rsidR="00C472E1" w:rsidRDefault="00697B31" w:rsidP="00B25456">
      <w:pPr>
        <w:keepNext/>
        <w:spacing w:before="3240" w:after="720"/>
        <w:jc w:val="center"/>
        <w:pPrChange w:id="777" w:author="Antonio Antetomaso" w:date="2017-03-30T16:17:00Z">
          <w:pPr/>
        </w:pPrChange>
      </w:pPr>
      <w:r>
        <w:br w:type="page"/>
      </w:r>
    </w:p>
    <w:p w14:paraId="4FD8D962" w14:textId="543BDDAD" w:rsidR="00C472E1" w:rsidDel="00B25456" w:rsidRDefault="00C472E1">
      <w:pPr>
        <w:rPr>
          <w:del w:id="778" w:author="Antonio Antetomaso" w:date="2017-03-30T16:17:00Z"/>
          <w:b/>
          <w:smallCaps/>
        </w:rPr>
      </w:pPr>
    </w:p>
    <w:p w14:paraId="4D1868C8" w14:textId="0CC748AD" w:rsidR="00C472E1" w:rsidDel="00B25456" w:rsidRDefault="00C472E1">
      <w:pPr>
        <w:spacing w:before="240"/>
        <w:ind w:left="794"/>
        <w:jc w:val="both"/>
        <w:rPr>
          <w:del w:id="779" w:author="Antonio Antetomaso" w:date="2017-03-30T16:17:00Z"/>
        </w:rPr>
      </w:pPr>
    </w:p>
    <w:p w14:paraId="3C7894E0" w14:textId="77777777" w:rsidR="00C472E1" w:rsidRDefault="00697B31">
      <w:pPr>
        <w:spacing w:before="240"/>
        <w:ind w:left="794"/>
      </w:pPr>
      <w:r>
        <w:t>Nella soluzione adottata per l’integrazione CIEOnline – ANPR, il comune accede ad ANPR tramite WS integrato nel sistema stesso. In tale ipotesi, il DPCM 194/2014 prevede i seguenti requisiti di sicurezza:</w:t>
      </w:r>
    </w:p>
    <w:p w14:paraId="78F43581" w14:textId="77777777" w:rsidR="00C472E1" w:rsidRPr="0023543D" w:rsidRDefault="00697B31">
      <w:pPr>
        <w:numPr>
          <w:ilvl w:val="0"/>
          <w:numId w:val="6"/>
        </w:numPr>
        <w:spacing w:before="240"/>
        <w:ind w:hanging="360"/>
        <w:rPr>
          <w:rPrChange w:id="780" w:author="Antonio Antetomaso" w:date="2017-03-30T16:18:00Z">
            <w:rPr>
              <w:i/>
            </w:rPr>
          </w:rPrChange>
        </w:rPr>
      </w:pPr>
      <w:ins w:id="781" w:author="Antonio Antetomaso" w:date="2017-03-21T23:41:00Z">
        <w:r w:rsidRPr="0023543D">
          <w:rPr>
            <w:rPrChange w:id="782" w:author="Antonio Antetomaso" w:date="2017-03-30T16:18:00Z">
              <w:rPr>
                <w:i/>
              </w:rPr>
            </w:rPrChange>
          </w:rPr>
          <w:t>l’utilizzo di un</w:t>
        </w:r>
      </w:ins>
      <w:del w:id="783" w:author="Antonio Antetomaso" w:date="2017-03-21T23:41:00Z">
        <w:r w:rsidRPr="0023543D">
          <w:rPr>
            <w:rPrChange w:id="784" w:author="Antonio Antetomaso" w:date="2017-03-30T16:18:00Z">
              <w:rPr>
                <w:i/>
              </w:rPr>
            </w:rPrChange>
          </w:rPr>
          <w:delText>il </w:delText>
        </w:r>
      </w:del>
      <w:r w:rsidRPr="0023543D">
        <w:rPr>
          <w:rPrChange w:id="785" w:author="Antonio Antetomaso" w:date="2017-03-30T16:18:00Z">
            <w:rPr>
              <w:i/>
            </w:rPr>
          </w:rPrChange>
        </w:rPr>
        <w:t xml:space="preserve"> certificato </w:t>
      </w:r>
      <w:del w:id="786" w:author="Antonio Antetomaso" w:date="2017-03-30T16:17:00Z">
        <w:r w:rsidRPr="0023543D" w:rsidDel="000A2269">
          <w:rPr>
            <w:rPrChange w:id="787" w:author="Antonio Antetomaso" w:date="2017-03-30T16:18:00Z">
              <w:rPr>
                <w:i/>
              </w:rPr>
            </w:rPrChange>
          </w:rPr>
          <w:delText xml:space="preserve"> </w:delText>
        </w:r>
      </w:del>
      <w:r w:rsidRPr="0023543D">
        <w:rPr>
          <w:rPrChange w:id="788" w:author="Antonio Antetomaso" w:date="2017-03-30T16:18:00Z">
            <w:rPr>
              <w:i/>
            </w:rPr>
          </w:rPrChange>
        </w:rPr>
        <w:t>identificativo,  riferito   alla   postazione,</w:t>
      </w:r>
      <w:ins w:id="789" w:author="Antonio Antetomaso" w:date="2017-03-21T23:38:00Z">
        <w:r w:rsidRPr="0023543D">
          <w:rPr>
            <w:rPrChange w:id="790" w:author="Antonio Antetomaso" w:date="2017-03-30T16:18:00Z">
              <w:rPr>
                <w:i/>
              </w:rPr>
            </w:rPrChange>
          </w:rPr>
          <w:t xml:space="preserve"> </w:t>
        </w:r>
      </w:ins>
      <w:r w:rsidRPr="0023543D">
        <w:rPr>
          <w:rPrChange w:id="791" w:author="Antonio Antetomaso" w:date="2017-03-30T16:18:00Z">
            <w:rPr>
              <w:i/>
            </w:rPr>
          </w:rPrChange>
        </w:rPr>
        <w:t>memorizzato al suo interno, emesso dalla Certification Authority</w:t>
      </w:r>
      <w:ins w:id="792" w:author="Antonio Antetomaso" w:date="2017-03-21T23:30:00Z">
        <w:r w:rsidRPr="0023543D">
          <w:rPr>
            <w:rPrChange w:id="793" w:author="Antonio Antetomaso" w:date="2017-03-30T16:18:00Z">
              <w:rPr>
                <w:i/>
              </w:rPr>
            </w:rPrChange>
          </w:rPr>
          <w:t xml:space="preserve"> di </w:t>
        </w:r>
        <w:commentRangeStart w:id="794"/>
        <w:r w:rsidRPr="0023543D">
          <w:rPr>
            <w:rPrChange w:id="795" w:author="Antonio Antetomaso" w:date="2017-03-30T16:18:00Z">
              <w:rPr>
                <w:i/>
              </w:rPr>
            </w:rPrChange>
          </w:rPr>
          <w:t>ANPR</w:t>
        </w:r>
      </w:ins>
      <w:commentRangeEnd w:id="794"/>
      <w:r w:rsidRPr="0023543D">
        <w:rPr>
          <w:rPrChange w:id="796" w:author="Antonio Antetomaso" w:date="2017-03-30T16:18:00Z">
            <w:rPr/>
          </w:rPrChange>
        </w:rPr>
        <w:commentReference w:id="794"/>
      </w:r>
      <w:r w:rsidRPr="0023543D">
        <w:rPr>
          <w:rPrChange w:id="797" w:author="Antonio Antetomaso" w:date="2017-03-30T16:18:00Z">
            <w:rPr>
              <w:i/>
            </w:rPr>
          </w:rPrChange>
        </w:rPr>
        <w:t xml:space="preserve">; </w:t>
      </w:r>
    </w:p>
    <w:p w14:paraId="4BB597CA" w14:textId="54186ED5" w:rsidR="00C472E1" w:rsidRPr="0023543D" w:rsidRDefault="00697B31">
      <w:pPr>
        <w:numPr>
          <w:ilvl w:val="0"/>
          <w:numId w:val="6"/>
        </w:numPr>
        <w:spacing w:before="240"/>
        <w:ind w:hanging="360"/>
        <w:rPr>
          <w:rPrChange w:id="798" w:author="Antonio Antetomaso" w:date="2017-03-30T16:18:00Z">
            <w:rPr>
              <w:i/>
            </w:rPr>
          </w:rPrChange>
        </w:rPr>
      </w:pPr>
      <w:commentRangeStart w:id="799"/>
      <w:r w:rsidRPr="0023543D">
        <w:rPr>
          <w:rPrChange w:id="800" w:author="Antonio Antetomaso" w:date="2017-03-30T16:18:00Z">
            <w:rPr>
              <w:i/>
            </w:rPr>
          </w:rPrChange>
        </w:rPr>
        <w:t>il riconoscimento dell'operatore tramite la userid  e  password utilizzata per accedere ai servizi dei sistemi informativi  comunali, che garantiscono  l'autenticazione  dell'utente  e  la  verifica  dei diritti di accesso dello stesso alle varie funzionalit</w:t>
      </w:r>
      <w:ins w:id="801" w:author="Antonio Antetomaso" w:date="2017-03-30T16:18:00Z">
        <w:r w:rsidR="000A2269" w:rsidRPr="0023543D">
          <w:rPr>
            <w:rPrChange w:id="802" w:author="Antonio Antetomaso" w:date="2017-03-30T16:18:00Z">
              <w:rPr>
                <w:i/>
              </w:rPr>
            </w:rPrChange>
          </w:rPr>
          <w:t>à</w:t>
        </w:r>
      </w:ins>
      <w:del w:id="803" w:author="Antonio Antetomaso" w:date="2017-03-30T16:18:00Z">
        <w:r w:rsidRPr="0023543D" w:rsidDel="000A2269">
          <w:rPr>
            <w:rPrChange w:id="804" w:author="Antonio Antetomaso" w:date="2017-03-30T16:18:00Z">
              <w:rPr>
                <w:i/>
              </w:rPr>
            </w:rPrChange>
          </w:rPr>
          <w:delText>a'</w:delText>
        </w:r>
      </w:del>
      <w:r w:rsidRPr="0023543D">
        <w:rPr>
          <w:rPrChange w:id="805" w:author="Antonio Antetomaso" w:date="2017-03-30T16:18:00Z">
            <w:rPr>
              <w:i/>
            </w:rPr>
          </w:rPrChange>
        </w:rPr>
        <w:t xml:space="preserve"> applicative; </w:t>
      </w:r>
      <w:commentRangeEnd w:id="799"/>
      <w:r w:rsidRPr="0023543D">
        <w:rPr>
          <w:rPrChange w:id="806" w:author="Antonio Antetomaso" w:date="2017-03-30T16:18:00Z">
            <w:rPr/>
          </w:rPrChange>
        </w:rPr>
        <w:commentReference w:id="799"/>
      </w:r>
    </w:p>
    <w:p w14:paraId="108CF907" w14:textId="77777777" w:rsidR="00C472E1" w:rsidRPr="0023543D" w:rsidRDefault="00697B31">
      <w:pPr>
        <w:numPr>
          <w:ilvl w:val="0"/>
          <w:numId w:val="6"/>
        </w:numPr>
        <w:spacing w:before="240"/>
        <w:ind w:hanging="360"/>
        <w:rPr>
          <w:rPrChange w:id="807" w:author="Antonio Antetomaso" w:date="2017-03-30T16:18:00Z">
            <w:rPr>
              <w:i/>
            </w:rPr>
          </w:rPrChange>
        </w:rPr>
      </w:pPr>
      <w:ins w:id="808" w:author="Antonio Antetomaso" w:date="2017-03-21T23:41:00Z">
        <w:r w:rsidRPr="0023543D">
          <w:rPr>
            <w:rPrChange w:id="809" w:author="Antonio Antetomaso" w:date="2017-03-30T16:18:00Z">
              <w:rPr>
                <w:i/>
              </w:rPr>
            </w:rPrChange>
          </w:rPr>
          <w:t xml:space="preserve">l’utilizzo di un </w:t>
        </w:r>
      </w:ins>
      <w:del w:id="810" w:author="Antonio Antetomaso" w:date="2017-03-21T23:41:00Z">
        <w:r w:rsidRPr="0023543D">
          <w:rPr>
            <w:rPrChange w:id="811" w:author="Antonio Antetomaso" w:date="2017-03-30T16:18:00Z">
              <w:rPr>
                <w:i/>
              </w:rPr>
            </w:rPrChange>
          </w:rPr>
          <w:delText xml:space="preserve">il </w:delText>
        </w:r>
      </w:del>
      <w:r w:rsidRPr="0023543D">
        <w:rPr>
          <w:rPrChange w:id="812" w:author="Antonio Antetomaso" w:date="2017-03-30T16:18:00Z">
            <w:rPr>
              <w:i/>
            </w:rPr>
          </w:rPrChange>
        </w:rPr>
        <w:t xml:space="preserve">certificato </w:t>
      </w:r>
      <w:del w:id="813" w:author="Antonio Antetomaso" w:date="2017-03-21T23:41:00Z">
        <w:r w:rsidRPr="0023543D">
          <w:rPr>
            <w:rPrChange w:id="814" w:author="Antonio Antetomaso" w:date="2017-03-30T16:18:00Z">
              <w:rPr>
                <w:i/>
              </w:rPr>
            </w:rPrChange>
          </w:rPr>
          <w:delText>identificativo,  riferito  al  server </w:delText>
        </w:r>
      </w:del>
      <w:ins w:id="815" w:author="Antonio Antetomaso" w:date="2017-03-21T23:41:00Z">
        <w:r w:rsidRPr="0023543D">
          <w:rPr>
            <w:rPrChange w:id="816" w:author="Antonio Antetomaso" w:date="2017-03-30T16:18:00Z">
              <w:rPr>
                <w:i/>
              </w:rPr>
            </w:rPrChange>
          </w:rPr>
          <w:t>associato al CIEOnline</w:t>
        </w:r>
      </w:ins>
      <w:r w:rsidRPr="0023543D">
        <w:rPr>
          <w:rPrChange w:id="817" w:author="Antonio Antetomaso" w:date="2017-03-30T16:18:00Z">
            <w:rPr>
              <w:i/>
            </w:rPr>
          </w:rPrChange>
        </w:rPr>
        <w:t xml:space="preserve"> </w:t>
      </w:r>
      <w:del w:id="818" w:author="Antonio Antetomaso" w:date="2017-03-21T23:41:00Z">
        <w:r w:rsidRPr="0023543D">
          <w:rPr>
            <w:rPrChange w:id="819" w:author="Antonio Antetomaso" w:date="2017-03-30T16:18:00Z">
              <w:rPr>
                <w:i/>
              </w:rPr>
            </w:rPrChange>
          </w:rPr>
          <w:delText xml:space="preserve">ospitantel'applicazione che  utilizza  il  web  service,  memorizzato  al  suo interno, </w:delText>
        </w:r>
      </w:del>
      <w:r w:rsidRPr="0023543D">
        <w:rPr>
          <w:rPrChange w:id="820" w:author="Antonio Antetomaso" w:date="2017-03-30T16:18:00Z">
            <w:rPr>
              <w:i/>
            </w:rPr>
          </w:rPrChange>
        </w:rPr>
        <w:t>emesso dalla Certification Authority</w:t>
      </w:r>
      <w:ins w:id="821" w:author="Antonio Antetomaso" w:date="2017-03-21T23:41:00Z">
        <w:r w:rsidRPr="0023543D">
          <w:rPr>
            <w:rPrChange w:id="822" w:author="Antonio Antetomaso" w:date="2017-03-30T16:18:00Z">
              <w:rPr>
                <w:i/>
              </w:rPr>
            </w:rPrChange>
          </w:rPr>
          <w:t xml:space="preserve"> di ANPR</w:t>
        </w:r>
      </w:ins>
      <w:r w:rsidRPr="0023543D">
        <w:rPr>
          <w:rPrChange w:id="823" w:author="Antonio Antetomaso" w:date="2017-03-30T16:18:00Z">
            <w:rPr>
              <w:i/>
            </w:rPr>
          </w:rPrChange>
        </w:rPr>
        <w:t xml:space="preserve">. </w:t>
      </w:r>
    </w:p>
    <w:p w14:paraId="0B3A3074" w14:textId="51B3C03C" w:rsidR="00C472E1" w:rsidRPr="0023543D" w:rsidRDefault="00697B31">
      <w:pPr>
        <w:spacing w:before="240"/>
        <w:ind w:left="794"/>
        <w:rPr>
          <w:rPrChange w:id="824" w:author="Antonio Antetomaso" w:date="2017-03-30T16:18:00Z">
            <w:rPr>
              <w:i/>
            </w:rPr>
          </w:rPrChange>
        </w:rPr>
      </w:pPr>
      <w:commentRangeStart w:id="825"/>
      <w:r w:rsidRPr="0023543D">
        <w:rPr>
          <w:rPrChange w:id="826" w:author="Antonio Antetomaso" w:date="2017-03-30T16:18:00Z">
            <w:rPr>
              <w:i/>
            </w:rPr>
          </w:rPrChange>
        </w:rPr>
        <w:t>L'operatore accede autenticandosi tramite la userid e la password</w:t>
      </w:r>
      <w:ins w:id="827" w:author="Antonio Antetomaso" w:date="2017-03-30T16:18:00Z">
        <w:r w:rsidR="0079692E" w:rsidRPr="0023543D">
          <w:rPr>
            <w:rPrChange w:id="828" w:author="Antonio Antetomaso" w:date="2017-03-30T16:18:00Z">
              <w:rPr>
                <w:i/>
              </w:rPr>
            </w:rPrChange>
          </w:rPr>
          <w:t xml:space="preserve"> </w:t>
        </w:r>
      </w:ins>
      <w:r w:rsidRPr="0023543D">
        <w:rPr>
          <w:rPrChange w:id="829" w:author="Antonio Antetomaso" w:date="2017-03-30T16:18:00Z">
            <w:rPr>
              <w:i/>
            </w:rPr>
          </w:rPrChange>
        </w:rPr>
        <w:t>utilizzat</w:t>
      </w:r>
      <w:ins w:id="830" w:author="Antonio Antetomaso" w:date="2017-03-30T16:18:00Z">
        <w:r w:rsidR="0079692E" w:rsidRPr="0023543D">
          <w:rPr>
            <w:rPrChange w:id="831" w:author="Antonio Antetomaso" w:date="2017-03-30T16:18:00Z">
              <w:rPr>
                <w:i/>
              </w:rPr>
            </w:rPrChange>
          </w:rPr>
          <w:t>e</w:t>
        </w:r>
      </w:ins>
      <w:del w:id="832" w:author="Antonio Antetomaso" w:date="2017-03-30T16:18:00Z">
        <w:r w:rsidRPr="0023543D" w:rsidDel="0079692E">
          <w:rPr>
            <w:rPrChange w:id="833" w:author="Antonio Antetomaso" w:date="2017-03-30T16:18:00Z">
              <w:rPr>
                <w:i/>
              </w:rPr>
            </w:rPrChange>
          </w:rPr>
          <w:delText>a</w:delText>
        </w:r>
      </w:del>
      <w:r w:rsidRPr="0023543D">
        <w:rPr>
          <w:rPrChange w:id="834" w:author="Antonio Antetomaso" w:date="2017-03-30T16:18:00Z">
            <w:rPr>
              <w:i/>
            </w:rPr>
          </w:rPrChange>
        </w:rPr>
        <w:t xml:space="preserve"> per accedere ai servizi dei sistemi informativi comunali. </w:t>
      </w:r>
      <w:commentRangeEnd w:id="825"/>
      <w:r w:rsidRPr="0023543D">
        <w:rPr>
          <w:rPrChange w:id="835" w:author="Antonio Antetomaso" w:date="2017-03-30T16:18:00Z">
            <w:rPr/>
          </w:rPrChange>
        </w:rPr>
        <w:commentReference w:id="825"/>
      </w:r>
    </w:p>
    <w:p w14:paraId="52617A60" w14:textId="031FA9FF" w:rsidR="00C472E1" w:rsidRPr="0023543D" w:rsidRDefault="00697B31">
      <w:pPr>
        <w:spacing w:before="240"/>
        <w:ind w:left="794"/>
        <w:rPr>
          <w:rPrChange w:id="836" w:author="Antonio Antetomaso" w:date="2017-03-30T16:18:00Z">
            <w:rPr>
              <w:i/>
            </w:rPr>
          </w:rPrChange>
        </w:rPr>
      </w:pPr>
      <w:r w:rsidRPr="0023543D">
        <w:rPr>
          <w:rPrChange w:id="837" w:author="Antonio Antetomaso" w:date="2017-03-30T16:18:00Z">
            <w:rPr>
              <w:i/>
            </w:rPr>
          </w:rPrChange>
        </w:rPr>
        <w:t>Per </w:t>
      </w:r>
      <w:del w:id="838" w:author="Antonio Antetomaso" w:date="2017-03-30T16:18:00Z">
        <w:r w:rsidRPr="0023543D" w:rsidDel="00A07D2E">
          <w:rPr>
            <w:rPrChange w:id="839" w:author="Antonio Antetomaso" w:date="2017-03-30T16:18:00Z">
              <w:rPr>
                <w:i/>
              </w:rPr>
            </w:rPrChange>
          </w:rPr>
          <w:delText xml:space="preserve"> </w:delText>
        </w:r>
      </w:del>
      <w:r w:rsidRPr="0023543D">
        <w:rPr>
          <w:rPrChange w:id="840" w:author="Antonio Antetomaso" w:date="2017-03-30T16:18:00Z">
            <w:rPr>
              <w:i/>
            </w:rPr>
          </w:rPrChange>
        </w:rPr>
        <w:t xml:space="preserve">garantire   il   riconoscimento   dell'operatore   e   della postazione, autorizzata dal comune, </w:t>
      </w:r>
      <w:del w:id="841" w:author="Antonio Antetomaso" w:date="2017-03-30T16:18:00Z">
        <w:r w:rsidRPr="0023543D" w:rsidDel="00A07D2E">
          <w:rPr>
            <w:rPrChange w:id="842" w:author="Antonio Antetomaso" w:date="2017-03-30T16:18:00Z">
              <w:rPr>
                <w:i/>
              </w:rPr>
            </w:rPrChange>
          </w:rPr>
          <w:delText xml:space="preserve">nonche' </w:delText>
        </w:r>
      </w:del>
      <w:ins w:id="843" w:author="Antonio Antetomaso" w:date="2017-03-30T16:18:00Z">
        <w:r w:rsidR="00A07D2E" w:rsidRPr="0023543D">
          <w:rPr>
            <w:rPrChange w:id="844" w:author="Antonio Antetomaso" w:date="2017-03-30T16:18:00Z">
              <w:rPr>
                <w:i/>
              </w:rPr>
            </w:rPrChange>
          </w:rPr>
          <w:t xml:space="preserve">nonchè </w:t>
        </w:r>
      </w:ins>
      <w:r w:rsidRPr="0023543D">
        <w:rPr>
          <w:rPrChange w:id="845" w:author="Antonio Antetomaso" w:date="2017-03-30T16:18:00Z">
            <w:rPr>
              <w:i/>
            </w:rPr>
          </w:rPrChange>
        </w:rPr>
        <w:t xml:space="preserve">l'integrita' dei dati,  i messaggi inviati prevedono: </w:t>
      </w:r>
    </w:p>
    <w:p w14:paraId="00A0A379" w14:textId="77777777" w:rsidR="00C472E1" w:rsidRPr="0023543D" w:rsidRDefault="00697B31">
      <w:pPr>
        <w:numPr>
          <w:ilvl w:val="0"/>
          <w:numId w:val="6"/>
        </w:numPr>
        <w:spacing w:before="240"/>
        <w:ind w:hanging="360"/>
        <w:rPr>
          <w:rPrChange w:id="846" w:author="Antonio Antetomaso" w:date="2017-03-30T16:18:00Z">
            <w:rPr>
              <w:i/>
            </w:rPr>
          </w:rPrChange>
        </w:rPr>
      </w:pPr>
      <w:r w:rsidRPr="0023543D">
        <w:rPr>
          <w:rPrChange w:id="847" w:author="Antonio Antetomaso" w:date="2017-03-30T16:18:00Z">
            <w:rPr>
              <w:i/>
            </w:rPr>
          </w:rPrChange>
        </w:rPr>
        <w:t xml:space="preserve">identificativo  postazione  firmato  con  </w:t>
      </w:r>
      <w:del w:id="848" w:author="Antonio Antetomaso" w:date="2017-03-21T23:42:00Z">
        <w:r w:rsidRPr="0023543D">
          <w:rPr>
            <w:rPrChange w:id="849" w:author="Antonio Antetomaso" w:date="2017-03-30T16:18:00Z">
              <w:rPr>
                <w:i/>
              </w:rPr>
            </w:rPrChange>
          </w:rPr>
          <w:delText xml:space="preserve">il   </w:delText>
        </w:r>
      </w:del>
      <w:ins w:id="850" w:author="Antonio Antetomaso" w:date="2017-03-21T23:42:00Z">
        <w:r w:rsidRPr="0023543D">
          <w:rPr>
            <w:rPrChange w:id="851" w:author="Antonio Antetomaso" w:date="2017-03-30T16:18:00Z">
              <w:rPr>
                <w:i/>
              </w:rPr>
            </w:rPrChange>
          </w:rPr>
          <w:t xml:space="preserve">la chiave privata associata al </w:t>
        </w:r>
      </w:ins>
      <w:r w:rsidRPr="0023543D">
        <w:rPr>
          <w:rPrChange w:id="852" w:author="Antonio Antetomaso" w:date="2017-03-30T16:18:00Z">
            <w:rPr>
              <w:i/>
            </w:rPr>
          </w:rPrChange>
        </w:rPr>
        <w:t>certificato  </w:t>
      </w:r>
      <w:del w:id="853" w:author="Antonio Antetomaso" w:date="2017-03-21T23:42:00Z">
        <w:r w:rsidRPr="0023543D">
          <w:rPr>
            <w:rPrChange w:id="854" w:author="Antonio Antetomaso" w:date="2017-03-30T16:18:00Z">
              <w:rPr>
                <w:i/>
              </w:rPr>
            </w:rPrChange>
          </w:rPr>
          <w:delText xml:space="preserve"> </w:delText>
        </w:r>
      </w:del>
      <w:r w:rsidRPr="0023543D">
        <w:rPr>
          <w:rPrChange w:id="855" w:author="Antonio Antetomaso" w:date="2017-03-30T16:18:00Z">
            <w:rPr>
              <w:i/>
            </w:rPr>
          </w:rPrChange>
        </w:rPr>
        <w:t xml:space="preserve">di postazione; </w:t>
      </w:r>
    </w:p>
    <w:p w14:paraId="2DAC1055" w14:textId="77777777" w:rsidR="00C472E1" w:rsidRPr="0023543D" w:rsidRDefault="00697B31">
      <w:pPr>
        <w:numPr>
          <w:ilvl w:val="0"/>
          <w:numId w:val="6"/>
        </w:numPr>
        <w:spacing w:before="240"/>
        <w:ind w:hanging="360"/>
        <w:rPr>
          <w:rPrChange w:id="856" w:author="Antonio Antetomaso" w:date="2017-03-30T16:18:00Z">
            <w:rPr>
              <w:i/>
            </w:rPr>
          </w:rPrChange>
        </w:rPr>
      </w:pPr>
      <w:r w:rsidRPr="0023543D">
        <w:rPr>
          <w:rPrChange w:id="857" w:author="Antonio Antetomaso" w:date="2017-03-30T16:18:00Z">
            <w:rPr>
              <w:i/>
            </w:rPr>
          </w:rPrChange>
        </w:rPr>
        <w:t xml:space="preserve">identificativo utente; </w:t>
      </w:r>
    </w:p>
    <w:p w14:paraId="3CFB4946" w14:textId="3627FBE8" w:rsidR="00C472E1" w:rsidRPr="0023543D" w:rsidRDefault="00697B31" w:rsidP="0023543D">
      <w:pPr>
        <w:numPr>
          <w:ilvl w:val="0"/>
          <w:numId w:val="6"/>
        </w:numPr>
        <w:spacing w:before="240"/>
        <w:ind w:hanging="360"/>
        <w:jc w:val="both"/>
        <w:rPr>
          <w:rPrChange w:id="858" w:author="Antonio Antetomaso" w:date="2017-03-30T16:18:00Z">
            <w:rPr>
              <w:i/>
            </w:rPr>
          </w:rPrChange>
        </w:rPr>
        <w:pPrChange w:id="859" w:author="Antonio Antetomaso" w:date="2017-03-30T16:19:00Z">
          <w:pPr>
            <w:numPr>
              <w:numId w:val="6"/>
            </w:numPr>
            <w:spacing w:before="240"/>
            <w:ind w:left="1154" w:hanging="360"/>
          </w:pPr>
        </w:pPrChange>
      </w:pPr>
      <w:r w:rsidRPr="0023543D">
        <w:rPr>
          <w:rPrChange w:id="860" w:author="Antonio Antetomaso" w:date="2017-03-30T16:18:00Z">
            <w:rPr>
              <w:i/>
            </w:rPr>
          </w:rPrChange>
        </w:rPr>
        <w:t>firma  dell'intero  messaggio  mediante</w:t>
      </w:r>
      <w:ins w:id="861" w:author="Antonio Antetomaso" w:date="2017-03-21T23:42:00Z">
        <w:r w:rsidRPr="0023543D">
          <w:rPr>
            <w:rPrChange w:id="862" w:author="Antonio Antetomaso" w:date="2017-03-30T16:18:00Z">
              <w:rPr>
                <w:i/>
              </w:rPr>
            </w:rPrChange>
          </w:rPr>
          <w:t xml:space="preserve"> la chiave privata associata</w:t>
        </w:r>
      </w:ins>
      <w:r w:rsidRPr="0023543D">
        <w:rPr>
          <w:rPrChange w:id="863" w:author="Antonio Antetomaso" w:date="2017-03-30T16:18:00Z">
            <w:rPr>
              <w:i/>
            </w:rPr>
          </w:rPrChange>
        </w:rPr>
        <w:t> </w:t>
      </w:r>
      <w:del w:id="864" w:author="Antonio Antetomaso" w:date="2017-03-21T23:42:00Z">
        <w:r w:rsidRPr="0023543D">
          <w:rPr>
            <w:rPrChange w:id="865" w:author="Antonio Antetomaso" w:date="2017-03-30T16:18:00Z">
              <w:rPr>
                <w:i/>
              </w:rPr>
            </w:rPrChange>
          </w:rPr>
          <w:delText xml:space="preserve"> i</w:delText>
        </w:r>
      </w:del>
      <w:ins w:id="866" w:author="Antonio Antetomaso" w:date="2017-03-21T23:42:00Z">
        <w:r w:rsidRPr="0023543D">
          <w:rPr>
            <w:rPrChange w:id="867" w:author="Antonio Antetomaso" w:date="2017-03-30T16:18:00Z">
              <w:rPr>
                <w:i/>
              </w:rPr>
            </w:rPrChange>
          </w:rPr>
          <w:t>al</w:t>
        </w:r>
      </w:ins>
      <w:del w:id="868" w:author="Antonio Antetomaso" w:date="2017-03-21T23:42:00Z">
        <w:r w:rsidRPr="0023543D">
          <w:rPr>
            <w:rPrChange w:id="869" w:author="Antonio Antetomaso" w:date="2017-03-30T16:18:00Z">
              <w:rPr>
                <w:i/>
              </w:rPr>
            </w:rPrChange>
          </w:rPr>
          <w:delText>l</w:delText>
        </w:r>
      </w:del>
      <w:r w:rsidRPr="0023543D">
        <w:rPr>
          <w:rPrChange w:id="870" w:author="Antonio Antetomaso" w:date="2017-03-30T16:18:00Z">
            <w:rPr>
              <w:i/>
            </w:rPr>
          </w:rPrChange>
        </w:rPr>
        <w:t>   certificato </w:t>
      </w:r>
      <w:del w:id="871" w:author="Antonio Antetomaso" w:date="2017-03-21T23:41:00Z">
        <w:r w:rsidRPr="0023543D">
          <w:rPr>
            <w:rPrChange w:id="872" w:author="Antonio Antetomaso" w:date="2017-03-30T16:18:00Z">
              <w:rPr>
                <w:i/>
              </w:rPr>
            </w:rPrChange>
          </w:rPr>
          <w:delText> </w:delText>
        </w:r>
      </w:del>
      <w:r w:rsidRPr="0023543D">
        <w:rPr>
          <w:rPrChange w:id="873" w:author="Antonio Antetomaso" w:date="2017-03-30T16:18:00Z">
            <w:rPr>
              <w:i/>
            </w:rPr>
          </w:rPrChange>
        </w:rPr>
        <w:t xml:space="preserve"> </w:t>
      </w:r>
      <w:ins w:id="874" w:author="Antonio Antetomaso" w:date="2017-03-21T23:41:00Z">
        <w:r w:rsidRPr="0023543D">
          <w:rPr>
            <w:rPrChange w:id="875" w:author="Antonio Antetomaso" w:date="2017-03-30T16:18:00Z">
              <w:rPr>
                <w:i/>
              </w:rPr>
            </w:rPrChange>
          </w:rPr>
          <w:t xml:space="preserve">rilasciato al CIEOnline, </w:t>
        </w:r>
      </w:ins>
      <w:del w:id="876" w:author="Antonio Antetomaso" w:date="2017-03-21T23:41:00Z">
        <w:r w:rsidRPr="0023543D">
          <w:rPr>
            <w:rPrChange w:id="877" w:author="Antonio Antetomaso" w:date="2017-03-30T16:18:00Z">
              <w:rPr>
                <w:i/>
              </w:rPr>
            </w:rPrChange>
          </w:rPr>
          <w:delText xml:space="preserve">che identifica il server del comune </w:delText>
        </w:r>
      </w:del>
      <w:r w:rsidRPr="0023543D">
        <w:rPr>
          <w:rPrChange w:id="878" w:author="Antonio Antetomaso" w:date="2017-03-30T16:18:00Z">
            <w:rPr>
              <w:i/>
            </w:rPr>
          </w:rPrChange>
        </w:rPr>
        <w:t xml:space="preserve">secondo i meccanismi  standard  </w:t>
      </w:r>
      <w:del w:id="879" w:author="Antonio Antetomaso" w:date="2017-03-21T23:42:00Z">
        <w:r w:rsidRPr="0023543D">
          <w:rPr>
            <w:rPrChange w:id="880" w:author="Antonio Antetomaso" w:date="2017-03-30T16:18:00Z">
              <w:rPr>
                <w:i/>
              </w:rPr>
            </w:rPrChange>
          </w:rPr>
          <w:delText xml:space="preserve">della  </w:delText>
        </w:r>
      </w:del>
      <w:ins w:id="881" w:author="Antonio Antetomaso" w:date="2017-03-21T23:42:00Z">
        <w:r w:rsidRPr="0023543D">
          <w:rPr>
            <w:rPrChange w:id="882" w:author="Antonio Antetomaso" w:date="2017-03-30T16:18:00Z">
              <w:rPr>
                <w:i/>
              </w:rPr>
            </w:rPrChange>
          </w:rPr>
          <w:t xml:space="preserve">del protocollo </w:t>
        </w:r>
      </w:ins>
      <w:del w:id="883" w:author="Antonio Antetomaso" w:date="2017-03-21T23:42:00Z">
        <w:r w:rsidRPr="0023543D">
          <w:rPr>
            <w:rPrChange w:id="884" w:author="Antonio Antetomaso" w:date="2017-03-30T16:18:00Z">
              <w:rPr>
                <w:i/>
              </w:rPr>
            </w:rPrChange>
          </w:rPr>
          <w:delText>ws</w:delText>
        </w:r>
      </w:del>
      <w:ins w:id="885" w:author="Antonio Antetomaso" w:date="2017-03-21T23:42:00Z">
        <w:r w:rsidR="00CB7D37">
          <w:rPr>
            <w:rPrChange w:id="886" w:author="Antonio Antetomaso" w:date="2017-03-30T16:18:00Z">
              <w:rPr/>
            </w:rPrChange>
          </w:rPr>
          <w:t>Ws</w:t>
        </w:r>
        <w:r w:rsidRPr="0023543D">
          <w:rPr>
            <w:rPrChange w:id="887" w:author="Antonio Antetomaso" w:date="2017-03-30T16:18:00Z">
              <w:rPr>
                <w:i/>
              </w:rPr>
            </w:rPrChange>
          </w:rPr>
          <w:t xml:space="preserve"> </w:t>
        </w:r>
      </w:ins>
      <w:del w:id="888" w:author="Antonio Antetomaso" w:date="2017-03-21T23:42:00Z">
        <w:r w:rsidRPr="0023543D">
          <w:rPr>
            <w:rPrChange w:id="889" w:author="Antonio Antetomaso" w:date="2017-03-30T16:18:00Z">
              <w:rPr>
                <w:i/>
              </w:rPr>
            </w:rPrChange>
          </w:rPr>
          <w:delText xml:space="preserve"> </w:delText>
        </w:r>
      </w:del>
      <w:ins w:id="890" w:author="Antonio Antetomaso" w:date="2017-03-21T23:42:00Z">
        <w:r w:rsidRPr="0023543D">
          <w:rPr>
            <w:rPrChange w:id="891" w:author="Antonio Antetomaso" w:date="2017-03-30T16:18:00Z">
              <w:rPr>
                <w:i/>
              </w:rPr>
            </w:rPrChange>
          </w:rPr>
          <w:t>S</w:t>
        </w:r>
      </w:ins>
      <w:del w:id="892" w:author="Antonio Antetomaso" w:date="2017-03-21T23:42:00Z">
        <w:r w:rsidRPr="0023543D">
          <w:rPr>
            <w:rPrChange w:id="893" w:author="Antonio Antetomaso" w:date="2017-03-30T16:18:00Z">
              <w:rPr>
                <w:i/>
              </w:rPr>
            </w:rPrChange>
          </w:rPr>
          <w:delText>s</w:delText>
        </w:r>
      </w:del>
      <w:r w:rsidRPr="0023543D">
        <w:rPr>
          <w:rPrChange w:id="894" w:author="Antonio Antetomaso" w:date="2017-03-30T16:18:00Z">
            <w:rPr>
              <w:i/>
            </w:rPr>
          </w:rPrChange>
        </w:rPr>
        <w:t xml:space="preserve">ecurity. </w:t>
      </w:r>
    </w:p>
    <w:p w14:paraId="0F36D0D8" w14:textId="095B7E7D" w:rsidR="00C472E1" w:rsidRPr="0023543D" w:rsidRDefault="00697B31" w:rsidP="0023543D">
      <w:pPr>
        <w:spacing w:before="240"/>
        <w:ind w:left="794"/>
        <w:jc w:val="both"/>
        <w:rPr>
          <w:rPrChange w:id="895" w:author="Antonio Antetomaso" w:date="2017-03-30T16:18:00Z">
            <w:rPr>
              <w:i/>
            </w:rPr>
          </w:rPrChange>
        </w:rPr>
        <w:pPrChange w:id="896" w:author="Antonio Antetomaso" w:date="2017-03-30T16:18:00Z">
          <w:pPr>
            <w:spacing w:before="240"/>
            <w:ind w:left="794"/>
          </w:pPr>
        </w:pPrChange>
      </w:pPr>
      <w:del w:id="897" w:author="Antonio Antetomaso" w:date="2017-03-30T16:19:00Z">
        <w:r w:rsidRPr="0023543D" w:rsidDel="0023543D">
          <w:rPr>
            <w:rPrChange w:id="898" w:author="Antonio Antetomaso" w:date="2017-03-30T16:18:00Z">
              <w:rPr>
                <w:i/>
              </w:rPr>
            </w:rPrChange>
          </w:rPr>
          <w:delText> </w:delText>
        </w:r>
      </w:del>
      <w:r w:rsidRPr="0023543D">
        <w:rPr>
          <w:rPrChange w:id="899" w:author="Antonio Antetomaso" w:date="2017-03-30T16:18:00Z">
            <w:rPr>
              <w:i/>
            </w:rPr>
          </w:rPrChange>
        </w:rPr>
        <w:t xml:space="preserve">Alla  ricezione  del  messaggio,  ANPR  verifica  la  firma   del messaggio ed il sistema di Identity &amp; Access management  verifica  la </w:t>
      </w:r>
      <w:del w:id="900" w:author="Antonio Antetomaso" w:date="2017-03-30T16:18:00Z">
        <w:r w:rsidRPr="0023543D" w:rsidDel="0023543D">
          <w:rPr>
            <w:rPrChange w:id="901" w:author="Antonio Antetomaso" w:date="2017-03-30T16:18:00Z">
              <w:rPr>
                <w:i/>
              </w:rPr>
            </w:rPrChange>
          </w:rPr>
          <w:delText xml:space="preserve">validita' </w:delText>
        </w:r>
      </w:del>
      <w:ins w:id="902" w:author="Antonio Antetomaso" w:date="2017-03-30T16:18:00Z">
        <w:r w:rsidR="0023543D" w:rsidRPr="0023543D">
          <w:rPr>
            <w:rPrChange w:id="903" w:author="Antonio Antetomaso" w:date="2017-03-30T16:18:00Z">
              <w:rPr>
                <w:i/>
              </w:rPr>
            </w:rPrChange>
          </w:rPr>
          <w:t>validit</w:t>
        </w:r>
        <w:r w:rsidR="0023543D">
          <w:t>à</w:t>
        </w:r>
        <w:r w:rsidR="0023543D" w:rsidRPr="0023543D">
          <w:rPr>
            <w:rPrChange w:id="904" w:author="Antonio Antetomaso" w:date="2017-03-30T16:18:00Z">
              <w:rPr>
                <w:i/>
              </w:rPr>
            </w:rPrChange>
          </w:rPr>
          <w:t xml:space="preserve"> </w:t>
        </w:r>
      </w:ins>
      <w:r w:rsidRPr="0023543D">
        <w:rPr>
          <w:rPrChange w:id="905" w:author="Antonio Antetomaso" w:date="2017-03-30T16:18:00Z">
            <w:rPr>
              <w:i/>
            </w:rPr>
          </w:rPrChange>
        </w:rPr>
        <w:t>dell'identificativo della postazione,  nonch</w:t>
      </w:r>
      <w:ins w:id="906" w:author="Antonio Antetomaso" w:date="2017-03-30T16:19:00Z">
        <w:r w:rsidR="009312A2">
          <w:t>è</w:t>
        </w:r>
      </w:ins>
      <w:del w:id="907" w:author="Antonio Antetomaso" w:date="2017-03-30T16:19:00Z">
        <w:r w:rsidRPr="0023543D" w:rsidDel="009312A2">
          <w:rPr>
            <w:rPrChange w:id="908" w:author="Antonio Antetomaso" w:date="2017-03-30T16:18:00Z">
              <w:rPr>
                <w:i/>
              </w:rPr>
            </w:rPrChange>
          </w:rPr>
          <w:delText>e'</w:delText>
        </w:r>
      </w:del>
      <w:r w:rsidRPr="0023543D">
        <w:rPr>
          <w:rPrChange w:id="909" w:author="Antonio Antetomaso" w:date="2017-03-30T16:18:00Z">
            <w:rPr>
              <w:i/>
            </w:rPr>
          </w:rPrChange>
        </w:rPr>
        <w:t xml:space="preserve">  l'esistenza dell'utente e la rispondenza dell'operazione  richiesta  in  base  al profilo assegnato;  in  caso  di  esito  positivo,  ANPR  elabora  il messaggio. </w:t>
      </w:r>
    </w:p>
    <w:p w14:paraId="44F6B87F" w14:textId="77777777" w:rsidR="00C472E1" w:rsidRDefault="00697B31">
      <w:pPr>
        <w:spacing w:before="240"/>
        <w:ind w:left="794"/>
      </w:pPr>
      <w:r>
        <w:t>Da ciò consegue che:</w:t>
      </w:r>
    </w:p>
    <w:p w14:paraId="4810CBA9" w14:textId="77777777" w:rsidR="00C472E1" w:rsidRDefault="00697B31">
      <w:pPr>
        <w:numPr>
          <w:ilvl w:val="0"/>
          <w:numId w:val="1"/>
        </w:numPr>
        <w:spacing w:before="120"/>
        <w:ind w:hanging="357"/>
        <w:jc w:val="both"/>
      </w:pPr>
      <w:commentRangeStart w:id="910"/>
      <w:r>
        <w:t>l’utente del comune che utilizza CIEOnline deve essere censito nel sistema ANPR;</w:t>
      </w:r>
      <w:commentRangeEnd w:id="910"/>
      <w:r>
        <w:commentReference w:id="910"/>
      </w:r>
    </w:p>
    <w:p w14:paraId="4761DEF9" w14:textId="77777777" w:rsidR="00C472E1" w:rsidRDefault="00697B31">
      <w:pPr>
        <w:numPr>
          <w:ilvl w:val="0"/>
          <w:numId w:val="1"/>
        </w:numPr>
        <w:spacing w:before="120"/>
        <w:ind w:hanging="357"/>
        <w:jc w:val="both"/>
      </w:pPr>
      <w:r>
        <w:t>la postazione che si utilizza deve essere munita di un certificato di postazione di ANPR.</w:t>
      </w:r>
    </w:p>
    <w:p w14:paraId="10B3C25D" w14:textId="77777777" w:rsidR="00C472E1" w:rsidRDefault="00697B31">
      <w:pPr>
        <w:spacing w:before="240"/>
        <w:ind w:left="794"/>
        <w:jc w:val="both"/>
      </w:pPr>
      <w:r>
        <w:t xml:space="preserve">Il </w:t>
      </w:r>
      <w:del w:id="911" w:author="Antonio Antetomaso" w:date="2017-03-30T16:19:00Z">
        <w:r w:rsidDel="006B2639">
          <w:delText xml:space="preserve"> </w:delText>
        </w:r>
      </w:del>
      <w:r>
        <w:t xml:space="preserve">messaggio da predisporre quando si invoca un servizio di ANPR, inoltre,  comporta l’esecuzione di alcuni passaggi, schematizzati nella figura che segue. </w:t>
      </w:r>
    </w:p>
    <w:p w14:paraId="5B341D56" w14:textId="77777777" w:rsidR="00C472E1" w:rsidRDefault="00697B31">
      <w:pPr>
        <w:spacing w:before="240"/>
        <w:ind w:left="794"/>
      </w:pPr>
      <w:r>
        <w:rPr>
          <w:noProof/>
        </w:rPr>
        <w:lastRenderedPageBreak/>
        <w:drawing>
          <wp:inline distT="0" distB="0" distL="0" distR="0" wp14:anchorId="697014D7" wp14:editId="0BDC629C">
            <wp:extent cx="5572125"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572125" cy="2400300"/>
                    </a:xfrm>
                    <a:prstGeom prst="rect">
                      <a:avLst/>
                    </a:prstGeom>
                    <a:ln/>
                  </pic:spPr>
                </pic:pic>
              </a:graphicData>
            </a:graphic>
          </wp:inline>
        </w:drawing>
      </w:r>
    </w:p>
    <w:p w14:paraId="795644E1" w14:textId="77777777" w:rsidR="00C472E1" w:rsidRDefault="00697B31">
      <w:pPr>
        <w:spacing w:before="240"/>
        <w:ind w:left="794"/>
        <w:jc w:val="both"/>
      </w:pPr>
      <w:r>
        <w:t xml:space="preserve">Nel caso relativo all’utilizzo dei servizi dedicati </w:t>
      </w:r>
      <w:del w:id="912" w:author="Antonio Antetomaso" w:date="2017-03-21T23:47:00Z">
        <w:r>
          <w:delText xml:space="preserve">per </w:delText>
        </w:r>
      </w:del>
      <w:ins w:id="913" w:author="Antonio Antetomaso" w:date="2017-03-21T23:47:00Z">
        <w:r>
          <w:t>al</w:t>
        </w:r>
      </w:ins>
      <w:r>
        <w:t>l’emissione della CIE</w:t>
      </w:r>
      <w:ins w:id="914" w:author="Antonio Antetomaso" w:date="2017-03-21T23:47:00Z">
        <w:r>
          <w:t>,</w:t>
        </w:r>
      </w:ins>
      <w:del w:id="915" w:author="Antonio Antetomaso" w:date="2017-03-21T23:47:00Z">
        <w:r>
          <w:delText xml:space="preserve"> 2.0,</w:delText>
        </w:r>
      </w:del>
      <w:r>
        <w:t xml:space="preserve"> per la firma dell’intero messaggio </w:t>
      </w:r>
      <w:del w:id="916" w:author="Antonio Antetomaso" w:date="2017-03-21T23:47:00Z">
        <w:r>
          <w:delText xml:space="preserve">ciascun comune avrà a disposzione un certificato dedicato per comune che sarà consegnato al Ministero dell’Interno per l’installazione. </w:delText>
        </w:r>
      </w:del>
      <w:ins w:id="917" w:author="Antonio Antetomaso" w:date="2017-03-21T23:47:00Z">
        <w:r>
          <w:t>al CIEOnline verrà rilasciato un certificato dalla PKI ANPR, avente CN …</w:t>
        </w:r>
      </w:ins>
    </w:p>
    <w:p w14:paraId="7D9D675E" w14:textId="77777777" w:rsidR="00C472E1" w:rsidRDefault="00697B31">
      <w:pPr>
        <w:spacing w:before="240"/>
        <w:ind w:left="794"/>
        <w:jc w:val="both"/>
      </w:pPr>
      <w:commentRangeStart w:id="918"/>
      <w:commentRangeEnd w:id="918"/>
      <w:r>
        <w:commentReference w:id="918"/>
      </w:r>
      <w:r>
        <w:rPr>
          <w:strike/>
          <w:rPrChange w:id="919" w:author="Antonio Antetomaso" w:date="2017-03-28T11:42:00Z">
            <w:rPr/>
          </w:rPrChange>
        </w:rPr>
        <w:t xml:space="preserve">Il CN di tale certififcato sarà costituito come segue : </w:t>
      </w:r>
      <w:commentRangeStart w:id="920"/>
      <w:commentRangeEnd w:id="920"/>
      <w:r>
        <w:commentReference w:id="920"/>
      </w:r>
      <w:r>
        <w:rPr>
          <w:b/>
          <w:strike/>
          <w:rPrChange w:id="921" w:author="Antonio Antetomaso" w:date="2017-03-28T11:42:00Z">
            <w:rPr>
              <w:b/>
            </w:rPr>
          </w:rPrChange>
        </w:rPr>
        <w:t>[</w:t>
      </w:r>
      <w:commentRangeStart w:id="922"/>
      <w:commentRangeEnd w:id="922"/>
      <w:r>
        <w:commentReference w:id="922"/>
      </w:r>
      <w:r>
        <w:rPr>
          <w:b/>
          <w:i/>
          <w:strike/>
          <w:rPrChange w:id="923" w:author="Antonio Antetomaso" w:date="2017-03-28T11:42:00Z">
            <w:rPr>
              <w:b/>
              <w:i/>
            </w:rPr>
          </w:rPrChange>
        </w:rPr>
        <w:t>codice istat comune</w:t>
      </w:r>
      <w:commentRangeStart w:id="924"/>
      <w:commentRangeEnd w:id="924"/>
      <w:r>
        <w:commentReference w:id="924"/>
      </w:r>
      <w:r>
        <w:rPr>
          <w:b/>
          <w:strike/>
          <w:rPrChange w:id="925" w:author="Antonio Antetomaso" w:date="2017-03-28T11:42:00Z">
            <w:rPr>
              <w:b/>
            </w:rPr>
          </w:rPrChange>
        </w:rPr>
        <w:t>] -CI-</w:t>
      </w:r>
      <w:commentRangeStart w:id="926"/>
      <w:commentRangeStart w:id="927"/>
      <w:commentRangeEnd w:id="926"/>
      <w:r>
        <w:commentReference w:id="926"/>
      </w:r>
      <w:r>
        <w:rPr>
          <w:b/>
          <w:strike/>
          <w:rPrChange w:id="928" w:author="Antonio Antetomaso" w:date="2017-03-28T11:42:00Z">
            <w:rPr>
              <w:b/>
            </w:rPr>
          </w:rPrChange>
        </w:rPr>
        <w:t>0001</w:t>
      </w:r>
      <w:commentRangeEnd w:id="927"/>
      <w:r>
        <w:commentReference w:id="927"/>
      </w:r>
      <w:commentRangeStart w:id="929"/>
      <w:commentRangeEnd w:id="929"/>
      <w:r>
        <w:commentReference w:id="929"/>
      </w:r>
      <w:r>
        <w:rPr>
          <w:strike/>
          <w:rPrChange w:id="930" w:author="Antonio Antetomaso" w:date="2017-03-28T11:42:00Z">
            <w:rPr/>
          </w:rPrChange>
        </w:rPr>
        <w:t xml:space="preserve">. </w:t>
      </w:r>
    </w:p>
    <w:p w14:paraId="1A937644" w14:textId="77777777" w:rsidR="00C472E1" w:rsidRDefault="00697B31" w:rsidP="009312A2">
      <w:pPr>
        <w:spacing w:before="240"/>
        <w:ind w:left="794"/>
        <w:jc w:val="both"/>
        <w:pPrChange w:id="931" w:author="Antonio Antetomaso" w:date="2017-03-30T16:19:00Z">
          <w:pPr>
            <w:spacing w:before="240"/>
            <w:ind w:left="794"/>
            <w:jc w:val="both"/>
          </w:pPr>
        </w:pPrChange>
      </w:pPr>
      <w:r>
        <w:t>Lo standard dei web services per trasferire queste informazioni in maniera sicura è la WS Security. La ws security prevede diverse modalità di rappresentazione (token di sicurezza)</w:t>
      </w:r>
      <w:ins w:id="932" w:author="Antonio Antetomaso" w:date="2017-03-21T23:49:00Z">
        <w:r>
          <w:t>;</w:t>
        </w:r>
      </w:ins>
      <w:del w:id="933" w:author="Antonio Antetomaso" w:date="2017-03-21T23:49:00Z">
        <w:r>
          <w:delText>,</w:delText>
        </w:r>
      </w:del>
      <w:r>
        <w:t xml:space="preserve"> si è scelto il token SAML, che garantisce anche l’attivazione di meccanismi per garantire l’autenticità del messaggio e per trasportare in maniera sicura le informazioni richieste dalla norma sopra riportata (identificativo dell’utente e postazione); </w:t>
      </w:r>
      <w:commentRangeStart w:id="934"/>
      <w:r>
        <w:t>questo standard, per altro, è referenziato nelle specifiche AgID.</w:t>
      </w:r>
      <w:commentRangeEnd w:id="934"/>
      <w:r>
        <w:commentReference w:id="934"/>
      </w:r>
    </w:p>
    <w:p w14:paraId="57909C1C" w14:textId="77777777" w:rsidR="00F9372C" w:rsidRDefault="00697B31" w:rsidP="009312A2">
      <w:pPr>
        <w:spacing w:before="240"/>
        <w:ind w:left="794"/>
        <w:jc w:val="both"/>
        <w:rPr>
          <w:ins w:id="935" w:author="Antonio Antetomaso" w:date="2017-03-30T16:19:00Z"/>
        </w:rPr>
      </w:pPr>
      <w:r>
        <w:t xml:space="preserve">Per la produzione del token SAML si possono utilizzare le librerie open source indicate nelle specifiche che contengono anche la necessaria documentazione; non è richiesto, in particolare di realizzare </w:t>
      </w:r>
      <w:del w:id="936" w:author="Antonio Antetomaso" w:date="2017-03-30T16:19:00Z">
        <w:r w:rsidDel="009312A2">
          <w:delText> </w:delText>
        </w:r>
      </w:del>
      <w:r>
        <w:t>una infrastruttura di Identità Federata (IDP) basata su SAML come già indicato nelle specifiche. E’ sufficiente  usare un server nel quale sono configurate  le librerie SAML (anche open source), già indicate nelle specifiche, per applicare lo standard WS Security</w:t>
      </w:r>
      <w:del w:id="937" w:author="Antonio Antetomaso" w:date="2017-03-30T16:19:00Z">
        <w:r w:rsidDel="009312A2">
          <w:delText xml:space="preserve"> </w:delText>
        </w:r>
      </w:del>
      <w:ins w:id="938" w:author="Antonio Antetomaso" w:date="2017-03-30T16:19:00Z">
        <w:r w:rsidR="00F9372C">
          <w:t>.</w:t>
        </w:r>
      </w:ins>
    </w:p>
    <w:p w14:paraId="637771D3" w14:textId="77777777" w:rsidR="00F9372C" w:rsidRDefault="00F9372C">
      <w:pPr>
        <w:rPr>
          <w:ins w:id="939" w:author="Antonio Antetomaso" w:date="2017-03-30T16:19:00Z"/>
        </w:rPr>
      </w:pPr>
      <w:ins w:id="940" w:author="Antonio Antetomaso" w:date="2017-03-30T16:19:00Z">
        <w:r>
          <w:br w:type="page"/>
        </w:r>
      </w:ins>
    </w:p>
    <w:p w14:paraId="262CBE96" w14:textId="785691ED" w:rsidR="00C472E1" w:rsidRPr="008309FF" w:rsidDel="00F9372C" w:rsidRDefault="00697B31" w:rsidP="008309FF">
      <w:pPr>
        <w:pStyle w:val="Titolo1"/>
        <w:numPr>
          <w:ilvl w:val="0"/>
          <w:numId w:val="4"/>
        </w:numPr>
        <w:ind w:left="709" w:hanging="709"/>
        <w:rPr>
          <w:del w:id="941" w:author="Antonio Antetomaso" w:date="2017-03-30T16:19:00Z"/>
          <w:rPrChange w:id="942" w:author="Antonio Antetomaso" w:date="2017-03-30T16:27:00Z">
            <w:rPr>
              <w:del w:id="943" w:author="Antonio Antetomaso" w:date="2017-03-30T16:19:00Z"/>
            </w:rPr>
          </w:rPrChange>
        </w:rPr>
        <w:pPrChange w:id="944" w:author="Antonio Antetomaso" w:date="2017-03-30T16:27:00Z">
          <w:pPr>
            <w:spacing w:before="240"/>
            <w:ind w:left="794"/>
          </w:pPr>
        </w:pPrChange>
      </w:pPr>
      <w:del w:id="945" w:author="Antonio Antetomaso" w:date="2017-03-30T16:19:00Z">
        <w:r w:rsidRPr="008309FF" w:rsidDel="00F9372C">
          <w:rPr>
            <w:rPrChange w:id="946" w:author="Antonio Antetomaso" w:date="2017-03-30T16:27:00Z">
              <w:rPr/>
            </w:rPrChange>
          </w:rPr>
          <w:lastRenderedPageBreak/>
          <w:delText>;</w:delText>
        </w:r>
      </w:del>
    </w:p>
    <w:p w14:paraId="1D983698" w14:textId="2C292EFB" w:rsidR="00C472E1" w:rsidRPr="008309FF" w:rsidDel="00F9372C" w:rsidRDefault="00C472E1" w:rsidP="008309FF">
      <w:pPr>
        <w:pStyle w:val="Titolo1"/>
        <w:numPr>
          <w:ilvl w:val="0"/>
          <w:numId w:val="4"/>
        </w:numPr>
        <w:ind w:left="709" w:hanging="709"/>
        <w:rPr>
          <w:del w:id="947" w:author="Antonio Antetomaso" w:date="2017-03-30T16:20:00Z"/>
          <w:rPrChange w:id="948" w:author="Antonio Antetomaso" w:date="2017-03-30T16:27:00Z">
            <w:rPr>
              <w:del w:id="949" w:author="Antonio Antetomaso" w:date="2017-03-30T16:20:00Z"/>
            </w:rPr>
          </w:rPrChange>
        </w:rPr>
        <w:pPrChange w:id="950" w:author="Antonio Antetomaso" w:date="2017-03-30T16:27:00Z">
          <w:pPr>
            <w:spacing w:before="240"/>
            <w:ind w:left="794"/>
            <w:jc w:val="both"/>
          </w:pPr>
        </w:pPrChange>
      </w:pPr>
    </w:p>
    <w:p w14:paraId="73731E3D" w14:textId="40B8ACD4" w:rsidR="00C472E1" w:rsidRPr="008309FF" w:rsidDel="008309FF" w:rsidRDefault="008309FF" w:rsidP="008309FF">
      <w:pPr>
        <w:pStyle w:val="Titolo1"/>
        <w:numPr>
          <w:ilvl w:val="0"/>
          <w:numId w:val="4"/>
        </w:numPr>
        <w:ind w:left="709" w:hanging="709"/>
        <w:rPr>
          <w:del w:id="951" w:author="Antonio Antetomaso" w:date="2017-03-30T16:28:00Z"/>
          <w:rPrChange w:id="952" w:author="Antonio Antetomaso" w:date="2017-03-30T16:27:00Z">
            <w:rPr>
              <w:del w:id="953" w:author="Antonio Antetomaso" w:date="2017-03-30T16:28:00Z"/>
            </w:rPr>
          </w:rPrChange>
        </w:rPr>
        <w:pPrChange w:id="954" w:author="Antonio Antetomaso" w:date="2017-03-30T16:27:00Z">
          <w:pPr>
            <w:keepNext/>
            <w:numPr>
              <w:ilvl w:val="1"/>
              <w:numId w:val="5"/>
            </w:numPr>
            <w:spacing w:before="600" w:after="360"/>
            <w:ind w:left="794" w:hanging="794"/>
            <w:jc w:val="both"/>
          </w:pPr>
        </w:pPrChange>
      </w:pPr>
      <w:ins w:id="955" w:author="Antonio Antetomaso" w:date="2017-03-30T16:28:00Z">
        <w:r w:rsidRPr="008309FF" w:rsidDel="008309FF">
          <w:rPr>
            <w:b w:val="0"/>
            <w:smallCaps w:val="0"/>
            <w:rPrChange w:id="956" w:author="Antonio Antetomaso" w:date="2017-03-30T16:26:00Z">
              <w:rPr>
                <w:b/>
                <w:smallCaps/>
              </w:rPr>
            </w:rPrChange>
          </w:rPr>
          <w:t xml:space="preserve"> </w:t>
        </w:r>
      </w:ins>
      <w:del w:id="957" w:author="Antonio Antetomaso" w:date="2017-03-30T16:28:00Z">
        <w:r w:rsidR="00697B31" w:rsidRPr="008309FF" w:rsidDel="008309FF">
          <w:rPr>
            <w:rPrChange w:id="958" w:author="Antonio Antetomaso" w:date="2017-03-30T16:26:00Z">
              <w:rPr>
                <w:b/>
                <w:smallCaps/>
              </w:rPr>
            </w:rPrChange>
          </w:rPr>
          <w:delText>WS-SECURITY</w:delText>
        </w:r>
      </w:del>
    </w:p>
    <w:p w14:paraId="225BECC5" w14:textId="77777777" w:rsidR="00C472E1" w:rsidRDefault="00697B31">
      <w:pPr>
        <w:spacing w:before="240"/>
        <w:ind w:left="794"/>
        <w:jc w:val="both"/>
      </w:pPr>
      <w:r>
        <w:t>Viene utilizzato lo standard “SAMLTokenProfile” della WS-Security che prevede, per la fase di autenticazione/autorizzazione dell’utente, l’utilizzo dello standard SAML.</w:t>
      </w:r>
    </w:p>
    <w:p w14:paraId="3B96F68B" w14:textId="77777777" w:rsidR="00C472E1" w:rsidRDefault="00697B31">
      <w:pPr>
        <w:spacing w:before="240"/>
        <w:ind w:left="794"/>
        <w:jc w:val="both"/>
      </w:pPr>
      <w:r>
        <w:t xml:space="preserve">In particolare, in questo specifico caso, ANPR è il fornitore del servizio (Service Provider SP) mentre </w:t>
      </w:r>
      <w:del w:id="959" w:author="Antonio Antetomaso" w:date="2017-03-21T23:52:00Z">
        <w:r>
          <w:delText>il comune</w:delText>
        </w:r>
      </w:del>
      <w:ins w:id="960" w:author="Antonio Antetomaso" w:date="2017-03-21T23:52:00Z">
        <w:r>
          <w:t>il CIEOnline</w:t>
        </w:r>
      </w:ins>
      <w:r>
        <w:t xml:space="preserve"> che accede tramite web service ricopre il ruolo di  fornitore di identità (Identity Provider IdP): il </w:t>
      </w:r>
      <w:del w:id="961" w:author="Antonio Antetomaso" w:date="2017-03-21T23:52:00Z">
        <w:r>
          <w:delText xml:space="preserve">comune  </w:delText>
        </w:r>
      </w:del>
      <w:ins w:id="962" w:author="Antonio Antetomaso" w:date="2017-03-21T23:52:00Z">
        <w:r>
          <w:t xml:space="preserve">CIEOnline  </w:t>
        </w:r>
      </w:ins>
      <w:r>
        <w:t>effettua il riconoscimento del proprio utente e</w:t>
      </w:r>
      <w:del w:id="963" w:author="Antonio Antetomaso" w:date="2017-03-21T23:52:00Z">
        <w:r>
          <w:delText xml:space="preserve">, tramite il proprio sistema, </w:delText>
        </w:r>
      </w:del>
      <w:r>
        <w:t>genera l’asserzione SAML, firmata digitalmente, da inserire nel WS-Security Header della SOAPRequest inviata ai server di ANPR.</w:t>
      </w:r>
    </w:p>
    <w:p w14:paraId="297CF615" w14:textId="77777777" w:rsidR="00C472E1" w:rsidRDefault="00697B31">
      <w:pPr>
        <w:spacing w:before="240"/>
        <w:ind w:left="794"/>
        <w:jc w:val="both"/>
      </w:pPr>
      <w:r>
        <w:t>ANPR, alla ricezione della richiesta, verifica la validità dell’asserzione contenuta nel WS-Security Header della SOAPRequest, controllando la correttezza della firma digitale apposta e, in caso positivo, concede l’accesso al servizio richiesto.</w:t>
      </w:r>
    </w:p>
    <w:p w14:paraId="39F95753" w14:textId="77777777" w:rsidR="00C472E1" w:rsidRDefault="00697B31">
      <w:pPr>
        <w:spacing w:before="240"/>
        <w:ind w:left="794"/>
        <w:jc w:val="both"/>
      </w:pPr>
      <w:r>
        <w:t>L’asserzione SAML prodotta dal comune, oltre a contenere l’identificativo dell’utente (</w:t>
      </w:r>
      <w:r>
        <w:rPr>
          <w:b/>
        </w:rPr>
        <w:t>IdOperatore</w:t>
      </w:r>
      <w:r>
        <w:t>) come identità principale alla quale è stata rilasciata l’asserzione stessa, deve contenere  nei propri attributi le seguenti informazioni:</w:t>
      </w:r>
    </w:p>
    <w:p w14:paraId="2D97E0DF" w14:textId="77777777" w:rsidR="00C472E1" w:rsidRDefault="00697B31">
      <w:pPr>
        <w:numPr>
          <w:ilvl w:val="0"/>
          <w:numId w:val="1"/>
        </w:numPr>
        <w:spacing w:before="120"/>
        <w:ind w:hanging="357"/>
        <w:jc w:val="both"/>
      </w:pPr>
      <w:r>
        <w:rPr>
          <w:b/>
        </w:rPr>
        <w:t>IdSede</w:t>
      </w:r>
      <w:r>
        <w:t xml:space="preserve"> - Codice ISTAT del comune (es. 058091);</w:t>
      </w:r>
    </w:p>
    <w:p w14:paraId="369A9D0F" w14:textId="77777777" w:rsidR="00C472E1" w:rsidRDefault="00697B31">
      <w:pPr>
        <w:numPr>
          <w:ilvl w:val="0"/>
          <w:numId w:val="1"/>
        </w:numPr>
        <w:spacing w:before="120"/>
        <w:ind w:hanging="357"/>
        <w:jc w:val="both"/>
      </w:pPr>
      <w:r>
        <w:rPr>
          <w:b/>
        </w:rPr>
        <w:t>IdPostazione</w:t>
      </w:r>
      <w:r>
        <w:t xml:space="preserve"> - Identificativo della postazione contenuto nel certificato della postazione (assegnato dal sistema al momento del censimento utenti/postazioni);</w:t>
      </w:r>
    </w:p>
    <w:p w14:paraId="64881E51" w14:textId="77777777" w:rsidR="00C472E1" w:rsidRDefault="00697B31">
      <w:pPr>
        <w:numPr>
          <w:ilvl w:val="0"/>
          <w:numId w:val="1"/>
        </w:numPr>
        <w:spacing w:before="120"/>
        <w:ind w:hanging="357"/>
        <w:jc w:val="both"/>
      </w:pPr>
      <w:r>
        <w:rPr>
          <w:b/>
        </w:rPr>
        <w:t>IdPostazioneFirmato</w:t>
      </w:r>
      <w:r>
        <w:t xml:space="preserve"> - Identificativo della postazione firmato con lo stesso certificato di postazione; </w:t>
      </w:r>
    </w:p>
    <w:p w14:paraId="54FFE968" w14:textId="77777777" w:rsidR="00C472E1" w:rsidRDefault="00697B31">
      <w:pPr>
        <w:numPr>
          <w:ilvl w:val="0"/>
          <w:numId w:val="1"/>
        </w:numPr>
        <w:spacing w:before="120"/>
        <w:ind w:hanging="357"/>
        <w:jc w:val="both"/>
      </w:pPr>
      <w:r>
        <w:rPr>
          <w:b/>
        </w:rPr>
        <w:t>IdApplicazione</w:t>
      </w:r>
      <w:r>
        <w:t xml:space="preserve"> - Identificativo dell’applicazione (nel caso specifico si dovrà utilizzare l’identificativo dell’applicazione che consente l’emissione della CIE).</w:t>
      </w:r>
    </w:p>
    <w:p w14:paraId="78AA2EC4" w14:textId="77777777" w:rsidR="00C472E1" w:rsidRDefault="00697B31">
      <w:pPr>
        <w:spacing w:before="240"/>
        <w:ind w:left="794"/>
        <w:jc w:val="both"/>
      </w:pPr>
      <w:r>
        <w:t>L’identificativo della postazione firmato è il Base64 di un PKCS #7 Signed Data e rappresenta il risultato della firma dell’identificativo di postazione, ottenuta con la chiave privata del certificato di postazione. Il PKCS #7 deve includere il certificato per permettere la verifica della firma.</w:t>
      </w:r>
    </w:p>
    <w:p w14:paraId="33D11C4D" w14:textId="77777777" w:rsidR="00C472E1" w:rsidRDefault="00697B31">
      <w:pPr>
        <w:spacing w:before="240"/>
        <w:ind w:left="794"/>
        <w:jc w:val="both"/>
      </w:pPr>
      <w:r>
        <w:t>Per realizzare la firma PKCS #7, oltre a librerie crittografiche commerciali, sono disponibili librerie open source.</w:t>
      </w:r>
    </w:p>
    <w:p w14:paraId="78377CA0" w14:textId="77777777" w:rsidR="00C472E1" w:rsidRDefault="00697B31">
      <w:pPr>
        <w:spacing w:before="240"/>
        <w:ind w:left="794"/>
        <w:jc w:val="both"/>
      </w:pPr>
      <w:r>
        <w:t>Il sistema descritto si basa su una relazione di trust tra il sistema del comune ed ANPR che utilizza certificati X509 per verificare la relazione stessa.</w:t>
      </w:r>
    </w:p>
    <w:p w14:paraId="03B51159" w14:textId="77777777" w:rsidR="00C472E1" w:rsidRDefault="00697B31">
      <w:pPr>
        <w:spacing w:before="240"/>
        <w:ind w:left="794"/>
        <w:jc w:val="both"/>
      </w:pPr>
      <w:r>
        <w:t>Il comune si dovrà, pertanto, dotare dei componenti che assicurino le funzionalità,  disponibili anche all’interno di librerie open source.</w:t>
      </w:r>
    </w:p>
    <w:p w14:paraId="54672353" w14:textId="246E92EB" w:rsidR="00C472E1" w:rsidDel="00FD2F52" w:rsidRDefault="00C472E1" w:rsidP="008309FF">
      <w:pPr>
        <w:pStyle w:val="Titolo1"/>
        <w:numPr>
          <w:ilvl w:val="0"/>
          <w:numId w:val="4"/>
        </w:numPr>
        <w:ind w:left="709" w:hanging="709"/>
        <w:rPr>
          <w:del w:id="964" w:author="Antonio Antetomaso" w:date="2017-03-30T16:20:00Z"/>
        </w:rPr>
        <w:pPrChange w:id="965" w:author="Antonio Antetomaso" w:date="2017-03-30T16:27:00Z">
          <w:pPr>
            <w:spacing w:before="240"/>
            <w:jc w:val="both"/>
          </w:pPr>
        </w:pPrChange>
      </w:pPr>
    </w:p>
    <w:p w14:paraId="13C31680" w14:textId="17368532" w:rsidR="00C472E1" w:rsidDel="008309FF" w:rsidRDefault="00697B31" w:rsidP="008309FF">
      <w:pPr>
        <w:pStyle w:val="Titolo1"/>
        <w:numPr>
          <w:ilvl w:val="0"/>
          <w:numId w:val="4"/>
        </w:numPr>
        <w:ind w:left="709" w:hanging="709"/>
        <w:rPr>
          <w:del w:id="966" w:author="Antonio Antetomaso" w:date="2017-03-30T16:28:00Z"/>
        </w:rPr>
        <w:pPrChange w:id="967" w:author="Antonio Antetomaso" w:date="2017-03-30T16:27:00Z">
          <w:pPr>
            <w:keepNext/>
            <w:numPr>
              <w:ilvl w:val="1"/>
              <w:numId w:val="5"/>
            </w:numPr>
            <w:spacing w:before="600" w:after="360"/>
            <w:ind w:left="794" w:hanging="794"/>
            <w:jc w:val="both"/>
          </w:pPr>
        </w:pPrChange>
      </w:pPr>
      <w:del w:id="968" w:author="Antonio Antetomaso" w:date="2017-03-30T16:28:00Z">
        <w:r w:rsidRPr="008309FF" w:rsidDel="008309FF">
          <w:rPr>
            <w:rPrChange w:id="969" w:author="Antonio Antetomaso" w:date="2017-03-30T16:27:00Z">
              <w:rPr>
                <w:b/>
                <w:smallCaps/>
              </w:rPr>
            </w:rPrChange>
          </w:rPr>
          <w:delText>Interazione con i servizi ANPR CIE 2.0</w:delText>
        </w:r>
      </w:del>
    </w:p>
    <w:p w14:paraId="21A09C44" w14:textId="77777777" w:rsidR="008309FF" w:rsidRDefault="008309FF">
      <w:pPr>
        <w:spacing w:before="240"/>
        <w:ind w:left="907"/>
        <w:jc w:val="both"/>
        <w:rPr>
          <w:ins w:id="970" w:author="Antonio Antetomaso" w:date="2017-03-30T16:28:00Z"/>
        </w:rPr>
      </w:pPr>
    </w:p>
    <w:p w14:paraId="2997B306" w14:textId="77777777" w:rsidR="008309FF" w:rsidRDefault="008309FF">
      <w:pPr>
        <w:spacing w:before="240"/>
        <w:ind w:left="907"/>
        <w:jc w:val="both"/>
        <w:rPr>
          <w:ins w:id="971" w:author="Antonio Antetomaso" w:date="2017-03-30T16:28:00Z"/>
        </w:rPr>
      </w:pPr>
    </w:p>
    <w:p w14:paraId="3E42DCD4" w14:textId="77777777" w:rsidR="00C472E1" w:rsidRDefault="00697B31">
      <w:pPr>
        <w:spacing w:before="240"/>
        <w:ind w:left="907"/>
        <w:jc w:val="both"/>
      </w:pPr>
      <w:r>
        <w:lastRenderedPageBreak/>
        <w:t>La modalità di interazione tra l’applicazione del Comune e il sistema ANPR prevede l’utilizzo dello standard di federazione SAML.</w:t>
      </w:r>
    </w:p>
    <w:p w14:paraId="261E90ED" w14:textId="77777777" w:rsidR="00C472E1" w:rsidRDefault="00697B31">
      <w:pPr>
        <w:spacing w:before="240"/>
        <w:ind w:left="907"/>
        <w:jc w:val="both"/>
      </w:pPr>
      <w:r>
        <w:t>L’applicazione richiede al proprio Identity Provider la generazione di un’asserzione SAML, firmata digitalmente con la chiave privata collegata al certificato di autenticazione del Comune emesso dalla Certification Authority (CA) di ANPR.</w:t>
      </w:r>
    </w:p>
    <w:p w14:paraId="7DAA9AC0" w14:textId="77777777" w:rsidR="00C472E1" w:rsidRDefault="00697B31">
      <w:pPr>
        <w:spacing w:before="240"/>
        <w:ind w:left="907"/>
        <w:jc w:val="both"/>
      </w:pPr>
      <w:r>
        <w:t>L’asserzione SAML, oltre a contenere l’identificativo di un utente (IdOperatore), al quale verrà imputata la richiesta, come identità principale alla quale è stata rilasciata l’asserzione, deve includere anche le seguenti informazioni in attributi dell’asserzione stessa:</w:t>
      </w:r>
    </w:p>
    <w:p w14:paraId="14FFC2F8" w14:textId="77777777" w:rsidR="00C472E1" w:rsidRDefault="00697B31">
      <w:pPr>
        <w:numPr>
          <w:ilvl w:val="0"/>
          <w:numId w:val="7"/>
        </w:numPr>
        <w:spacing w:before="120"/>
        <w:ind w:hanging="360"/>
        <w:jc w:val="both"/>
      </w:pPr>
      <w:r>
        <w:t>IdSede - codice ISTAT del Comune;</w:t>
      </w:r>
    </w:p>
    <w:p w14:paraId="32E76A74" w14:textId="77777777" w:rsidR="00C472E1" w:rsidRDefault="00697B31">
      <w:pPr>
        <w:numPr>
          <w:ilvl w:val="0"/>
          <w:numId w:val="7"/>
        </w:numPr>
        <w:spacing w:before="120"/>
        <w:ind w:hanging="360"/>
        <w:jc w:val="both"/>
      </w:pPr>
      <w:r>
        <w:t>IdPostazione - identificativo della postazione di lavoro intesa come il server dal quale viene effettuata la richiesta;</w:t>
      </w:r>
    </w:p>
    <w:p w14:paraId="72EBAD1E" w14:textId="77777777" w:rsidR="00C472E1" w:rsidRDefault="00697B31">
      <w:pPr>
        <w:numPr>
          <w:ilvl w:val="0"/>
          <w:numId w:val="7"/>
        </w:numPr>
        <w:spacing w:before="120"/>
        <w:ind w:hanging="360"/>
        <w:jc w:val="both"/>
      </w:pPr>
      <w:r>
        <w:t>IdPostazioneFirmato - PKCS#7, codificato in Base64, contenente:</w:t>
      </w:r>
    </w:p>
    <w:p w14:paraId="565D54F4" w14:textId="77777777" w:rsidR="00C472E1" w:rsidRDefault="00697B31">
      <w:pPr>
        <w:numPr>
          <w:ilvl w:val="0"/>
          <w:numId w:val="2"/>
        </w:numPr>
        <w:spacing w:before="120"/>
        <w:ind w:left="2160" w:hanging="360"/>
        <w:jc w:val="both"/>
      </w:pPr>
      <w:r>
        <w:t>la firma dell’identificativo del server (prodotta utilizzando la chiave privata del certificato del server);</w:t>
      </w:r>
    </w:p>
    <w:p w14:paraId="5590F49F" w14:textId="77777777" w:rsidR="00C472E1" w:rsidRDefault="00697B31">
      <w:pPr>
        <w:numPr>
          <w:ilvl w:val="0"/>
          <w:numId w:val="2"/>
        </w:numPr>
        <w:spacing w:before="120"/>
        <w:ind w:left="2160" w:hanging="360"/>
        <w:jc w:val="both"/>
      </w:pPr>
      <w:r>
        <w:t>il certificato di postazione (cioè del server) emesso dalla CA di ANPR (necessario per la validazione della firma).</w:t>
      </w:r>
    </w:p>
    <w:p w14:paraId="35056BC0" w14:textId="77777777" w:rsidR="00C472E1" w:rsidRDefault="00697B31">
      <w:pPr>
        <w:numPr>
          <w:ilvl w:val="0"/>
          <w:numId w:val="7"/>
        </w:numPr>
        <w:spacing w:before="120"/>
        <w:ind w:hanging="360"/>
        <w:jc w:val="both"/>
      </w:pPr>
      <w:r>
        <w:t>IdApplicazione - identificativo dell’applicazione del Comune chiamante (nel caso specifico si dovrà utilizzare l’identificativo dell’applicazione che consente l’emissione della CIE).</w:t>
      </w:r>
    </w:p>
    <w:p w14:paraId="2C03857C" w14:textId="77777777" w:rsidR="00C472E1" w:rsidRDefault="00C472E1">
      <w:pPr>
        <w:spacing w:before="120"/>
        <w:ind w:left="1267" w:hanging="357"/>
        <w:jc w:val="both"/>
      </w:pPr>
    </w:p>
    <w:p w14:paraId="1E24ACA2" w14:textId="77777777" w:rsidR="00C472E1" w:rsidRDefault="00C472E1">
      <w:pPr>
        <w:spacing w:before="120"/>
        <w:ind w:left="1267" w:hanging="357"/>
        <w:jc w:val="both"/>
      </w:pPr>
    </w:p>
    <w:p w14:paraId="7FFF7A5F" w14:textId="335A0FE7" w:rsidR="00C472E1" w:rsidDel="007E1693" w:rsidRDefault="00C472E1">
      <w:pPr>
        <w:spacing w:before="120"/>
        <w:ind w:left="1267" w:hanging="357"/>
        <w:jc w:val="both"/>
        <w:rPr>
          <w:del w:id="972" w:author="Antonio Antetomaso" w:date="2017-03-30T16:20:00Z"/>
        </w:rPr>
      </w:pPr>
    </w:p>
    <w:p w14:paraId="07067F35" w14:textId="2120E3F1" w:rsidR="00C472E1" w:rsidDel="007E1693" w:rsidRDefault="00C472E1">
      <w:pPr>
        <w:spacing w:before="120"/>
        <w:ind w:left="1267" w:hanging="357"/>
        <w:jc w:val="both"/>
        <w:rPr>
          <w:del w:id="973" w:author="Antonio Antetomaso" w:date="2017-03-30T16:20:00Z"/>
        </w:rPr>
      </w:pPr>
    </w:p>
    <w:p w14:paraId="1F4ACEED" w14:textId="77777777" w:rsidR="00C472E1" w:rsidRDefault="00C472E1">
      <w:pPr>
        <w:spacing w:before="120"/>
        <w:ind w:left="1267" w:hanging="357"/>
        <w:jc w:val="both"/>
      </w:pPr>
    </w:p>
    <w:tbl>
      <w:tblPr>
        <w:tblStyle w:val="a3"/>
        <w:tblW w:w="8097" w:type="dxa"/>
        <w:tblInd w:w="799" w:type="dxa"/>
        <w:tblLayout w:type="fixed"/>
        <w:tblLook w:val="0400" w:firstRow="0" w:lastRow="0" w:firstColumn="0" w:lastColumn="0" w:noHBand="0" w:noVBand="1"/>
      </w:tblPr>
      <w:tblGrid>
        <w:gridCol w:w="1803"/>
        <w:gridCol w:w="1264"/>
        <w:gridCol w:w="1446"/>
        <w:gridCol w:w="2051"/>
        <w:gridCol w:w="1533"/>
      </w:tblGrid>
      <w:tr w:rsidR="00C472E1" w14:paraId="22ED2334" w14:textId="77777777">
        <w:tc>
          <w:tcPr>
            <w:tcW w:w="8097" w:type="dxa"/>
            <w:gridSpan w:val="5"/>
            <w:tcBorders>
              <w:top w:val="single" w:sz="8" w:space="0" w:color="000000"/>
              <w:left w:val="single" w:sz="8" w:space="0" w:color="000000"/>
              <w:bottom w:val="single" w:sz="8" w:space="0" w:color="000000"/>
              <w:right w:val="single" w:sz="8" w:space="0" w:color="000000"/>
            </w:tcBorders>
            <w:shd w:val="clear" w:color="auto" w:fill="FBD4B4"/>
            <w:tcMar>
              <w:left w:w="108" w:type="dxa"/>
              <w:right w:w="108" w:type="dxa"/>
            </w:tcMar>
          </w:tcPr>
          <w:p w14:paraId="13F11631" w14:textId="77777777" w:rsidR="00C472E1" w:rsidRDefault="00697B31">
            <w:pPr>
              <w:spacing w:before="120" w:after="120"/>
              <w:jc w:val="center"/>
              <w:rPr>
                <w:b/>
                <w:sz w:val="20"/>
                <w:szCs w:val="20"/>
              </w:rPr>
            </w:pPr>
            <w:r>
              <w:rPr>
                <w:b/>
                <w:sz w:val="20"/>
                <w:szCs w:val="20"/>
              </w:rPr>
              <w:t>Asserzione SAML</w:t>
            </w:r>
          </w:p>
        </w:tc>
      </w:tr>
      <w:tr w:rsidR="00C472E1" w14:paraId="22B74839" w14:textId="77777777">
        <w:tc>
          <w:tcPr>
            <w:tcW w:w="1803" w:type="dxa"/>
            <w:tcBorders>
              <w:top w:val="nil"/>
              <w:left w:val="single" w:sz="8" w:space="0" w:color="000000"/>
              <w:bottom w:val="single" w:sz="8" w:space="0" w:color="000000"/>
              <w:right w:val="single" w:sz="8" w:space="0" w:color="000000"/>
            </w:tcBorders>
            <w:shd w:val="clear" w:color="auto" w:fill="D9D9D9"/>
            <w:tcMar>
              <w:left w:w="108" w:type="dxa"/>
              <w:right w:w="108" w:type="dxa"/>
            </w:tcMar>
            <w:vAlign w:val="center"/>
          </w:tcPr>
          <w:p w14:paraId="7E6C4DB7" w14:textId="77777777" w:rsidR="00C472E1" w:rsidRDefault="00697B31">
            <w:pPr>
              <w:spacing w:before="120" w:after="240"/>
              <w:jc w:val="center"/>
              <w:rPr>
                <w:b/>
                <w:sz w:val="20"/>
                <w:szCs w:val="20"/>
              </w:rPr>
            </w:pPr>
            <w:r>
              <w:rPr>
                <w:b/>
                <w:sz w:val="20"/>
                <w:szCs w:val="20"/>
              </w:rPr>
              <w:t>Authentication Statement</w:t>
            </w:r>
          </w:p>
        </w:tc>
        <w:tc>
          <w:tcPr>
            <w:tcW w:w="6294" w:type="dxa"/>
            <w:gridSpan w:val="4"/>
            <w:tcBorders>
              <w:top w:val="nil"/>
              <w:left w:val="nil"/>
              <w:bottom w:val="single" w:sz="8" w:space="0" w:color="000000"/>
              <w:right w:val="single" w:sz="8" w:space="0" w:color="000000"/>
            </w:tcBorders>
            <w:shd w:val="clear" w:color="auto" w:fill="D9D9D9"/>
            <w:tcMar>
              <w:left w:w="108" w:type="dxa"/>
              <w:right w:w="108" w:type="dxa"/>
            </w:tcMar>
          </w:tcPr>
          <w:p w14:paraId="1BEE5ECB" w14:textId="77777777" w:rsidR="00C472E1" w:rsidRDefault="00697B31">
            <w:pPr>
              <w:spacing w:before="120" w:after="240"/>
              <w:jc w:val="center"/>
              <w:rPr>
                <w:b/>
                <w:sz w:val="20"/>
                <w:szCs w:val="20"/>
              </w:rPr>
            </w:pPr>
            <w:r>
              <w:rPr>
                <w:b/>
                <w:sz w:val="20"/>
                <w:szCs w:val="20"/>
              </w:rPr>
              <w:t>Attribute Statement</w:t>
            </w:r>
          </w:p>
        </w:tc>
      </w:tr>
      <w:tr w:rsidR="00C472E1" w14:paraId="191E7132" w14:textId="77777777">
        <w:tc>
          <w:tcPr>
            <w:tcW w:w="1803" w:type="dxa"/>
            <w:tcBorders>
              <w:top w:val="nil"/>
              <w:left w:val="single" w:sz="8" w:space="0" w:color="000000"/>
              <w:bottom w:val="single" w:sz="8" w:space="0" w:color="000000"/>
              <w:right w:val="single" w:sz="8" w:space="0" w:color="000000"/>
            </w:tcBorders>
            <w:shd w:val="clear" w:color="auto" w:fill="F2F2F2"/>
            <w:tcMar>
              <w:left w:w="108" w:type="dxa"/>
              <w:right w:w="108" w:type="dxa"/>
            </w:tcMar>
            <w:vAlign w:val="center"/>
          </w:tcPr>
          <w:p w14:paraId="6C5A6834" w14:textId="77777777" w:rsidR="00C472E1" w:rsidRDefault="00697B31">
            <w:pPr>
              <w:spacing w:before="40" w:after="40"/>
              <w:jc w:val="center"/>
              <w:rPr>
                <w:b/>
                <w:sz w:val="20"/>
                <w:szCs w:val="20"/>
              </w:rPr>
            </w:pPr>
            <w:r>
              <w:rPr>
                <w:b/>
                <w:sz w:val="20"/>
                <w:szCs w:val="20"/>
              </w:rPr>
              <w:t>Subject</w:t>
            </w:r>
          </w:p>
        </w:tc>
        <w:tc>
          <w:tcPr>
            <w:tcW w:w="1264"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35C8741" w14:textId="77777777" w:rsidR="00C472E1" w:rsidRDefault="00697B31">
            <w:pPr>
              <w:spacing w:before="40" w:after="40"/>
              <w:jc w:val="center"/>
              <w:rPr>
                <w:b/>
                <w:sz w:val="20"/>
                <w:szCs w:val="20"/>
              </w:rPr>
            </w:pPr>
            <w:r>
              <w:rPr>
                <w:b/>
                <w:sz w:val="20"/>
                <w:szCs w:val="20"/>
              </w:rPr>
              <w:t>Attribute</w:t>
            </w:r>
          </w:p>
        </w:tc>
        <w:tc>
          <w:tcPr>
            <w:tcW w:w="1446"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FBDA5E5" w14:textId="77777777" w:rsidR="00C472E1" w:rsidRDefault="00697B31">
            <w:pPr>
              <w:spacing w:before="40" w:after="40"/>
              <w:jc w:val="center"/>
              <w:rPr>
                <w:b/>
                <w:sz w:val="20"/>
                <w:szCs w:val="20"/>
              </w:rPr>
            </w:pPr>
            <w:r>
              <w:rPr>
                <w:b/>
                <w:sz w:val="20"/>
                <w:szCs w:val="20"/>
              </w:rPr>
              <w:t>Attribute</w:t>
            </w:r>
          </w:p>
        </w:tc>
        <w:tc>
          <w:tcPr>
            <w:tcW w:w="2051"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99247DD" w14:textId="77777777" w:rsidR="00C472E1" w:rsidRDefault="00697B31">
            <w:pPr>
              <w:spacing w:before="40" w:after="40"/>
              <w:jc w:val="center"/>
              <w:rPr>
                <w:b/>
                <w:sz w:val="20"/>
                <w:szCs w:val="20"/>
              </w:rPr>
            </w:pPr>
            <w:r>
              <w:rPr>
                <w:b/>
                <w:sz w:val="20"/>
                <w:szCs w:val="20"/>
              </w:rPr>
              <w:t>Attribute</w:t>
            </w:r>
          </w:p>
        </w:tc>
        <w:tc>
          <w:tcPr>
            <w:tcW w:w="1533"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BDBC4EC" w14:textId="77777777" w:rsidR="00C472E1" w:rsidRDefault="00697B31">
            <w:pPr>
              <w:spacing w:before="40" w:after="40"/>
              <w:jc w:val="center"/>
              <w:rPr>
                <w:b/>
                <w:sz w:val="20"/>
                <w:szCs w:val="20"/>
              </w:rPr>
            </w:pPr>
            <w:r>
              <w:rPr>
                <w:b/>
                <w:sz w:val="20"/>
                <w:szCs w:val="20"/>
              </w:rPr>
              <w:t>Attribute</w:t>
            </w:r>
          </w:p>
        </w:tc>
      </w:tr>
      <w:tr w:rsidR="00C472E1" w14:paraId="5BECAF13" w14:textId="77777777">
        <w:tc>
          <w:tcPr>
            <w:tcW w:w="1803" w:type="dxa"/>
            <w:tcBorders>
              <w:top w:val="nil"/>
              <w:left w:val="single" w:sz="8" w:space="0" w:color="000000"/>
              <w:bottom w:val="single" w:sz="8" w:space="0" w:color="000000"/>
              <w:right w:val="single" w:sz="8" w:space="0" w:color="000000"/>
            </w:tcBorders>
            <w:tcMar>
              <w:left w:w="108" w:type="dxa"/>
              <w:right w:w="108" w:type="dxa"/>
            </w:tcMar>
            <w:vAlign w:val="center"/>
          </w:tcPr>
          <w:p w14:paraId="3FE94E60" w14:textId="77777777" w:rsidR="00C472E1" w:rsidRDefault="00697B31">
            <w:pPr>
              <w:spacing w:before="120" w:after="240"/>
              <w:rPr>
                <w:sz w:val="20"/>
                <w:szCs w:val="20"/>
              </w:rPr>
            </w:pPr>
            <w:r>
              <w:rPr>
                <w:sz w:val="20"/>
                <w:szCs w:val="20"/>
              </w:rPr>
              <w:t>IdOperatore</w:t>
            </w:r>
          </w:p>
        </w:tc>
        <w:tc>
          <w:tcPr>
            <w:tcW w:w="1264" w:type="dxa"/>
            <w:tcBorders>
              <w:top w:val="nil"/>
              <w:left w:val="nil"/>
              <w:bottom w:val="single" w:sz="8" w:space="0" w:color="000000"/>
              <w:right w:val="single" w:sz="8" w:space="0" w:color="000000"/>
            </w:tcBorders>
            <w:tcMar>
              <w:left w:w="108" w:type="dxa"/>
              <w:right w:w="108" w:type="dxa"/>
            </w:tcMar>
            <w:vAlign w:val="center"/>
          </w:tcPr>
          <w:p w14:paraId="74709017" w14:textId="77777777" w:rsidR="00C472E1" w:rsidRDefault="00697B31">
            <w:pPr>
              <w:spacing w:before="120" w:after="240"/>
              <w:rPr>
                <w:sz w:val="20"/>
                <w:szCs w:val="20"/>
              </w:rPr>
            </w:pPr>
            <w:r>
              <w:rPr>
                <w:sz w:val="20"/>
                <w:szCs w:val="20"/>
              </w:rPr>
              <w:t>IdSede</w:t>
            </w:r>
          </w:p>
        </w:tc>
        <w:tc>
          <w:tcPr>
            <w:tcW w:w="1446" w:type="dxa"/>
            <w:tcBorders>
              <w:top w:val="nil"/>
              <w:left w:val="nil"/>
              <w:bottom w:val="single" w:sz="8" w:space="0" w:color="000000"/>
              <w:right w:val="single" w:sz="8" w:space="0" w:color="000000"/>
            </w:tcBorders>
            <w:tcMar>
              <w:left w:w="108" w:type="dxa"/>
              <w:right w:w="108" w:type="dxa"/>
            </w:tcMar>
            <w:vAlign w:val="center"/>
          </w:tcPr>
          <w:p w14:paraId="1D54ACAE" w14:textId="77777777" w:rsidR="00C472E1" w:rsidRDefault="00697B31">
            <w:pPr>
              <w:spacing w:before="120" w:after="240"/>
              <w:rPr>
                <w:sz w:val="20"/>
                <w:szCs w:val="20"/>
              </w:rPr>
            </w:pPr>
            <w:r>
              <w:rPr>
                <w:sz w:val="20"/>
                <w:szCs w:val="20"/>
              </w:rPr>
              <w:t>IdPostazione (Server)</w:t>
            </w:r>
          </w:p>
        </w:tc>
        <w:tc>
          <w:tcPr>
            <w:tcW w:w="2051" w:type="dxa"/>
            <w:tcBorders>
              <w:top w:val="nil"/>
              <w:left w:val="nil"/>
              <w:bottom w:val="single" w:sz="8" w:space="0" w:color="000000"/>
              <w:right w:val="single" w:sz="8" w:space="0" w:color="000000"/>
            </w:tcBorders>
            <w:tcMar>
              <w:left w:w="108" w:type="dxa"/>
              <w:right w:w="108" w:type="dxa"/>
            </w:tcMar>
            <w:vAlign w:val="center"/>
          </w:tcPr>
          <w:p w14:paraId="54715F75" w14:textId="77777777" w:rsidR="00C472E1" w:rsidRDefault="00697B31">
            <w:pPr>
              <w:spacing w:before="120" w:after="240"/>
              <w:rPr>
                <w:sz w:val="20"/>
                <w:szCs w:val="20"/>
              </w:rPr>
            </w:pPr>
            <w:r>
              <w:rPr>
                <w:sz w:val="20"/>
                <w:szCs w:val="20"/>
              </w:rPr>
              <w:t>IdPostazioneFirmato (PKCS#7 Server)</w:t>
            </w:r>
          </w:p>
        </w:tc>
        <w:tc>
          <w:tcPr>
            <w:tcW w:w="1533" w:type="dxa"/>
            <w:tcBorders>
              <w:top w:val="nil"/>
              <w:left w:val="nil"/>
              <w:bottom w:val="single" w:sz="8" w:space="0" w:color="000000"/>
              <w:right w:val="single" w:sz="8" w:space="0" w:color="000000"/>
            </w:tcBorders>
            <w:tcMar>
              <w:left w:w="108" w:type="dxa"/>
              <w:right w:w="108" w:type="dxa"/>
            </w:tcMar>
            <w:vAlign w:val="center"/>
          </w:tcPr>
          <w:p w14:paraId="1C67F9F3" w14:textId="77777777" w:rsidR="00C472E1" w:rsidRDefault="00697B31">
            <w:pPr>
              <w:spacing w:before="120" w:after="240"/>
              <w:rPr>
                <w:sz w:val="20"/>
                <w:szCs w:val="20"/>
              </w:rPr>
            </w:pPr>
            <w:r>
              <w:rPr>
                <w:sz w:val="20"/>
                <w:szCs w:val="20"/>
              </w:rPr>
              <w:t>IdApplicazione</w:t>
            </w:r>
          </w:p>
        </w:tc>
      </w:tr>
    </w:tbl>
    <w:p w14:paraId="43ACDDF9" w14:textId="77777777" w:rsidR="00984177" w:rsidRDefault="00984177">
      <w:pPr>
        <w:spacing w:before="240"/>
        <w:ind w:left="907"/>
        <w:jc w:val="both"/>
        <w:rPr>
          <w:ins w:id="974" w:author="Antonio Antetomaso" w:date="2017-03-30T16:20:00Z"/>
        </w:rPr>
      </w:pPr>
    </w:p>
    <w:p w14:paraId="220556E7" w14:textId="77777777" w:rsidR="00C472E1" w:rsidRDefault="00697B31">
      <w:pPr>
        <w:spacing w:before="240"/>
        <w:ind w:left="907"/>
        <w:jc w:val="both"/>
      </w:pPr>
      <w:r>
        <w:t xml:space="preserve">L’asserzione SAML è firmata con la chiave privata collegata al certificato digitale X.509 rilasciato dalla CA ANPR al </w:t>
      </w:r>
      <w:del w:id="975" w:author="Antonio Antetomaso" w:date="2017-03-21T23:53:00Z">
        <w:r>
          <w:delText xml:space="preserve">Comune </w:delText>
        </w:r>
      </w:del>
      <w:ins w:id="976" w:author="Antonio Antetomaso" w:date="2017-03-21T23:53:00Z">
        <w:r>
          <w:t xml:space="preserve">CIEOnline </w:t>
        </w:r>
      </w:ins>
      <w:r>
        <w:t xml:space="preserve">e sarà contenuta nell’header di ws </w:t>
      </w:r>
      <w:r>
        <w:lastRenderedPageBreak/>
        <w:t xml:space="preserve">security del messaggio SOAP di richiesta. </w:t>
      </w:r>
      <w:r>
        <w:rPr>
          <w:highlight w:val="yellow"/>
        </w:rPr>
        <w:t>L’intero messaggio SOAP può essere firmato sempre con il certificato assegnato al Comune e specificatamente prodotto per l’emissione della CIE.</w:t>
      </w:r>
    </w:p>
    <w:p w14:paraId="41E39E14" w14:textId="77777777" w:rsidR="00C472E1" w:rsidRDefault="00697B31">
      <w:pPr>
        <w:spacing w:before="240"/>
        <w:ind w:left="907"/>
        <w:jc w:val="both"/>
      </w:pPr>
      <w:r>
        <w:t xml:space="preserve">L’applicazione del Comune produce la SOAP Request e la invia al sistema ANPR, ad una URL gestita da un apparato di sicurezza specializzato. </w:t>
      </w:r>
    </w:p>
    <w:p w14:paraId="54344E04" w14:textId="77777777" w:rsidR="00C472E1" w:rsidRDefault="00697B31">
      <w:pPr>
        <w:spacing w:before="240"/>
        <w:ind w:left="794"/>
        <w:jc w:val="both"/>
        <w:rPr>
          <w:ins w:id="977" w:author="Antonio Antetomaso" w:date="2017-03-30T16:27:00Z"/>
        </w:rPr>
      </w:pPr>
      <w:r>
        <w:t>Il server di ANPR riceve la richiesta, verifica la validità dell’asserzione contenuta nel WS-Security Header della SOAPRequest, controllando la correttezza della firma digitale apposta, e, in caso positivo, concede l’accesso al servizio richiesto.</w:t>
      </w:r>
    </w:p>
    <w:p w14:paraId="264C275F" w14:textId="77777777" w:rsidR="008309FF" w:rsidRDefault="008309FF">
      <w:pPr>
        <w:spacing w:before="240"/>
        <w:ind w:left="794"/>
        <w:jc w:val="both"/>
      </w:pPr>
    </w:p>
    <w:p w14:paraId="75A1C6BE" w14:textId="77777777" w:rsidR="00C472E1" w:rsidRPr="008309FF" w:rsidRDefault="00697B31" w:rsidP="008309FF">
      <w:pPr>
        <w:pStyle w:val="Titolo1"/>
        <w:rPr>
          <w:u w:val="single"/>
          <w:rPrChange w:id="978" w:author="Antonio Antetomaso" w:date="2017-03-30T16:28:00Z">
            <w:rPr/>
          </w:rPrChange>
        </w:rPr>
        <w:pPrChange w:id="979" w:author="Antonio Antetomaso" w:date="2017-03-30T16:28:00Z">
          <w:pPr>
            <w:keepNext/>
            <w:numPr>
              <w:ilvl w:val="2"/>
              <w:numId w:val="5"/>
            </w:numPr>
            <w:spacing w:before="600" w:after="360"/>
            <w:ind w:left="794" w:hanging="794"/>
            <w:jc w:val="both"/>
          </w:pPr>
        </w:pPrChange>
      </w:pPr>
      <w:bookmarkStart w:id="980" w:name="_Toc478654996"/>
      <w:r w:rsidRPr="008309FF">
        <w:rPr>
          <w:u w:val="single"/>
          <w:rPrChange w:id="981" w:author="Antonio Antetomaso" w:date="2017-03-30T16:28:00Z">
            <w:rPr>
              <w:b/>
              <w:i/>
              <w:smallCaps/>
            </w:rPr>
          </w:rPrChange>
        </w:rPr>
        <w:t>Esempio SAML Authentication Assertion da inserire nel WS-SECURITY</w:t>
      </w:r>
      <w:bookmarkEnd w:id="980"/>
      <w:r w:rsidRPr="008309FF">
        <w:rPr>
          <w:u w:val="single"/>
          <w:rPrChange w:id="982" w:author="Antonio Antetomaso" w:date="2017-03-30T16:28:00Z">
            <w:rPr>
              <w:b/>
              <w:i/>
              <w:smallCaps/>
            </w:rPr>
          </w:rPrChange>
        </w:rPr>
        <w:t xml:space="preserve"> </w:t>
      </w:r>
    </w:p>
    <w:p w14:paraId="5A525850" w14:textId="77777777" w:rsidR="00C472E1" w:rsidRDefault="00697B31">
      <w:pPr>
        <w:spacing w:before="240"/>
        <w:ind w:left="794"/>
        <w:jc w:val="both"/>
      </w:pPr>
      <w:r>
        <w:t>L’esempio riportato è inerente ad entrambi gli scenari di accesso ai servizi ANPR erogati tramite web service.</w:t>
      </w:r>
    </w:p>
    <w:p w14:paraId="2412E77B"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&lt;saml2:Assertion xmlns:saml2="urn:oasis:names:tc:SAML:2.0:assertion" Version="2.0" ID="SAML-3c6ff72e-a40a-4d2a-be34-4a23948a29da" IssueInstant="2015-07-14T14:19:25Z"&gt;</w:t>
      </w:r>
    </w:p>
    <w:p w14:paraId="04471B2D"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&lt;saml2:Issuer&gt;XS&lt;/saml2:Issuer&gt;</w:t>
      </w:r>
    </w:p>
    <w:p w14:paraId="36EA3762"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&lt;Signature xmlns="http://www.w3.org/2000/09/xmldsig#"&gt;</w:t>
      </w:r>
    </w:p>
    <w:p w14:paraId="525B809E"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&lt;SignedInfo&gt;</w:t>
      </w:r>
    </w:p>
    <w:p w14:paraId="1B621B52"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&lt;CanonicalizationMethod Algorithm="http://www.w3.org/TR/2001/REC-xml-c14n-20010315"/&gt;</w:t>
      </w:r>
    </w:p>
    <w:p w14:paraId="1DBEDE2D"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&lt;SignatureMethod Algorithm="http://www.w3.org/2000/09/xmldsig#rsa-sha1"/&gt;</w:t>
      </w:r>
    </w:p>
    <w:p w14:paraId="3E5E1F77" w14:textId="77777777" w:rsidR="00C472E1" w:rsidRDefault="00697B31">
      <w:pPr>
        <w:spacing w:before="240"/>
        <w:ind w:left="794"/>
        <w:jc w:val="both"/>
        <w:rPr>
          <w:rFonts w:ascii="Courier New" w:eastAsia="Courier New" w:hAnsi="Courier New" w:cs="Courier New"/>
          <w:b/>
          <w:sz w:val="16"/>
          <w:szCs w:val="16"/>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Pr>
          <w:rFonts w:ascii="Courier New" w:eastAsia="Courier New" w:hAnsi="Courier New" w:cs="Courier New"/>
          <w:b/>
          <w:sz w:val="16"/>
          <w:szCs w:val="16"/>
        </w:rPr>
        <w:t>&lt;Reference URI="#SAML-3c6ff72e-a40a-4d2a-be34-4a23948a29da"&gt;</w:t>
      </w:r>
    </w:p>
    <w:p w14:paraId="3BE9FE22" w14:textId="77777777" w:rsidR="00C472E1" w:rsidRPr="00DB2D92" w:rsidRDefault="00697B31">
      <w:pPr>
        <w:spacing w:before="240"/>
        <w:ind w:left="794"/>
        <w:jc w:val="both"/>
        <w:rPr>
          <w:rFonts w:ascii="Courier New" w:eastAsia="Courier New" w:hAnsi="Courier New" w:cs="Courier New"/>
          <w:b/>
          <w:sz w:val="16"/>
          <w:szCs w:val="16"/>
          <w:lang w:val="en-US"/>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sidRPr="00DB2D92">
        <w:rPr>
          <w:rFonts w:ascii="Courier New" w:eastAsia="Courier New" w:hAnsi="Courier New" w:cs="Courier New"/>
          <w:b/>
          <w:sz w:val="16"/>
          <w:szCs w:val="16"/>
          <w:lang w:val="en-US"/>
        </w:rPr>
        <w:t>&lt;Transforms&gt;</w:t>
      </w:r>
    </w:p>
    <w:p w14:paraId="1AC73964"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&lt;Transform Algorithm="http://www.w3.org/2000/09/xmldsig#enveloped-signature"/&gt;</w:t>
      </w:r>
    </w:p>
    <w:p w14:paraId="67F17F67"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&lt;Transform Algorithm="http://www.w3.org/TR/2001/REC-xml-c14n-20010315"/&gt;</w:t>
      </w:r>
    </w:p>
    <w:p w14:paraId="36B17699"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&lt;/Transforms&gt;</w:t>
      </w:r>
    </w:p>
    <w:p w14:paraId="511F9FCD"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&lt;DigestMethod Algorithm="http://www.w3.org/2000/09/xmldsig#sha1"/&gt;</w:t>
      </w:r>
    </w:p>
    <w:p w14:paraId="45425B9B"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&lt;DigestValue&gt;qX2uM9tvgkvL9JFMqYlqPUwQOKc=&lt;/DigestValue&gt;</w:t>
      </w:r>
    </w:p>
    <w:p w14:paraId="1DC124E0"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&lt;/Reference&gt;</w:t>
      </w:r>
    </w:p>
    <w:p w14:paraId="15B05781"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lastRenderedPageBreak/>
        <w:tab/>
      </w:r>
      <w:r w:rsidRPr="00DB2D92">
        <w:rPr>
          <w:rFonts w:ascii="Courier New" w:eastAsia="Courier New" w:hAnsi="Courier New" w:cs="Courier New"/>
          <w:b/>
          <w:sz w:val="16"/>
          <w:szCs w:val="16"/>
          <w:lang w:val="en-US"/>
        </w:rPr>
        <w:tab/>
        <w:t>&lt;/SignedInfo&gt;</w:t>
      </w:r>
    </w:p>
    <w:p w14:paraId="2919B732"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&lt;SignatureValue&gt;mBblfDbqz1jTI4v+BG..................lJfEmXSEeiwAx9NpY=&lt;/SignatureValue&gt;</w:t>
      </w:r>
    </w:p>
    <w:p w14:paraId="5A95D001" w14:textId="77777777" w:rsidR="00C472E1" w:rsidRDefault="00697B31">
      <w:pPr>
        <w:spacing w:before="240"/>
        <w:ind w:left="794"/>
        <w:jc w:val="both"/>
        <w:rPr>
          <w:rFonts w:ascii="Courier New" w:eastAsia="Courier New" w:hAnsi="Courier New" w:cs="Courier New"/>
          <w:b/>
          <w:sz w:val="16"/>
          <w:szCs w:val="16"/>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Pr>
          <w:rFonts w:ascii="Courier New" w:eastAsia="Courier New" w:hAnsi="Courier New" w:cs="Courier New"/>
          <w:b/>
          <w:sz w:val="16"/>
          <w:szCs w:val="16"/>
        </w:rPr>
        <w:t>&lt;KeyInfo&gt;</w:t>
      </w:r>
    </w:p>
    <w:p w14:paraId="4059A435" w14:textId="77777777" w:rsidR="00C472E1" w:rsidRDefault="00697B31">
      <w:pPr>
        <w:spacing w:before="240"/>
        <w:ind w:left="794"/>
        <w:jc w:val="both"/>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t>&lt;X509Data&gt;</w:t>
      </w:r>
    </w:p>
    <w:p w14:paraId="49FD6A08" w14:textId="77777777" w:rsidR="00C472E1" w:rsidRDefault="00697B31">
      <w:pPr>
        <w:spacing w:before="240"/>
        <w:ind w:left="794"/>
        <w:jc w:val="both"/>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t>&lt;X509Certificate&gt;MIIEWTCCA0GgAwIBAgID.................rn3asP7f+tyf7hiA==&lt;/X509Certificate&gt;</w:t>
      </w:r>
    </w:p>
    <w:p w14:paraId="19D99A83" w14:textId="77777777" w:rsidR="00C472E1" w:rsidRDefault="00697B31">
      <w:pPr>
        <w:spacing w:before="240"/>
        <w:ind w:left="794"/>
        <w:jc w:val="both"/>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t>&lt;X509IssuerSerial&gt;</w:t>
      </w:r>
    </w:p>
    <w:p w14:paraId="4C0952C1" w14:textId="77777777" w:rsidR="00C472E1" w:rsidRDefault="00697B31">
      <w:pPr>
        <w:spacing w:before="240"/>
        <w:ind w:left="794"/>
        <w:jc w:val="both"/>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t>&lt;X509IssuerName&gt;CN=CA ANPR, O=Ministero degli Interni, C=it&lt;/X509IssuerName&gt;</w:t>
      </w:r>
    </w:p>
    <w:p w14:paraId="1CB894AD" w14:textId="77777777" w:rsidR="00C472E1" w:rsidRPr="00DB2D92" w:rsidRDefault="00697B31">
      <w:pPr>
        <w:spacing w:before="240"/>
        <w:ind w:left="794"/>
        <w:jc w:val="both"/>
        <w:rPr>
          <w:rFonts w:ascii="Courier New" w:eastAsia="Courier New" w:hAnsi="Courier New" w:cs="Courier New"/>
          <w:b/>
          <w:sz w:val="16"/>
          <w:szCs w:val="16"/>
          <w:lang w:val="en-US"/>
        </w:rPr>
      </w:pP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Pr>
          <w:rFonts w:ascii="Courier New" w:eastAsia="Courier New" w:hAnsi="Courier New" w:cs="Courier New"/>
          <w:b/>
          <w:sz w:val="16"/>
          <w:szCs w:val="16"/>
        </w:rPr>
        <w:tab/>
      </w:r>
      <w:r w:rsidRPr="00DB2D92">
        <w:rPr>
          <w:rFonts w:ascii="Courier New" w:eastAsia="Courier New" w:hAnsi="Courier New" w:cs="Courier New"/>
          <w:b/>
          <w:sz w:val="16"/>
          <w:szCs w:val="16"/>
          <w:lang w:val="en-US"/>
        </w:rPr>
        <w:t>&lt;X509SerialNumber&gt;42789&lt;/X509SerialNumber&gt;</w:t>
      </w:r>
    </w:p>
    <w:p w14:paraId="702C6D2A"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&lt;/X509IssuerSerial&gt;</w:t>
      </w:r>
    </w:p>
    <w:p w14:paraId="7364C690"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&lt;/X509Data&gt;</w:t>
      </w:r>
    </w:p>
    <w:p w14:paraId="7C226823"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&lt;/KeyInfo&gt;</w:t>
      </w:r>
    </w:p>
    <w:p w14:paraId="4F020139"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&lt;/Signature&gt;</w:t>
      </w:r>
    </w:p>
    <w:p w14:paraId="1AF5C0F3"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&lt;saml2:Subject&gt;</w:t>
      </w:r>
    </w:p>
    <w:p w14:paraId="60F7EA90"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&lt;saml2:NameID Format="urn:oasis:names:tc:SAML:1.1:nameid-format:unspecified"&gt;IdOperatore&lt;/saml2:NameID&gt;</w:t>
      </w:r>
    </w:p>
    <w:p w14:paraId="21EE90AC"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&lt;saml2:SubjectConfirmation Method="urn:oasis:names:tc:SAML:2.0:cm:bearer"&gt;</w:t>
      </w:r>
    </w:p>
    <w:p w14:paraId="5830E1B6"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&lt;saml2:SubjectConfirmationData NotBefore="2015-07-14T14:19:25Z" NotOnOrAfter="2016-07-13T14:19:25Z"/&gt;</w:t>
      </w:r>
    </w:p>
    <w:p w14:paraId="664FEB0A"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&lt;/saml2:SubjectConfirmation&gt;</w:t>
      </w:r>
    </w:p>
    <w:p w14:paraId="22F8DC5D"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&lt;/saml2:Subject&gt;</w:t>
      </w:r>
    </w:p>
    <w:p w14:paraId="402AADAF"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&lt;saml2:Conditions NotBefore="2015-07-14T14:19:25Z" NotOnOrAfter="2016-07-13T14:19:25Z"/&gt;</w:t>
      </w:r>
    </w:p>
    <w:p w14:paraId="4055DA81"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&lt;saml2:AuthnStatement AuthnInstant="2015-07-14T14:19:25Z" SessionNotOnOrAfter="2016-07-13T14:19:25Z"&gt;</w:t>
      </w:r>
    </w:p>
    <w:p w14:paraId="38AC6F17"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&lt;saml2:SubjectLocality Address="26.2.103.103"/&gt;</w:t>
      </w:r>
    </w:p>
    <w:p w14:paraId="4A2E923B"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&lt;saml2:AuthnContext&gt;</w:t>
      </w:r>
    </w:p>
    <w:p w14:paraId="77ACC935"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&lt;saml2:AuthnContextClassRef&gt;urn:oasis:names:tc:SAML:2.0:ac:classes:unspecifi</w:t>
      </w:r>
      <w:r w:rsidRPr="00DB2D92">
        <w:rPr>
          <w:rFonts w:ascii="Courier New" w:eastAsia="Courier New" w:hAnsi="Courier New" w:cs="Courier New"/>
          <w:b/>
          <w:sz w:val="16"/>
          <w:szCs w:val="16"/>
          <w:lang w:val="en-US"/>
        </w:rPr>
        <w:lastRenderedPageBreak/>
        <w:t>ed&lt;/saml2:AuthnContextClassRef&gt;</w:t>
      </w:r>
    </w:p>
    <w:p w14:paraId="3AAFE60C"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&lt;/saml2:AuthnContext&gt;</w:t>
      </w:r>
    </w:p>
    <w:p w14:paraId="09193480"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&lt;/saml2:AuthnStatement&gt;</w:t>
      </w:r>
    </w:p>
    <w:p w14:paraId="26FFD9AF"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&lt;saml2:AttributeStatement&gt;</w:t>
      </w:r>
    </w:p>
    <w:p w14:paraId="404ED77B"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 Name="IdSede" NameFormat="urn:oasis:names:tc:SAML:2.0:attrname-format:unspecified"&gt;</w:t>
      </w:r>
    </w:p>
    <w:p w14:paraId="2BAD5969"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&lt;saml2:AttributeValue&gt;H501&lt;/saml2:AttributeValue&gt;</w:t>
      </w:r>
    </w:p>
    <w:p w14:paraId="344BCED0"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&lt;/saml2:Attribute&gt;</w:t>
      </w:r>
    </w:p>
    <w:p w14:paraId="5B49C7D8"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 Name="IdPostazione" NameFormat="urn:oasis:names:tc:SAML:2.0:attrname-format:unspecified"&gt;</w:t>
      </w:r>
    </w:p>
    <w:p w14:paraId="388491D8"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&lt;saml2:AttributeValue&gt;H5012&lt;/saml2:AttributeValue&gt;</w:t>
      </w:r>
    </w:p>
    <w:p w14:paraId="50DBE648"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&lt;/saml2:Attribute&gt;</w:t>
      </w:r>
    </w:p>
    <w:p w14:paraId="1F1E37B1"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 Name="IdPostazioneFirmato" NameFormat="urn:oasis:names:tc:SAML:2.0:attrname-format:unspecified"&gt;</w:t>
      </w:r>
    </w:p>
    <w:p w14:paraId="654B4B7A"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&lt;saml2:AttributeValue&gt;YgXWjSwNewE2Y5cQ.........omissis.........FrNaPnXGw7SgcE2A=&lt;/saml2:AttributeValue&gt;</w:t>
      </w:r>
    </w:p>
    <w:p w14:paraId="149B80C8"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&lt;/saml2:Attribute&gt;</w:t>
      </w:r>
    </w:p>
    <w:p w14:paraId="2CA83CFE"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 Name="IdApplicazione" NameFormat="urn:oasis:names:tc:SAML:2.0:attrname-format:unspecified"&gt;</w:t>
      </w:r>
    </w:p>
    <w:p w14:paraId="4D38A8ED"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&lt;saml2:AttributeValue&gt;12345&lt;/saml2:AttributeValue&gt;</w:t>
      </w:r>
    </w:p>
    <w:p w14:paraId="11B55EF9" w14:textId="77777777"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r>
      <w:r w:rsidRPr="00DB2D92">
        <w:rPr>
          <w:rFonts w:ascii="Courier New" w:eastAsia="Courier New" w:hAnsi="Courier New" w:cs="Courier New"/>
          <w:b/>
          <w:sz w:val="16"/>
          <w:szCs w:val="16"/>
          <w:lang w:val="en-US"/>
        </w:rPr>
        <w:tab/>
        <w:t>&lt;/saml2:Attribute&gt;</w:t>
      </w:r>
    </w:p>
    <w:p w14:paraId="760925E2" w14:textId="771B32B6" w:rsidR="00C472E1" w:rsidRPr="00DB2D92" w:rsidRDefault="00697B31">
      <w:pPr>
        <w:spacing w:before="240"/>
        <w:ind w:left="794"/>
        <w:jc w:val="both"/>
        <w:rPr>
          <w:rFonts w:ascii="Courier New" w:eastAsia="Courier New" w:hAnsi="Courier New" w:cs="Courier New"/>
          <w:b/>
          <w:sz w:val="16"/>
          <w:szCs w:val="16"/>
          <w:lang w:val="en-US"/>
        </w:rPr>
      </w:pPr>
      <w:r w:rsidRPr="00DB2D92">
        <w:rPr>
          <w:rFonts w:ascii="Courier New" w:eastAsia="Courier New" w:hAnsi="Courier New" w:cs="Courier New"/>
          <w:b/>
          <w:sz w:val="16"/>
          <w:szCs w:val="16"/>
          <w:lang w:val="en-US"/>
        </w:rPr>
        <w:tab/>
        <w:t>&lt;/saml2:AttributeStatement&gt;</w:t>
      </w:r>
    </w:p>
    <w:p w14:paraId="57FF4E7B" w14:textId="59CC7B89" w:rsidR="00C472E1" w:rsidDel="00984177" w:rsidRDefault="00697B31">
      <w:pPr>
        <w:spacing w:before="240"/>
        <w:ind w:left="794"/>
        <w:jc w:val="both"/>
        <w:rPr>
          <w:del w:id="983" w:author="Antonio Antetomaso" w:date="2017-03-30T16:20:00Z"/>
          <w:rFonts w:ascii="Courier New" w:eastAsia="Courier New" w:hAnsi="Courier New" w:cs="Courier New"/>
          <w:b/>
          <w:sz w:val="16"/>
          <w:szCs w:val="16"/>
        </w:rPr>
      </w:pPr>
      <w:r>
        <w:rPr>
          <w:rFonts w:ascii="Courier New" w:eastAsia="Courier New" w:hAnsi="Courier New" w:cs="Courier New"/>
          <w:b/>
          <w:sz w:val="16"/>
          <w:szCs w:val="16"/>
        </w:rPr>
        <w:t>&lt;/saml2:Assertion&gt;</w:t>
      </w:r>
    </w:p>
    <w:p w14:paraId="7872966D" w14:textId="3BBBAA3F" w:rsidR="00C472E1" w:rsidRDefault="00C472E1" w:rsidP="00984177">
      <w:pPr>
        <w:spacing w:before="240"/>
        <w:ind w:left="794"/>
        <w:jc w:val="both"/>
        <w:rPr>
          <w:ins w:id="984" w:author="Antonio Antetomaso" w:date="2017-03-30T16:28:00Z"/>
          <w:b/>
          <w:smallCaps/>
        </w:rPr>
        <w:pPrChange w:id="985" w:author="Antonio Antetomaso" w:date="2017-03-30T16:20:00Z">
          <w:pPr>
            <w:keepNext/>
            <w:spacing w:before="3240" w:after="720"/>
            <w:jc w:val="center"/>
          </w:pPr>
        </w:pPrChange>
      </w:pPr>
    </w:p>
    <w:p w14:paraId="67043EB8" w14:textId="01034FDB" w:rsidR="00B35C8A" w:rsidDel="00B35C8A" w:rsidRDefault="00B35C8A" w:rsidP="00984177">
      <w:pPr>
        <w:spacing w:before="240"/>
        <w:ind w:left="794"/>
        <w:jc w:val="both"/>
        <w:rPr>
          <w:del w:id="986" w:author="Antonio Antetomaso" w:date="2017-03-30T16:28:00Z"/>
          <w:b/>
          <w:smallCaps/>
        </w:rPr>
        <w:pPrChange w:id="987" w:author="Antonio Antetomaso" w:date="2017-03-30T16:20:00Z">
          <w:pPr>
            <w:keepNext/>
            <w:spacing w:before="3240" w:after="720"/>
            <w:jc w:val="center"/>
          </w:pPr>
        </w:pPrChange>
      </w:pPr>
    </w:p>
    <w:p w14:paraId="5F01DA51" w14:textId="77777777" w:rsidR="00C472E1" w:rsidRDefault="00C472E1" w:rsidP="00B35C8A">
      <w:pPr>
        <w:keepNext/>
        <w:spacing w:before="3240" w:after="720"/>
        <w:rPr>
          <w:b/>
          <w:smallCaps/>
        </w:rPr>
        <w:pPrChange w:id="988" w:author="Antonio Antetomaso" w:date="2017-03-30T16:28:00Z">
          <w:pPr>
            <w:keepNext/>
            <w:spacing w:before="3240" w:after="720"/>
          </w:pPr>
        </w:pPrChange>
      </w:pPr>
    </w:p>
    <w:sectPr w:rsidR="00C472E1">
      <w:headerReference w:type="default" r:id="rId16"/>
      <w:headerReference w:type="first" r:id="rId17"/>
      <w:pgSz w:w="11907" w:h="16840"/>
      <w:pgMar w:top="3005" w:right="1418" w:bottom="2268" w:left="1701"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9" w:author="vintra" w:date="2017-03-28T11:42:00Z" w:initials="">
    <w:p w14:paraId="77519967" w14:textId="77777777" w:rsidR="008E3384" w:rsidRDefault="008E3384">
      <w:r>
        <w:t>La formulazione di Antonio riconduce questa modolità alla successiva. Credo che nelle intenzioni di SOGEI vi fosse il rilascio dei certificati per le singole postazioni di lavoro e la relativa consevazione su quest’ultima.</w:t>
      </w:r>
    </w:p>
  </w:comment>
  <w:comment w:id="250" w:author="CARBONIN GINA" w:date="2017-03-28T11:42:00Z" w:initials="">
    <w:p w14:paraId="1076EB99" w14:textId="77777777" w:rsidR="008E3384" w:rsidRDefault="008E3384">
      <w:r>
        <w:t>In questa ipotesi la postazione possiede un certificato di postazione Corretto il commento V1</w:t>
      </w:r>
    </w:p>
  </w:comment>
  <w:comment w:id="272" w:author="vintra" w:date="2017-03-28T11:42:00Z" w:initials="">
    <w:p w14:paraId="3D3904B4" w14:textId="77777777" w:rsidR="008E3384" w:rsidRDefault="008E3384">
      <w:r>
        <w:t>L’esigenza scaturisce dall’attuale formulazione del DPCM 194/2016 che impone a SOGEI il tracciamento della relazione “utente ­ postazione ­ dati acceduti”.</w:t>
      </w:r>
    </w:p>
  </w:comment>
  <w:comment w:id="274" w:author="vintra" w:date="2017-03-28T11:42:00Z" w:initials="">
    <w:p w14:paraId="4F76491A" w14:textId="77777777" w:rsidR="008E3384" w:rsidRDefault="008E3384">
      <w:r>
        <w:t>Potrebbe aiutarci l’interpretazione che stiamo formulando in merito alla postazione (postazione=server) e suddivisione delle responsabilità in merito alla necessità di tracciatura.</w:t>
      </w:r>
    </w:p>
  </w:comment>
  <w:comment w:id="303" w:author="Antonio Antetomaso" w:date="2017-03-28T11:42:00Z" w:initials="">
    <w:p w14:paraId="07DF50E0" w14:textId="77777777" w:rsidR="008E3384" w:rsidRDefault="008E3384">
      <w:r>
        <w:t>Se la tracciatura degli operatori e delle postzioni CIE è a carico del CIEOnline a che serve indicare operatore e postazione nella richiesta SOAP? Introduce a nostro avviso inutile complessità.</w:t>
      </w:r>
    </w:p>
  </w:comment>
  <w:comment w:id="304" w:author="vintra" w:date="2017-03-28T11:42:00Z" w:initials="">
    <w:p w14:paraId="1D2E6078" w14:textId="77777777" w:rsidR="008E3384" w:rsidRDefault="008E3384">
      <w:r>
        <w:t xml:space="preserve">Credo che nelle intenzione di SOGEI ci fosse la volontà di indicare che CIEOnline è responsabile della tracciatura mentre ANPR deve conservare le informazioni necessarie a permettere di ricostruire la catena delle responsabilità. </w:t>
      </w:r>
    </w:p>
    <w:p w14:paraId="17378CD3" w14:textId="77777777" w:rsidR="008E3384" w:rsidRDefault="008E3384"/>
    <w:p w14:paraId="49223B17" w14:textId="77777777" w:rsidR="008E3384" w:rsidRDefault="008E3384">
      <w:r>
        <w:t xml:space="preserve">In pratica, sebbene CIEOnline è un’IdP riconosciuto da ANPR, vi è la necessità da parte di ANPR, quale SP, di poter dire confutare che ho svolto le variazioni assumento l’autorizzazione e autenticazione realizzate da CIEOnline. </w:t>
      </w:r>
    </w:p>
    <w:p w14:paraId="4141C349" w14:textId="77777777" w:rsidR="008E3384" w:rsidRDefault="008E3384"/>
    <w:p w14:paraId="12EDB0DF" w14:textId="77777777" w:rsidR="008E3384" w:rsidRDefault="008E3384">
      <w:r>
        <w:t>Ho un dubbio sulla completezza delle info, mi chiedo se la sola conoscenza dell’operatore e della postazioni  bastino, a mio avviso è più importante avere un riferimento sulla sezione di interazione tra l’IdP e il SP.</w:t>
      </w:r>
    </w:p>
  </w:comment>
  <w:comment w:id="309" w:author="CARBONIN GINA" w:date="2017-03-28T11:42:00Z" w:initials="">
    <w:p w14:paraId="43A71D53" w14:textId="77777777" w:rsidR="008E3384" w:rsidRDefault="008E3384">
      <w:r>
        <w:t>Corretto il commento V6</w:t>
      </w:r>
    </w:p>
  </w:comment>
  <w:comment w:id="326" w:author="vintra" w:date="2017-03-28T11:42:00Z" w:initials="">
    <w:p w14:paraId="7D1CC979" w14:textId="77777777" w:rsidR="008E3384" w:rsidRDefault="008E3384">
      <w:r>
        <w:t>Vale quanto espresso per la soluzione precedente.</w:t>
      </w:r>
    </w:p>
  </w:comment>
  <w:comment w:id="327" w:author="Antonio Antetomaso" w:date="2017-03-28T11:42:00Z" w:initials="">
    <w:p w14:paraId="546A1C5E" w14:textId="77777777" w:rsidR="008E3384" w:rsidRDefault="008E3384">
      <w:r>
        <w:t>È davvero necessario visto che su ANPR non avviene nessuna validazione di tali informazioni né alcuna tracciatura?</w:t>
      </w:r>
    </w:p>
  </w:comment>
  <w:comment w:id="328" w:author="vintra" w:date="2017-03-28T11:42:00Z" w:initials="">
    <w:p w14:paraId="05CF3445" w14:textId="77777777" w:rsidR="008E3384" w:rsidRDefault="008E3384">
      <w:r>
        <w:t>Vale quanto espresso per la soluzione precedente.</w:t>
      </w:r>
    </w:p>
  </w:comment>
  <w:comment w:id="483" w:author="CARBONIN GINA" w:date="2017-03-28T11:42:00Z" w:initials="">
    <w:p w14:paraId="7914E0AD" w14:textId="77777777" w:rsidR="008E3384" w:rsidRDefault="008E3384">
      <w:r>
        <w:t>Chi non possiede un CF chiederà la cartacea</w:t>
      </w:r>
    </w:p>
  </w:comment>
  <w:comment w:id="482" w:author="vintra" w:date="2017-03-28T11:42:00Z" w:initials="">
    <w:p w14:paraId="30FC5418" w14:textId="77777777" w:rsidR="008E3384" w:rsidRDefault="008E3384">
      <w:r>
        <w:t>C’è una contradizione tra i due paragrafi, incrementata dall’eleminazione fatta da Antonio, sarebbe il caso di precisare quali sono i paramentri che possono condizionare la ricerca in maniera più precisa sia lato SOGEI (cosa implemento) che IPZS (di cosa ho bisogno).</w:t>
      </w:r>
    </w:p>
    <w:p w14:paraId="5B32F150" w14:textId="77777777" w:rsidR="008E3384" w:rsidRDefault="008E3384"/>
    <w:p w14:paraId="4C6066AC" w14:textId="77777777" w:rsidR="008E3384" w:rsidRDefault="008E3384">
      <w:r>
        <w:t>In merito hai bisogni di IPZS, leggendo gli UML aggiunti in calce all’allegato, si evidenziano:</w:t>
      </w:r>
    </w:p>
  </w:comment>
  <w:comment w:id="501" w:author="CARBONIN GINA" w:date="2017-03-28T11:42:00Z" w:initials="">
    <w:p w14:paraId="294FC1CE" w14:textId="77777777" w:rsidR="008E3384" w:rsidRDefault="008E3384">
      <w:r>
        <w:t>E’ un dato fornito in interrogazione…</w:t>
      </w:r>
    </w:p>
  </w:comment>
  <w:comment w:id="516" w:author="Antonio Antetomaso" w:date="2017-03-28T11:42:00Z" w:initials="">
    <w:p w14:paraId="73CAD632" w14:textId="77777777" w:rsidR="008E3384" w:rsidRDefault="008E3384">
      <w:r>
        <w:t>Sarebbe auspicabile.</w:t>
      </w:r>
    </w:p>
  </w:comment>
  <w:comment w:id="517" w:author="vintra" w:date="2017-03-28T11:42:00Z" w:initials="">
    <w:p w14:paraId="47883E9D" w14:textId="77777777" w:rsidR="008E3384" w:rsidRDefault="008E3384">
      <w:r>
        <w:t>Credo che la circostanza richieda uno sforzo per SOGEI in quanto dovrebbe definire la gestione di soggetti “provvisori”.</w:t>
      </w:r>
    </w:p>
    <w:p w14:paraId="50D6F004" w14:textId="77777777" w:rsidR="008E3384" w:rsidRDefault="008E3384"/>
    <w:p w14:paraId="60C2A144" w14:textId="77777777" w:rsidR="008E3384" w:rsidRDefault="008E3384">
      <w:r>
        <w:t>Dobbiamo verificare con IPZS se le informazioni relative alla CIE sono conservate a livello di APR.</w:t>
      </w:r>
    </w:p>
    <w:p w14:paraId="25B1A969" w14:textId="77777777" w:rsidR="008E3384" w:rsidRDefault="008E3384"/>
    <w:p w14:paraId="2BBCF6B7" w14:textId="77777777" w:rsidR="008E3384" w:rsidRDefault="008E3384">
      <w:r>
        <w:t xml:space="preserve"> Se cosi fosse possiamo assumere che al momento del subentro tali informazioni saranno riportate in ANPR, e quindi non è necessario gestire anche i casi di Comuni non subentrati SOGEI potrebbe semplicemente non consumare le richieste pervenute da IPZS per soggetti residenti in Comuni non subentrati .</w:t>
      </w:r>
    </w:p>
    <w:p w14:paraId="0B518E98" w14:textId="77777777" w:rsidR="008E3384" w:rsidRDefault="008E3384"/>
    <w:p w14:paraId="52D814F7" w14:textId="77777777" w:rsidR="008E3384" w:rsidRDefault="008E3384">
      <w:r>
        <w:t xml:space="preserve"> Alternativamente dobbiamo valutare quali delle seguenti azioni ha impatto minore:</w:t>
      </w:r>
    </w:p>
    <w:p w14:paraId="46A926F7" w14:textId="77777777" w:rsidR="008E3384" w:rsidRDefault="008E3384"/>
    <w:p w14:paraId="6248A666" w14:textId="77777777" w:rsidR="008E3384" w:rsidRDefault="008E3384">
      <w:r>
        <w:t xml:space="preserve"> Prediporre un processo di subentro che a valle o nell’esecuzione del subentro permetta di recuperare le informazioni relative alla CIE da IPZS</w:t>
      </w:r>
    </w:p>
    <w:p w14:paraId="18247AA3" w14:textId="77777777" w:rsidR="008E3384" w:rsidRDefault="008E3384"/>
    <w:p w14:paraId="4A81820D" w14:textId="77777777" w:rsidR="008E3384" w:rsidRDefault="008E3384">
      <w:r>
        <w:t xml:space="preserve"> Richiedere a SOGEI la gestione dei soggetti “provvisori”</w:t>
      </w:r>
    </w:p>
    <w:p w14:paraId="65670775" w14:textId="77777777" w:rsidR="008E3384" w:rsidRDefault="008E3384"/>
    <w:p w14:paraId="3C96126F" w14:textId="77777777" w:rsidR="008E3384" w:rsidRDefault="008E3384">
      <w:r>
        <w:t xml:space="preserve"> Richiedere a IPZS di allineare le APR con le info sulla CIE (riconducendo allo scenario A)</w:t>
      </w:r>
    </w:p>
  </w:comment>
  <w:comment w:id="578" w:author="Antonio Antetomaso" w:date="2017-03-28T11:42:00Z" w:initials="">
    <w:p w14:paraId="644DFA9F" w14:textId="77777777" w:rsidR="008E3384" w:rsidRDefault="008E3384">
      <w:r>
        <w:t>Sarebbe possibile prevederla anche per i non subentrati, come ipotizzato per la comunicazione del seriale della CIE in fase di emissione?</w:t>
      </w:r>
    </w:p>
  </w:comment>
  <w:comment w:id="579" w:author="vintra" w:date="2017-03-28T11:42:00Z" w:initials="">
    <w:p w14:paraId="1E949ED9" w14:textId="77777777" w:rsidR="008E3384" w:rsidRDefault="008E3384">
      <w:r>
        <w:t>Vale quanto osservato in precedenza.</w:t>
      </w:r>
    </w:p>
  </w:comment>
  <w:comment w:id="681" w:author="CARBONIN GINA" w:date="2017-03-28T11:42:00Z" w:initials="">
    <w:p w14:paraId="469EB2B0" w14:textId="77777777" w:rsidR="008E3384" w:rsidRDefault="008E3384">
      <w:r>
        <w:t>In teoria INA e AE si allineano mentre cosa c’è in APR non lo sappiamo. Sblocco anomalie riguarda INA e non ANPR; sui dati AIRE non è prevista nessuna funzione di questo genere</w:t>
      </w:r>
    </w:p>
  </w:comment>
  <w:comment w:id="767" w:author="CARBONIN GINA" w:date="2017-03-28T11:42:00Z" w:initials="">
    <w:p w14:paraId="5139EB32" w14:textId="77777777" w:rsidR="008E3384" w:rsidRDefault="008E3384">
      <w:r>
        <w:t>Da chiarire ultima frase: l’aggiornamento avviene invocando il servizio</w:t>
      </w:r>
    </w:p>
  </w:comment>
  <w:comment w:id="768" w:author="vintra" w:date="2017-03-28T11:42:00Z" w:initials="">
    <w:p w14:paraId="3600AE2A" w14:textId="77777777" w:rsidR="008E3384" w:rsidRDefault="008E3384">
      <w:r>
        <w:t xml:space="preserve">In merito alla catena di servizi da invocare, riportata nella nota, mi chiedo perche non fare la richiesta direttamente in AE. </w:t>
      </w:r>
    </w:p>
    <w:p w14:paraId="5326424B" w14:textId="77777777" w:rsidR="008E3384" w:rsidRDefault="008E3384"/>
    <w:p w14:paraId="7DCA2A8F" w14:textId="77777777" w:rsidR="008E3384" w:rsidRDefault="008E3384">
      <w:r>
        <w:t xml:space="preserve">In questo modo i Comuni: </w:t>
      </w:r>
    </w:p>
    <w:p w14:paraId="4FCF9EB1" w14:textId="77777777" w:rsidR="008E3384" w:rsidRDefault="008E3384">
      <w:r>
        <w:t>- potrebbero avviano la bonifica tra le APR e AE</w:t>
      </w:r>
    </w:p>
    <w:p w14:paraId="6B07D81F" w14:textId="77777777" w:rsidR="008E3384" w:rsidRDefault="008E3384">
      <w:r>
        <w:t>- non devono alleneare INA sistema che andrà spento</w:t>
      </w:r>
    </w:p>
    <w:p w14:paraId="26FB05B7" w14:textId="77777777" w:rsidR="008E3384" w:rsidRDefault="008E3384"/>
    <w:p w14:paraId="0716F90D" w14:textId="77777777" w:rsidR="008E3384" w:rsidRDefault="008E3384">
      <w:r>
        <w:t>Relativamente alla procedura della risoluzione anomalie perché si cita solo ANPR, nel caso la fonte consultata sia AIRE, INA o AE non è prevista la risoluzione delle anomalie?</w:t>
      </w:r>
    </w:p>
  </w:comment>
  <w:comment w:id="774" w:author="vintra" w:date="2017-03-28T11:42:00Z" w:initials="">
    <w:p w14:paraId="60002E48" w14:textId="77777777" w:rsidR="008E3384" w:rsidRDefault="008E3384">
      <w:r>
        <w:t>Andrebbe rivisto completamente, il presente allegato sembra un misto tra la soluzione 1 e 2, in fatti nella premessa e nel parafrafo 1.1 si ritrova riscontro con la soluzione 1 (idpostazione firmato con certificato postazione) mentre nel paragrafo 1.2 si trova riscontro con la soluzione 2 (idpostazione firmato con certificato server).</w:t>
      </w:r>
    </w:p>
  </w:comment>
  <w:comment w:id="775" w:author="CARBONIN GINA" w:date="2017-03-28T11:44:00Z" w:initials="">
    <w:p w14:paraId="01FC7593" w14:textId="77777777" w:rsidR="008E3384" w:rsidRDefault="008E3384">
      <w:r>
        <w:t>Alla fine mettiamo l’allegato giusto</w:t>
      </w:r>
    </w:p>
  </w:comment>
  <w:comment w:id="794" w:author="CARBONIN GINA" w:date="2017-03-28T11:44:00Z" w:initials="">
    <w:p w14:paraId="4D372DB7" w14:textId="77777777" w:rsidR="008E3384" w:rsidRDefault="008E3384">
      <w:r>
        <w:t>Questa parte è ripresa dal DPCM (per questo è in carattere corsivo).</w:t>
      </w:r>
    </w:p>
  </w:comment>
  <w:comment w:id="799" w:author="Antonio Antetomaso" w:date="2017-03-28T11:42:00Z" w:initials="">
    <w:p w14:paraId="58E1B0DB" w14:textId="77777777" w:rsidR="008E3384" w:rsidRDefault="008E3384">
      <w:r>
        <w:t>Tali credenziali non sono al momento utlizzate all’interno della CIE. Andrebbero richieste all’operatore Comunale in fase di inserimento della richiesta di emissione CIE con un ulteriore aggravio dal momento che l’operatore si autentica al CIEOnline già con il suo PIN.</w:t>
      </w:r>
    </w:p>
  </w:comment>
  <w:comment w:id="825" w:author="Antonio Antetomaso" w:date="2017-03-28T11:42:00Z" w:initials="">
    <w:p w14:paraId="654A9733" w14:textId="77777777" w:rsidR="008E3384" w:rsidRDefault="008E3384">
      <w:r>
        <w:t>Vedi commento precedente. L’operatore si autentica sul CIEOnline già utilizzando un PIN. Sarebbe costretto a digitare ad ogni richiesta di emissione CIE anche le sue credenziali.</w:t>
      </w:r>
    </w:p>
  </w:comment>
  <w:comment w:id="910" w:author="Antonio Antetomaso" w:date="2017-03-28T11:42:00Z" w:initials="">
    <w:p w14:paraId="799770F7" w14:textId="77777777" w:rsidR="008E3384" w:rsidRDefault="008E3384">
      <w:r>
        <w:t>Se la specifica vale sia in caso di Comuni subentrati in ANPR, sia in caso di Comuni non subentrari, per questi ultimi andrebbe prevista una fase di censimento propedeutica all’avvio dell’integrazione dei due sistemi in esercizio con un significativo impatto sui tempi di dispiegamento del progetto CIE sul territorio.</w:t>
      </w:r>
    </w:p>
  </w:comment>
  <w:comment w:id="918" w:author="Antonio Antetomaso" w:date="2017-03-28T11:42:00Z" w:initials="">
    <w:p w14:paraId="41D5B415" w14:textId="77777777" w:rsidR="008E3384" w:rsidRDefault="008E3384">
      <w:r>
        <w:t>Da definire puntualmente il COMMON NAME del certificato di firma del messaggio associato al CIEOnline.</w:t>
      </w:r>
    </w:p>
  </w:comment>
  <w:comment w:id="920" w:author="Antonio Antetomaso" w:date="2017-03-28T11:42:00Z" w:initials="">
    <w:p w14:paraId="3E6A6950" w14:textId="77777777" w:rsidR="008E3384" w:rsidRDefault="008E3384">
      <w:r>
        <w:t>Da definire puntualmente il COMMON NAME del certificato di firma del messaggio associato al CIEOnline.</w:t>
      </w:r>
    </w:p>
  </w:comment>
  <w:comment w:id="922" w:author="Antonio Antetomaso" w:date="2017-03-28T11:42:00Z" w:initials="">
    <w:p w14:paraId="1356FA2E" w14:textId="77777777" w:rsidR="008E3384" w:rsidRDefault="008E3384">
      <w:r>
        <w:t>Da definire puntualmente il COMMON NAME del certificato di firma del messaggio associato al CIEOnline.</w:t>
      </w:r>
    </w:p>
  </w:comment>
  <w:comment w:id="924" w:author="Antonio Antetomaso" w:date="2017-03-28T11:42:00Z" w:initials="">
    <w:p w14:paraId="0AC88191" w14:textId="77777777" w:rsidR="008E3384" w:rsidRDefault="008E3384">
      <w:r>
        <w:t>Da definire puntualmente il COMMON NAME del certificato di firma del messaggio associato al CIEOnline.</w:t>
      </w:r>
    </w:p>
  </w:comment>
  <w:comment w:id="926" w:author="Antonio Antetomaso" w:date="2017-03-28T11:42:00Z" w:initials="">
    <w:p w14:paraId="491F5CC2" w14:textId="77777777" w:rsidR="008E3384" w:rsidRDefault="008E3384">
      <w:r>
        <w:t>Da definire puntualmente il COMMON NAME del certificato di firma del messaggio associato al CIEOnline.</w:t>
      </w:r>
    </w:p>
  </w:comment>
  <w:comment w:id="927" w:author="CARBONIN GINA" w:date="2017-03-28T11:46:00Z" w:initials="">
    <w:p w14:paraId="53366A73" w14:textId="77777777" w:rsidR="008E3384" w:rsidRDefault="008E3384">
      <w:r>
        <w:t>Siamo nella ipotesi 1 : si applica l’attuale sistema ulizzato per i comuni che prevede questa nomenclatura</w:t>
      </w:r>
    </w:p>
  </w:comment>
  <w:comment w:id="929" w:author="Antonio Antetomaso" w:date="2017-03-28T11:42:00Z" w:initials="">
    <w:p w14:paraId="699E8DCC" w14:textId="77777777" w:rsidR="008E3384" w:rsidRDefault="008E3384">
      <w:r>
        <w:t>Da definire puntualmente il COMMON NAME del certificato di firma del messaggio associato al CIEOnline.</w:t>
      </w:r>
    </w:p>
  </w:comment>
  <w:comment w:id="934" w:author="Antonio Antetomaso" w:date="2017-03-28T11:42:00Z" w:initials="">
    <w:p w14:paraId="02B2CB04" w14:textId="77777777" w:rsidR="008E3384" w:rsidRDefault="008E3384">
      <w:r>
        <w:t>Appare opportuno indicare il riferimento.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19967" w15:done="0"/>
  <w15:commentEx w15:paraId="1076EB99" w15:done="0"/>
  <w15:commentEx w15:paraId="3D3904B4" w15:done="0"/>
  <w15:commentEx w15:paraId="4F76491A" w15:done="0"/>
  <w15:commentEx w15:paraId="07DF50E0" w15:done="0"/>
  <w15:commentEx w15:paraId="12EDB0DF" w15:done="0"/>
  <w15:commentEx w15:paraId="43A71D53" w15:done="0"/>
  <w15:commentEx w15:paraId="7D1CC979" w15:done="0"/>
  <w15:commentEx w15:paraId="546A1C5E" w15:done="0"/>
  <w15:commentEx w15:paraId="05CF3445" w15:done="0"/>
  <w15:commentEx w15:paraId="7914E0AD" w15:done="0"/>
  <w15:commentEx w15:paraId="4C6066AC" w15:done="0"/>
  <w15:commentEx w15:paraId="294FC1CE" w15:done="0"/>
  <w15:commentEx w15:paraId="73CAD632" w15:done="0"/>
  <w15:commentEx w15:paraId="3C96126F" w15:done="0"/>
  <w15:commentEx w15:paraId="644DFA9F" w15:done="0"/>
  <w15:commentEx w15:paraId="1E949ED9" w15:done="0"/>
  <w15:commentEx w15:paraId="469EB2B0" w15:done="0"/>
  <w15:commentEx w15:paraId="5139EB32" w15:done="0"/>
  <w15:commentEx w15:paraId="0716F90D" w15:done="0"/>
  <w15:commentEx w15:paraId="60002E48" w15:done="0"/>
  <w15:commentEx w15:paraId="01FC7593" w15:done="0"/>
  <w15:commentEx w15:paraId="4D372DB7" w15:done="0"/>
  <w15:commentEx w15:paraId="58E1B0DB" w15:done="0"/>
  <w15:commentEx w15:paraId="654A9733" w15:done="0"/>
  <w15:commentEx w15:paraId="799770F7" w15:done="0"/>
  <w15:commentEx w15:paraId="41D5B415" w15:done="0"/>
  <w15:commentEx w15:paraId="3E6A6950" w15:done="0"/>
  <w15:commentEx w15:paraId="1356FA2E" w15:done="0"/>
  <w15:commentEx w15:paraId="0AC88191" w15:done="0"/>
  <w15:commentEx w15:paraId="491F5CC2" w15:done="0"/>
  <w15:commentEx w15:paraId="53366A73" w15:done="0"/>
  <w15:commentEx w15:paraId="699E8DCC" w15:done="0"/>
  <w15:commentEx w15:paraId="02B2CB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D169" w14:textId="77777777" w:rsidR="00951EDF" w:rsidRDefault="00951EDF">
      <w:r>
        <w:separator/>
      </w:r>
    </w:p>
  </w:endnote>
  <w:endnote w:type="continuationSeparator" w:id="0">
    <w:p w14:paraId="70C22A51" w14:textId="77777777" w:rsidR="00951EDF" w:rsidRDefault="0095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8D7B5" w14:textId="77777777" w:rsidR="00951EDF" w:rsidRDefault="00951EDF">
      <w:r>
        <w:separator/>
      </w:r>
    </w:p>
  </w:footnote>
  <w:footnote w:type="continuationSeparator" w:id="0">
    <w:p w14:paraId="22D3CF46" w14:textId="77777777" w:rsidR="00951EDF" w:rsidRDefault="00951EDF">
      <w:r>
        <w:continuationSeparator/>
      </w:r>
    </w:p>
  </w:footnote>
  <w:footnote w:id="1">
    <w:p w14:paraId="4B2500CE" w14:textId="77777777" w:rsidR="008E3384" w:rsidRDefault="008E3384">
      <w:pPr>
        <w:rPr>
          <w:sz w:val="20"/>
          <w:szCs w:val="20"/>
        </w:rPr>
      </w:pPr>
      <w:r>
        <w:rPr>
          <w:vertAlign w:val="superscript"/>
        </w:rPr>
        <w:footnoteRef/>
      </w:r>
      <w:r>
        <w:rPr>
          <w:sz w:val="20"/>
          <w:szCs w:val="20"/>
        </w:rPr>
        <w:t xml:space="preserve"> Questo allegato conterrà le specifiche di dettaglio relative alla soluzione prescelta. Al momento è presente la specifica relativa alla soluzione 1.</w:t>
      </w:r>
    </w:p>
  </w:footnote>
  <w:footnote w:id="2">
    <w:p w14:paraId="659CB3CD" w14:textId="77777777" w:rsidR="008E3384" w:rsidDel="000656EB" w:rsidRDefault="008E3384">
      <w:pPr>
        <w:rPr>
          <w:del w:id="344" w:author="Antonio Antetomaso" w:date="2017-03-30T15:50:00Z"/>
          <w:sz w:val="20"/>
          <w:szCs w:val="20"/>
        </w:rPr>
      </w:pPr>
      <w:del w:id="345" w:author="Antonio Antetomaso" w:date="2017-03-30T15:50:00Z">
        <w:r w:rsidDel="000656EB">
          <w:rPr>
            <w:vertAlign w:val="superscript"/>
          </w:rPr>
          <w:footnoteRef/>
        </w:r>
        <w:r w:rsidDel="000656EB">
          <w:rPr>
            <w:sz w:val="20"/>
            <w:szCs w:val="20"/>
          </w:rPr>
          <w:delText xml:space="preserve"> Da integrare nell’ipotesi 3 con id-utente e id-postazione obbligatori.</w:delText>
        </w:r>
      </w:del>
    </w:p>
  </w:footnote>
  <w:footnote w:id="3">
    <w:p w14:paraId="47AABEED" w14:textId="77777777" w:rsidR="008E3384" w:rsidRDefault="008E3384">
      <w:pPr>
        <w:rPr>
          <w:del w:id="497" w:author="CARBONIN GINA" w:date="2017-03-28T11:35:00Z"/>
          <w:sz w:val="20"/>
          <w:szCs w:val="20"/>
        </w:rPr>
      </w:pPr>
      <w:r>
        <w:rPr>
          <w:vertAlign w:val="superscript"/>
        </w:rPr>
        <w:footnoteRef/>
      </w:r>
      <w:del w:id="498" w:author="CARBONIN GINA" w:date="2017-03-28T11:35:00Z">
        <w:r>
          <w:rPr>
            <w:sz w:val="20"/>
            <w:szCs w:val="20"/>
          </w:rPr>
          <w:delText xml:space="preserve"> Da valutare per gli iscritti AIRE : soltanto il 30% possiede un codice fiscale </w:delText>
        </w:r>
      </w:del>
    </w:p>
  </w:footnote>
  <w:footnote w:id="4">
    <w:p w14:paraId="7C6B62CF" w14:textId="77777777" w:rsidR="008E3384" w:rsidRDefault="008E3384">
      <w:pPr>
        <w:rPr>
          <w:sz w:val="20"/>
          <w:szCs w:val="20"/>
        </w:rPr>
      </w:pPr>
      <w:r>
        <w:rPr>
          <w:vertAlign w:val="superscript"/>
        </w:rPr>
        <w:footnoteRef/>
      </w:r>
      <w:r>
        <w:rPr>
          <w:sz w:val="20"/>
          <w:szCs w:val="20"/>
        </w:rPr>
        <w:t xml:space="preserve"> Da sviluppare con analisi di dettaglio (vedi stato validazione CF)</w:t>
      </w:r>
    </w:p>
  </w:footnote>
  <w:footnote w:id="5">
    <w:p w14:paraId="3EBAA1CD" w14:textId="77777777" w:rsidR="008E3384" w:rsidRDefault="008E3384">
      <w:pPr>
        <w:rPr>
          <w:sz w:val="20"/>
          <w:szCs w:val="20"/>
        </w:rPr>
      </w:pPr>
      <w:r>
        <w:rPr>
          <w:vertAlign w:val="superscript"/>
        </w:rPr>
        <w:footnoteRef/>
      </w:r>
      <w:r>
        <w:rPr>
          <w:sz w:val="20"/>
          <w:szCs w:val="20"/>
        </w:rPr>
        <w:t xml:space="preserve"> In considerazione del fatto che il sindaco è titolare delle registrazioni di competenza (cfr DPCM 194/2014, art. 3, comma 3), l’aggiornamento di ANPR è consentito a condizione che l’operazione sia innescata da un operatore del comune</w:t>
      </w:r>
    </w:p>
  </w:footnote>
  <w:footnote w:id="6">
    <w:p w14:paraId="18DE0007" w14:textId="77777777" w:rsidR="008E3384" w:rsidRDefault="008E3384">
      <w:pPr>
        <w:rPr>
          <w:del w:id="584" w:author="Antonio Antetomaso" w:date="2017-03-21T23:27:00Z"/>
          <w:sz w:val="20"/>
          <w:szCs w:val="20"/>
        </w:rPr>
      </w:pPr>
      <w:r>
        <w:rPr>
          <w:vertAlign w:val="superscript"/>
        </w:rPr>
        <w:footnoteRef/>
      </w:r>
      <w:del w:id="585" w:author="Antonio Antetomaso" w:date="2017-03-21T23:27:00Z">
        <w:r>
          <w:rPr>
            <w:sz w:val="20"/>
            <w:szCs w:val="20"/>
          </w:rPr>
          <w:delText xml:space="preserve"> In considerazione del fatto che il sindaco è titolare delle registrazioni di competenza (cfr DPCM 194/2014, art. 3, comma 3), l’aggiornamento di ANPR è consentito a condizione che l’operazione sia innescata da un operatore del comune</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65A2" w14:textId="77777777" w:rsidR="008E3384" w:rsidRDefault="008E3384">
    <w:pPr>
      <w:spacing w:before="1134" w:line="276" w:lineRule="auto"/>
      <w:rPr>
        <w:sz w:val="20"/>
        <w:szCs w:val="20"/>
      </w:rPr>
    </w:pPr>
  </w:p>
  <w:tbl>
    <w:tblPr>
      <w:tblStyle w:val="a4"/>
      <w:tblW w:w="89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912"/>
      <w:gridCol w:w="2016"/>
    </w:tblGrid>
    <w:tr w:rsidR="008E3384" w14:paraId="73A570D3" w14:textId="77777777">
      <w:tc>
        <w:tcPr>
          <w:tcW w:w="6912" w:type="dxa"/>
        </w:tcPr>
        <w:p w14:paraId="4A0CEDB7" w14:textId="77777777" w:rsidR="008E3384" w:rsidRDefault="008E3384">
          <w:pPr>
            <w:tabs>
              <w:tab w:val="right" w:pos="9638"/>
            </w:tabs>
            <w:contextualSpacing w:val="0"/>
            <w:rPr>
              <w:i/>
              <w:smallCaps/>
            </w:rPr>
          </w:pPr>
          <w:r>
            <w:rPr>
              <w:i/>
              <w:smallCaps/>
            </w:rPr>
            <w:t>Specifiche Tecniche</w:t>
          </w:r>
          <w:ins w:id="989" w:author="Antonio Antetomaso" w:date="2017-03-21T22:30:00Z">
            <w:r>
              <w:rPr>
                <w:i/>
                <w:smallCaps/>
              </w:rPr>
              <w:t xml:space="preserve"> di</w:t>
            </w:r>
          </w:ins>
          <w:r>
            <w:rPr>
              <w:i/>
              <w:smallCaps/>
            </w:rPr>
            <w:t xml:space="preserve"> cooperazione CIE-ANPR</w:t>
          </w:r>
        </w:p>
      </w:tc>
      <w:tc>
        <w:tcPr>
          <w:tcW w:w="2016" w:type="dxa"/>
        </w:tcPr>
        <w:p w14:paraId="6D0854AD" w14:textId="77777777" w:rsidR="008E3384" w:rsidRDefault="008E3384">
          <w:pPr>
            <w:tabs>
              <w:tab w:val="right" w:pos="9638"/>
            </w:tabs>
            <w:contextualSpacing w:val="0"/>
            <w:rPr>
              <w:smallCaps/>
            </w:rPr>
          </w:pPr>
        </w:p>
      </w:tc>
    </w:tr>
    <w:tr w:rsidR="008E3384" w14:paraId="188F881F" w14:textId="77777777">
      <w:tc>
        <w:tcPr>
          <w:tcW w:w="6912" w:type="dxa"/>
        </w:tcPr>
        <w:p w14:paraId="2CE631C9" w14:textId="77777777" w:rsidR="008E3384" w:rsidRDefault="008E3384">
          <w:pPr>
            <w:tabs>
              <w:tab w:val="right" w:pos="9638"/>
            </w:tabs>
            <w:contextualSpacing w:val="0"/>
            <w:rPr>
              <w:i/>
              <w:smallCaps/>
            </w:rPr>
          </w:pPr>
          <w:r>
            <w:rPr>
              <w:i/>
              <w:smallCaps/>
            </w:rPr>
            <w:t>Versione 2</w:t>
          </w:r>
        </w:p>
      </w:tc>
      <w:tc>
        <w:tcPr>
          <w:tcW w:w="2016" w:type="dxa"/>
        </w:tcPr>
        <w:p w14:paraId="1610AB7D" w14:textId="77777777" w:rsidR="008E3384" w:rsidRDefault="008E3384">
          <w:pPr>
            <w:tabs>
              <w:tab w:val="right" w:pos="9638"/>
            </w:tabs>
            <w:contextualSpacing w:val="0"/>
            <w:rPr>
              <w:smallCaps/>
            </w:rPr>
          </w:pPr>
          <w:r>
            <w:rPr>
              <w:smallCaps/>
            </w:rPr>
            <w:t>MI-42-AN-02</w:t>
          </w:r>
        </w:p>
      </w:tc>
    </w:tr>
    <w:tr w:rsidR="008E3384" w14:paraId="0FF9396D" w14:textId="77777777">
      <w:tc>
        <w:tcPr>
          <w:tcW w:w="6912" w:type="dxa"/>
        </w:tcPr>
        <w:p w14:paraId="5565B918" w14:textId="77777777" w:rsidR="008E3384" w:rsidRDefault="008E3384">
          <w:pPr>
            <w:tabs>
              <w:tab w:val="right" w:pos="9638"/>
            </w:tabs>
            <w:contextualSpacing w:val="0"/>
            <w:rPr>
              <w:i/>
              <w:smallCaps/>
            </w:rPr>
          </w:pPr>
        </w:p>
      </w:tc>
      <w:tc>
        <w:tcPr>
          <w:tcW w:w="2016" w:type="dxa"/>
        </w:tcPr>
        <w:p w14:paraId="3A7AB186" w14:textId="77777777" w:rsidR="008E3384" w:rsidRDefault="008E3384">
          <w:pPr>
            <w:tabs>
              <w:tab w:val="right" w:pos="9638"/>
            </w:tabs>
            <w:contextualSpacing w:val="0"/>
            <w:rPr>
              <w:smallCaps/>
            </w:rPr>
          </w:pPr>
          <w:r>
            <w:rPr>
              <w:smallCaps/>
            </w:rPr>
            <w:t xml:space="preserve">Pag. </w:t>
          </w:r>
          <w:r>
            <w:fldChar w:fldCharType="begin"/>
          </w:r>
          <w:r>
            <w:instrText>PAGE</w:instrText>
          </w:r>
          <w:r>
            <w:fldChar w:fldCharType="separate"/>
          </w:r>
          <w:r w:rsidR="00632A90">
            <w:rPr>
              <w:noProof/>
            </w:rPr>
            <w:t>33</w:t>
          </w:r>
          <w:r>
            <w:fldChar w:fldCharType="end"/>
          </w:r>
          <w:r>
            <w:rPr>
              <w:smallCaps/>
            </w:rPr>
            <w:t xml:space="preserve"> di </w:t>
          </w:r>
          <w:r>
            <w:fldChar w:fldCharType="begin"/>
          </w:r>
          <w:r>
            <w:instrText>NUMPAGES</w:instrText>
          </w:r>
          <w:r>
            <w:fldChar w:fldCharType="separate"/>
          </w:r>
          <w:r w:rsidR="00632A90">
            <w:rPr>
              <w:noProof/>
            </w:rPr>
            <w:t>33</w:t>
          </w:r>
          <w:r>
            <w:fldChar w:fldCharType="end"/>
          </w:r>
        </w:p>
      </w:tc>
    </w:tr>
    <w:tr w:rsidR="008E3384" w14:paraId="4AD18785" w14:textId="77777777">
      <w:tc>
        <w:tcPr>
          <w:tcW w:w="6912" w:type="dxa"/>
          <w:tcBorders>
            <w:bottom w:val="single" w:sz="4" w:space="0" w:color="404040"/>
          </w:tcBorders>
        </w:tcPr>
        <w:p w14:paraId="671CB29B" w14:textId="77777777" w:rsidR="008E3384" w:rsidRDefault="008E3384">
          <w:pPr>
            <w:tabs>
              <w:tab w:val="right" w:pos="9638"/>
            </w:tabs>
            <w:contextualSpacing w:val="0"/>
            <w:rPr>
              <w:smallCaps/>
            </w:rPr>
          </w:pPr>
        </w:p>
      </w:tc>
      <w:tc>
        <w:tcPr>
          <w:tcW w:w="2016" w:type="dxa"/>
          <w:tcBorders>
            <w:bottom w:val="single" w:sz="4" w:space="0" w:color="404040"/>
          </w:tcBorders>
        </w:tcPr>
        <w:p w14:paraId="52FCE45C" w14:textId="77777777" w:rsidR="008E3384" w:rsidRDefault="008E3384">
          <w:pPr>
            <w:tabs>
              <w:tab w:val="right" w:pos="9638"/>
            </w:tabs>
            <w:contextualSpacing w:val="0"/>
            <w:rPr>
              <w:smallCaps/>
            </w:rPr>
          </w:pPr>
          <w:del w:id="990" w:author="CARBONIN GINA" w:date="2017-03-28T11:43:00Z">
            <w:r>
              <w:rPr>
                <w:smallCaps/>
              </w:rPr>
              <w:delText xml:space="preserve">13 </w:delText>
            </w:r>
          </w:del>
          <w:ins w:id="991" w:author="CARBONIN GINA" w:date="2017-03-28T11:43:00Z">
            <w:r>
              <w:rPr>
                <w:smallCaps/>
              </w:rPr>
              <w:t xml:space="preserve">28 </w:t>
            </w:r>
          </w:ins>
          <w:r>
            <w:rPr>
              <w:smallCaps/>
            </w:rPr>
            <w:t>marzo 2017</w:t>
          </w:r>
        </w:p>
      </w:tc>
    </w:tr>
  </w:tbl>
  <w:p w14:paraId="6348DAF2" w14:textId="77777777" w:rsidR="008E3384" w:rsidRDefault="008E3384">
    <w:pPr>
      <w:tabs>
        <w:tab w:val="right" w:pos="9638"/>
      </w:tabs>
      <w:rPr>
        <w:smallCap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9E3E9" w14:textId="77777777" w:rsidR="008E3384" w:rsidRDefault="008E3384">
    <w:pPr>
      <w:tabs>
        <w:tab w:val="right" w:pos="9638"/>
      </w:tabs>
      <w:spacing w:before="1134"/>
      <w:rPr>
        <w:smallCaps/>
      </w:rPr>
      <w:pPrChange w:id="992" w:author="Antonio Antetomaso" w:date="2017-03-21T22:29:00Z">
        <w:pPr>
          <w:tabs>
            <w:tab w:val="right" w:pos="9638"/>
          </w:tabs>
          <w:spacing w:before="1134"/>
          <w:jc w:val="right"/>
        </w:pPr>
      </w:pPrChange>
    </w:pPr>
    <w:ins w:id="993" w:author="Antonio Antetomaso" w:date="2017-03-21T22:29:00Z">
      <w:r>
        <w:rPr>
          <w:noProof/>
        </w:rPr>
        <w:drawing>
          <wp:inline distT="0" distB="0" distL="0" distR="0" wp14:anchorId="47DA6932" wp14:editId="2102876C">
            <wp:extent cx="1725755" cy="864547"/>
            <wp:effectExtent l="0" t="0" r="0" b="0"/>
            <wp:docPr id="4" name="image09.jpg" descr="../../Documents/Progetti/FSIA6_CIE2014/workspace/Portale%20istituzionale/CIE-LOGO-REGISTRATO.jpg"/>
            <wp:cNvGraphicFramePr/>
            <a:graphic xmlns:a="http://schemas.openxmlformats.org/drawingml/2006/main">
              <a:graphicData uri="http://schemas.openxmlformats.org/drawingml/2006/picture">
                <pic:pic xmlns:pic="http://schemas.openxmlformats.org/drawingml/2006/picture">
                  <pic:nvPicPr>
                    <pic:cNvPr id="0" name="image09.jpg" descr="../../Documents/Progetti/FSIA6_CIE2014/workspace/Portale%20istituzionale/CIE-LOGO-REGISTRATO.jpg"/>
                    <pic:cNvPicPr preferRelativeResize="0"/>
                  </pic:nvPicPr>
                  <pic:blipFill>
                    <a:blip r:embed="rId1"/>
                    <a:srcRect/>
                    <a:stretch>
                      <a:fillRect/>
                    </a:stretch>
                  </pic:blipFill>
                  <pic:spPr>
                    <a:xfrm>
                      <a:off x="0" y="0"/>
                      <a:ext cx="1725755" cy="864547"/>
                    </a:xfrm>
                    <a:prstGeom prst="rect">
                      <a:avLst/>
                    </a:prstGeom>
                    <a:ln/>
                  </pic:spPr>
                </pic:pic>
              </a:graphicData>
            </a:graphic>
          </wp:inline>
        </w:drawing>
      </w:r>
      <w:r>
        <w:rPr>
          <w:smallCaps/>
        </w:rPr>
        <w:t xml:space="preserve">                                                          </w:t>
      </w:r>
    </w:ins>
    <w:r>
      <w:rPr>
        <w:noProof/>
      </w:rPr>
      <w:drawing>
        <wp:inline distT="0" distB="0" distL="0" distR="0" wp14:anchorId="7911EF0E" wp14:editId="400CEE76">
          <wp:extent cx="1990725" cy="771525"/>
          <wp:effectExtent l="0" t="0" r="0" b="0"/>
          <wp:docPr id="6" name="image11.png" descr="Logo ANPR"/>
          <wp:cNvGraphicFramePr/>
          <a:graphic xmlns:a="http://schemas.openxmlformats.org/drawingml/2006/main">
            <a:graphicData uri="http://schemas.openxmlformats.org/drawingml/2006/picture">
              <pic:pic xmlns:pic="http://schemas.openxmlformats.org/drawingml/2006/picture">
                <pic:nvPicPr>
                  <pic:cNvPr id="0" name="image11.png" descr="Logo ANPR"/>
                  <pic:cNvPicPr preferRelativeResize="0"/>
                </pic:nvPicPr>
                <pic:blipFill>
                  <a:blip r:embed="rId2"/>
                  <a:srcRect/>
                  <a:stretch>
                    <a:fillRect/>
                  </a:stretch>
                </pic:blipFill>
                <pic:spPr>
                  <a:xfrm>
                    <a:off x="0" y="0"/>
                    <a:ext cx="1990725" cy="77152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6A23"/>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68E288A"/>
    <w:multiLevelType w:val="multilevel"/>
    <w:tmpl w:val="024EB0E0"/>
    <w:lvl w:ilvl="0">
      <w:start w:val="1"/>
      <w:numFmt w:val="decimal"/>
      <w:lvlText w:val="%1."/>
      <w:lvlJc w:val="left"/>
      <w:pPr>
        <w:ind w:left="794" w:firstLine="0"/>
      </w:pPr>
    </w:lvl>
    <w:lvl w:ilvl="1">
      <w:start w:val="1"/>
      <w:numFmt w:val="decimal"/>
      <w:lvlText w:val="%1.%2"/>
      <w:lvlJc w:val="left"/>
      <w:pPr>
        <w:ind w:left="794" w:firstLine="0"/>
      </w:pPr>
    </w:lvl>
    <w:lvl w:ilvl="2">
      <w:start w:val="1"/>
      <w:numFmt w:val="decimal"/>
      <w:lvlText w:val="%1.%2.%3"/>
      <w:lvlJc w:val="left"/>
      <w:pPr>
        <w:ind w:left="794" w:firstLine="0"/>
      </w:pPr>
    </w:lvl>
    <w:lvl w:ilvl="3">
      <w:start w:val="1"/>
      <w:numFmt w:val="decimal"/>
      <w:lvlText w:val="%1.%2.%3.%4"/>
      <w:lvlJc w:val="left"/>
      <w:pPr>
        <w:ind w:left="794" w:firstLine="0"/>
      </w:pPr>
    </w:lvl>
    <w:lvl w:ilvl="4">
      <w:start w:val="1"/>
      <w:numFmt w:val="decimal"/>
      <w:lvlText w:val="%1.%2.%3.%4.%5"/>
      <w:lvlJc w:val="left"/>
      <w:pPr>
        <w:ind w:left="794" w:firstLine="0"/>
      </w:pPr>
    </w:lvl>
    <w:lvl w:ilvl="5">
      <w:start w:val="1"/>
      <w:numFmt w:val="decimal"/>
      <w:lvlText w:val="%1.%2.%3.%4.%5.%6"/>
      <w:lvlJc w:val="left"/>
      <w:pPr>
        <w:ind w:left="794" w:firstLine="0"/>
      </w:pPr>
    </w:lvl>
    <w:lvl w:ilvl="6">
      <w:start w:val="1"/>
      <w:numFmt w:val="decimal"/>
      <w:lvlText w:val="%1.%2.%3.%4.%5.%6.%7"/>
      <w:lvlJc w:val="left"/>
      <w:pPr>
        <w:ind w:left="794" w:firstLine="0"/>
      </w:pPr>
    </w:lvl>
    <w:lvl w:ilvl="7">
      <w:start w:val="1"/>
      <w:numFmt w:val="decimal"/>
      <w:lvlText w:val="%1.%2.%3.%4.%5.%6.%7.%8."/>
      <w:lvlJc w:val="left"/>
      <w:pPr>
        <w:ind w:left="794" w:firstLine="0"/>
      </w:pPr>
    </w:lvl>
    <w:lvl w:ilvl="8">
      <w:start w:val="1"/>
      <w:numFmt w:val="decimal"/>
      <w:lvlText w:val="%1.%2.%3.%4.%5.%6.%7.%8.%9"/>
      <w:lvlJc w:val="left"/>
      <w:pPr>
        <w:ind w:left="794" w:firstLine="0"/>
      </w:pPr>
    </w:lvl>
  </w:abstractNum>
  <w:abstractNum w:abstractNumId="2">
    <w:nsid w:val="0C7937BC"/>
    <w:multiLevelType w:val="multilevel"/>
    <w:tmpl w:val="BED0BE10"/>
    <w:lvl w:ilvl="0">
      <w:start w:val="1"/>
      <w:numFmt w:val="bullet"/>
      <w:lvlText w:val="-"/>
      <w:lvlJc w:val="left"/>
      <w:pPr>
        <w:ind w:left="1154" w:firstLine="794"/>
      </w:pPr>
      <w:rPr>
        <w:rFonts w:ascii="Arial" w:eastAsia="Arial" w:hAnsi="Arial" w:cs="Arial"/>
      </w:rPr>
    </w:lvl>
    <w:lvl w:ilvl="1">
      <w:start w:val="1"/>
      <w:numFmt w:val="bullet"/>
      <w:lvlText w:val="o"/>
      <w:lvlJc w:val="left"/>
      <w:pPr>
        <w:ind w:left="1874" w:firstLine="1514"/>
      </w:pPr>
      <w:rPr>
        <w:rFonts w:ascii="Arial" w:eastAsia="Arial" w:hAnsi="Arial" w:cs="Arial"/>
      </w:rPr>
    </w:lvl>
    <w:lvl w:ilvl="2">
      <w:start w:val="1"/>
      <w:numFmt w:val="bullet"/>
      <w:lvlText w:val="▪"/>
      <w:lvlJc w:val="left"/>
      <w:pPr>
        <w:ind w:left="2594" w:firstLine="2234"/>
      </w:pPr>
      <w:rPr>
        <w:rFonts w:ascii="Arial" w:eastAsia="Arial" w:hAnsi="Arial" w:cs="Arial"/>
      </w:rPr>
    </w:lvl>
    <w:lvl w:ilvl="3">
      <w:start w:val="1"/>
      <w:numFmt w:val="bullet"/>
      <w:lvlText w:val="●"/>
      <w:lvlJc w:val="left"/>
      <w:pPr>
        <w:ind w:left="3314" w:firstLine="2954"/>
      </w:pPr>
      <w:rPr>
        <w:rFonts w:ascii="Arial" w:eastAsia="Arial" w:hAnsi="Arial" w:cs="Arial"/>
      </w:rPr>
    </w:lvl>
    <w:lvl w:ilvl="4">
      <w:start w:val="1"/>
      <w:numFmt w:val="bullet"/>
      <w:lvlText w:val="o"/>
      <w:lvlJc w:val="left"/>
      <w:pPr>
        <w:ind w:left="4034" w:firstLine="3674"/>
      </w:pPr>
      <w:rPr>
        <w:rFonts w:ascii="Arial" w:eastAsia="Arial" w:hAnsi="Arial" w:cs="Arial"/>
      </w:rPr>
    </w:lvl>
    <w:lvl w:ilvl="5">
      <w:start w:val="1"/>
      <w:numFmt w:val="bullet"/>
      <w:lvlText w:val="▪"/>
      <w:lvlJc w:val="left"/>
      <w:pPr>
        <w:ind w:left="4754" w:firstLine="4394"/>
      </w:pPr>
      <w:rPr>
        <w:rFonts w:ascii="Arial" w:eastAsia="Arial" w:hAnsi="Arial" w:cs="Arial"/>
      </w:rPr>
    </w:lvl>
    <w:lvl w:ilvl="6">
      <w:start w:val="1"/>
      <w:numFmt w:val="bullet"/>
      <w:lvlText w:val="●"/>
      <w:lvlJc w:val="left"/>
      <w:pPr>
        <w:ind w:left="5474" w:firstLine="5114"/>
      </w:pPr>
      <w:rPr>
        <w:rFonts w:ascii="Arial" w:eastAsia="Arial" w:hAnsi="Arial" w:cs="Arial"/>
      </w:rPr>
    </w:lvl>
    <w:lvl w:ilvl="7">
      <w:start w:val="1"/>
      <w:numFmt w:val="bullet"/>
      <w:lvlText w:val="o"/>
      <w:lvlJc w:val="left"/>
      <w:pPr>
        <w:ind w:left="6194" w:firstLine="5834"/>
      </w:pPr>
      <w:rPr>
        <w:rFonts w:ascii="Arial" w:eastAsia="Arial" w:hAnsi="Arial" w:cs="Arial"/>
      </w:rPr>
    </w:lvl>
    <w:lvl w:ilvl="8">
      <w:start w:val="1"/>
      <w:numFmt w:val="bullet"/>
      <w:lvlText w:val="▪"/>
      <w:lvlJc w:val="left"/>
      <w:pPr>
        <w:ind w:left="6914" w:firstLine="6554"/>
      </w:pPr>
      <w:rPr>
        <w:rFonts w:ascii="Arial" w:eastAsia="Arial" w:hAnsi="Arial" w:cs="Arial"/>
      </w:rPr>
    </w:lvl>
  </w:abstractNum>
  <w:abstractNum w:abstractNumId="3">
    <w:nsid w:val="120E6505"/>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4">
    <w:nsid w:val="174447E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40356C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457A147F"/>
    <w:multiLevelType w:val="multilevel"/>
    <w:tmpl w:val="205A5E28"/>
    <w:lvl w:ilvl="0">
      <w:start w:val="1"/>
      <w:numFmt w:val="bullet"/>
      <w:lvlText w:val="●"/>
      <w:lvlJc w:val="left"/>
      <w:pPr>
        <w:ind w:left="3427" w:firstLine="3067"/>
      </w:pPr>
      <w:rPr>
        <w:rFonts w:ascii="Arial" w:eastAsia="Arial" w:hAnsi="Arial" w:cs="Arial"/>
        <w:color w:val="000000"/>
        <w:sz w:val="20"/>
        <w:szCs w:val="20"/>
      </w:rPr>
    </w:lvl>
    <w:lvl w:ilvl="1">
      <w:start w:val="1"/>
      <w:numFmt w:val="bullet"/>
      <w:lvlText w:val="▪"/>
      <w:lvlJc w:val="left"/>
      <w:pPr>
        <w:ind w:left="4147" w:firstLine="3787"/>
      </w:pPr>
      <w:rPr>
        <w:rFonts w:ascii="Arial" w:eastAsia="Arial" w:hAnsi="Arial" w:cs="Arial"/>
      </w:rPr>
    </w:lvl>
    <w:lvl w:ilvl="2">
      <w:start w:val="1"/>
      <w:numFmt w:val="bullet"/>
      <w:lvlText w:val="▪"/>
      <w:lvlJc w:val="left"/>
      <w:pPr>
        <w:ind w:left="4867" w:firstLine="4507"/>
      </w:pPr>
      <w:rPr>
        <w:rFonts w:ascii="Arial" w:eastAsia="Arial" w:hAnsi="Arial" w:cs="Arial"/>
      </w:rPr>
    </w:lvl>
    <w:lvl w:ilvl="3">
      <w:start w:val="1"/>
      <w:numFmt w:val="bullet"/>
      <w:lvlText w:val="●"/>
      <w:lvlJc w:val="left"/>
      <w:pPr>
        <w:ind w:left="5587" w:firstLine="5227"/>
      </w:pPr>
      <w:rPr>
        <w:rFonts w:ascii="Arial" w:eastAsia="Arial" w:hAnsi="Arial" w:cs="Arial"/>
      </w:rPr>
    </w:lvl>
    <w:lvl w:ilvl="4">
      <w:start w:val="1"/>
      <w:numFmt w:val="bullet"/>
      <w:lvlText w:val="o"/>
      <w:lvlJc w:val="left"/>
      <w:pPr>
        <w:ind w:left="6307" w:firstLine="5947"/>
      </w:pPr>
      <w:rPr>
        <w:rFonts w:ascii="Arial" w:eastAsia="Arial" w:hAnsi="Arial" w:cs="Arial"/>
      </w:rPr>
    </w:lvl>
    <w:lvl w:ilvl="5">
      <w:start w:val="1"/>
      <w:numFmt w:val="bullet"/>
      <w:lvlText w:val="▪"/>
      <w:lvlJc w:val="left"/>
      <w:pPr>
        <w:ind w:left="7027" w:firstLine="6667"/>
      </w:pPr>
      <w:rPr>
        <w:rFonts w:ascii="Arial" w:eastAsia="Arial" w:hAnsi="Arial" w:cs="Arial"/>
      </w:rPr>
    </w:lvl>
    <w:lvl w:ilvl="6">
      <w:start w:val="1"/>
      <w:numFmt w:val="bullet"/>
      <w:lvlText w:val="●"/>
      <w:lvlJc w:val="left"/>
      <w:pPr>
        <w:ind w:left="7747" w:firstLine="7387"/>
      </w:pPr>
      <w:rPr>
        <w:rFonts w:ascii="Arial" w:eastAsia="Arial" w:hAnsi="Arial" w:cs="Arial"/>
      </w:rPr>
    </w:lvl>
    <w:lvl w:ilvl="7">
      <w:start w:val="1"/>
      <w:numFmt w:val="bullet"/>
      <w:lvlText w:val="o"/>
      <w:lvlJc w:val="left"/>
      <w:pPr>
        <w:ind w:left="8467" w:firstLine="8107"/>
      </w:pPr>
      <w:rPr>
        <w:rFonts w:ascii="Arial" w:eastAsia="Arial" w:hAnsi="Arial" w:cs="Arial"/>
      </w:rPr>
    </w:lvl>
    <w:lvl w:ilvl="8">
      <w:start w:val="1"/>
      <w:numFmt w:val="bullet"/>
      <w:lvlText w:val="▪"/>
      <w:lvlJc w:val="left"/>
      <w:pPr>
        <w:ind w:left="9187" w:firstLine="8827"/>
      </w:pPr>
      <w:rPr>
        <w:rFonts w:ascii="Arial" w:eastAsia="Arial" w:hAnsi="Arial" w:cs="Arial"/>
      </w:rPr>
    </w:lvl>
  </w:abstractNum>
  <w:abstractNum w:abstractNumId="7">
    <w:nsid w:val="5806199D"/>
    <w:multiLevelType w:val="multilevel"/>
    <w:tmpl w:val="7F5C807E"/>
    <w:lvl w:ilvl="0">
      <w:start w:val="1"/>
      <w:numFmt w:val="decimal"/>
      <w:lvlText w:val="%1."/>
      <w:lvlJc w:val="left"/>
      <w:pPr>
        <w:ind w:left="1514" w:firstLine="1154"/>
      </w:pPr>
    </w:lvl>
    <w:lvl w:ilvl="1">
      <w:start w:val="1"/>
      <w:numFmt w:val="lowerLetter"/>
      <w:lvlText w:val="%2."/>
      <w:lvlJc w:val="left"/>
      <w:pPr>
        <w:ind w:left="2234" w:firstLine="1874"/>
      </w:pPr>
    </w:lvl>
    <w:lvl w:ilvl="2">
      <w:start w:val="1"/>
      <w:numFmt w:val="lowerRoman"/>
      <w:lvlText w:val="%3."/>
      <w:lvlJc w:val="right"/>
      <w:pPr>
        <w:ind w:left="2954" w:firstLine="2774"/>
      </w:pPr>
    </w:lvl>
    <w:lvl w:ilvl="3">
      <w:start w:val="1"/>
      <w:numFmt w:val="decimal"/>
      <w:lvlText w:val="%4."/>
      <w:lvlJc w:val="left"/>
      <w:pPr>
        <w:ind w:left="3674" w:firstLine="3314"/>
      </w:pPr>
    </w:lvl>
    <w:lvl w:ilvl="4">
      <w:start w:val="1"/>
      <w:numFmt w:val="lowerLetter"/>
      <w:lvlText w:val="%5."/>
      <w:lvlJc w:val="left"/>
      <w:pPr>
        <w:ind w:left="4394" w:firstLine="4034"/>
      </w:pPr>
    </w:lvl>
    <w:lvl w:ilvl="5">
      <w:start w:val="1"/>
      <w:numFmt w:val="lowerRoman"/>
      <w:lvlText w:val="%6."/>
      <w:lvlJc w:val="right"/>
      <w:pPr>
        <w:ind w:left="5114" w:firstLine="4934"/>
      </w:pPr>
    </w:lvl>
    <w:lvl w:ilvl="6">
      <w:start w:val="1"/>
      <w:numFmt w:val="decimal"/>
      <w:lvlText w:val="%7."/>
      <w:lvlJc w:val="left"/>
      <w:pPr>
        <w:ind w:left="5834" w:firstLine="5474"/>
      </w:pPr>
    </w:lvl>
    <w:lvl w:ilvl="7">
      <w:start w:val="1"/>
      <w:numFmt w:val="lowerLetter"/>
      <w:lvlText w:val="%8."/>
      <w:lvlJc w:val="left"/>
      <w:pPr>
        <w:ind w:left="6554" w:firstLine="6194"/>
      </w:pPr>
    </w:lvl>
    <w:lvl w:ilvl="8">
      <w:start w:val="1"/>
      <w:numFmt w:val="lowerRoman"/>
      <w:lvlText w:val="%9."/>
      <w:lvlJc w:val="right"/>
      <w:pPr>
        <w:ind w:left="7274" w:firstLine="7094"/>
      </w:pPr>
    </w:lvl>
  </w:abstractNum>
  <w:abstractNum w:abstractNumId="8">
    <w:nsid w:val="7BBA55F9"/>
    <w:multiLevelType w:val="multilevel"/>
    <w:tmpl w:val="116E2836"/>
    <w:lvl w:ilvl="0">
      <w:start w:val="1"/>
      <w:numFmt w:val="bullet"/>
      <w:lvlText w:val="−"/>
      <w:lvlJc w:val="left"/>
      <w:pPr>
        <w:ind w:left="1267" w:firstLine="90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8"/>
  </w:num>
  <w:num w:numId="8">
    <w:abstractNumId w:val="5"/>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io Antetomaso">
    <w15:presenceInfo w15:providerId="Windows Live" w15:userId="8df836b9f99ad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revisionView w:markup="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C472E1"/>
    <w:rsid w:val="00043976"/>
    <w:rsid w:val="000656EB"/>
    <w:rsid w:val="00091E58"/>
    <w:rsid w:val="000948EC"/>
    <w:rsid w:val="000A2269"/>
    <w:rsid w:val="000B662A"/>
    <w:rsid w:val="000F3FDE"/>
    <w:rsid w:val="00146865"/>
    <w:rsid w:val="002171D7"/>
    <w:rsid w:val="00217D13"/>
    <w:rsid w:val="0023543D"/>
    <w:rsid w:val="0024133B"/>
    <w:rsid w:val="00250599"/>
    <w:rsid w:val="002D7785"/>
    <w:rsid w:val="0032292C"/>
    <w:rsid w:val="00330969"/>
    <w:rsid w:val="003614C2"/>
    <w:rsid w:val="003A2F23"/>
    <w:rsid w:val="00482FB2"/>
    <w:rsid w:val="004A5FBC"/>
    <w:rsid w:val="005D1C7F"/>
    <w:rsid w:val="00632A90"/>
    <w:rsid w:val="00697B31"/>
    <w:rsid w:val="006B2639"/>
    <w:rsid w:val="0079692E"/>
    <w:rsid w:val="007E1693"/>
    <w:rsid w:val="008309FF"/>
    <w:rsid w:val="008827D0"/>
    <w:rsid w:val="008B47A3"/>
    <w:rsid w:val="008E3384"/>
    <w:rsid w:val="009312A2"/>
    <w:rsid w:val="00951EDF"/>
    <w:rsid w:val="00984177"/>
    <w:rsid w:val="00A07D2E"/>
    <w:rsid w:val="00A07F56"/>
    <w:rsid w:val="00AE15A4"/>
    <w:rsid w:val="00B25456"/>
    <w:rsid w:val="00B35C8A"/>
    <w:rsid w:val="00B70053"/>
    <w:rsid w:val="00BD2CCA"/>
    <w:rsid w:val="00C472E1"/>
    <w:rsid w:val="00CB7D37"/>
    <w:rsid w:val="00D32680"/>
    <w:rsid w:val="00DB2D92"/>
    <w:rsid w:val="00E85EAD"/>
    <w:rsid w:val="00EC4AAB"/>
    <w:rsid w:val="00F157A0"/>
    <w:rsid w:val="00F9372C"/>
    <w:rsid w:val="00FC7CE9"/>
    <w:rsid w:val="00FD2F52"/>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1E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spacing w:after="360"/>
      <w:ind w:left="794" w:hanging="794"/>
      <w:jc w:val="both"/>
      <w:outlineLvl w:val="0"/>
    </w:pPr>
    <w:rPr>
      <w:b/>
      <w:smallCaps/>
    </w:rPr>
  </w:style>
  <w:style w:type="paragraph" w:styleId="Titolo2">
    <w:name w:val="heading 2"/>
    <w:basedOn w:val="Normale"/>
    <w:next w:val="Normale"/>
    <w:pPr>
      <w:keepNext/>
      <w:spacing w:before="600" w:after="360"/>
      <w:ind w:left="2495" w:hanging="794"/>
      <w:jc w:val="both"/>
      <w:outlineLvl w:val="1"/>
    </w:pPr>
    <w:rPr>
      <w:b/>
      <w:smallCaps/>
    </w:rPr>
  </w:style>
  <w:style w:type="paragraph" w:styleId="Titolo3">
    <w:name w:val="heading 3"/>
    <w:basedOn w:val="Normale"/>
    <w:next w:val="Normale"/>
    <w:pPr>
      <w:keepNext/>
      <w:spacing w:before="600" w:after="360"/>
      <w:ind w:left="794" w:hanging="794"/>
      <w:jc w:val="both"/>
      <w:outlineLvl w:val="2"/>
    </w:pPr>
    <w:rPr>
      <w:b/>
      <w:i/>
      <w:smallCaps/>
    </w:rPr>
  </w:style>
  <w:style w:type="paragraph" w:styleId="Titolo4">
    <w:name w:val="heading 4"/>
    <w:basedOn w:val="Normale"/>
    <w:next w:val="Normale"/>
    <w:pPr>
      <w:keepNext/>
      <w:spacing w:before="600" w:after="360"/>
      <w:ind w:left="794" w:hanging="794"/>
      <w:jc w:val="both"/>
      <w:outlineLvl w:val="3"/>
    </w:pPr>
    <w:rPr>
      <w:b/>
    </w:rPr>
  </w:style>
  <w:style w:type="paragraph" w:styleId="Titolo5">
    <w:name w:val="heading 5"/>
    <w:basedOn w:val="Normale"/>
    <w:next w:val="Normale"/>
    <w:pPr>
      <w:spacing w:before="600" w:after="360"/>
      <w:ind w:left="907" w:hanging="907"/>
      <w:jc w:val="both"/>
      <w:outlineLvl w:val="4"/>
    </w:pPr>
    <w:rPr>
      <w:i/>
    </w:rPr>
  </w:style>
  <w:style w:type="paragraph" w:styleId="Titolo6">
    <w:name w:val="heading 6"/>
    <w:basedOn w:val="Normale"/>
    <w:next w:val="Normale"/>
    <w:pPr>
      <w:spacing w:before="240" w:after="60"/>
      <w:ind w:left="1021" w:hanging="1021"/>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contextualSpacing/>
    </w:pPr>
    <w:rPr>
      <w:b/>
      <w:sz w:val="72"/>
      <w:szCs w:val="72"/>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paragraph" w:styleId="Testocommento">
    <w:name w:val="annotation text"/>
    <w:basedOn w:val="Normale"/>
    <w:link w:val="TestocommentoCarattere"/>
    <w:uiPriority w:val="99"/>
    <w:semiHidden/>
    <w:unhideWhenUsed/>
    <w:rPr>
      <w:sz w:val="24"/>
      <w:szCs w:val="24"/>
    </w:rPr>
  </w:style>
  <w:style w:type="character" w:customStyle="1" w:styleId="TestocommentoCarattere">
    <w:name w:val="Testo commento Carattere"/>
    <w:basedOn w:val="Carpredefinitoparagrafo"/>
    <w:link w:val="Testocommento"/>
    <w:uiPriority w:val="99"/>
    <w:semiHidden/>
    <w:rPr>
      <w:sz w:val="24"/>
      <w:szCs w:val="24"/>
    </w:rPr>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DB2D9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B2D92"/>
    <w:rPr>
      <w:rFonts w:ascii="Times New Roman" w:hAnsi="Times New Roman" w:cs="Times New Roman"/>
      <w:sz w:val="18"/>
      <w:szCs w:val="18"/>
    </w:rPr>
  </w:style>
  <w:style w:type="paragraph" w:styleId="Didascalia">
    <w:name w:val="caption"/>
    <w:basedOn w:val="Normale"/>
    <w:next w:val="Normale"/>
    <w:uiPriority w:val="35"/>
    <w:unhideWhenUsed/>
    <w:qFormat/>
    <w:rsid w:val="0032292C"/>
    <w:pPr>
      <w:spacing w:after="200"/>
    </w:pPr>
    <w:rPr>
      <w:i/>
      <w:iCs/>
      <w:color w:val="44546A" w:themeColor="text2"/>
      <w:sz w:val="18"/>
      <w:szCs w:val="18"/>
    </w:rPr>
  </w:style>
  <w:style w:type="paragraph" w:styleId="Sommario1">
    <w:name w:val="toc 1"/>
    <w:basedOn w:val="Normale"/>
    <w:next w:val="Normale"/>
    <w:autoRedefine/>
    <w:uiPriority w:val="39"/>
    <w:unhideWhenUsed/>
    <w:rsid w:val="00BD2CCA"/>
    <w:pPr>
      <w:spacing w:after="100"/>
    </w:pPr>
  </w:style>
  <w:style w:type="paragraph" w:styleId="Sommario2">
    <w:name w:val="toc 2"/>
    <w:basedOn w:val="Normale"/>
    <w:next w:val="Normale"/>
    <w:autoRedefine/>
    <w:uiPriority w:val="39"/>
    <w:unhideWhenUsed/>
    <w:rsid w:val="00BD2CCA"/>
    <w:pPr>
      <w:spacing w:after="100"/>
      <w:ind w:left="220"/>
    </w:pPr>
  </w:style>
  <w:style w:type="paragraph" w:styleId="Sommario4">
    <w:name w:val="toc 4"/>
    <w:basedOn w:val="Normale"/>
    <w:next w:val="Normale"/>
    <w:autoRedefine/>
    <w:uiPriority w:val="39"/>
    <w:unhideWhenUsed/>
    <w:rsid w:val="00BD2CCA"/>
    <w:pPr>
      <w:spacing w:after="100"/>
      <w:ind w:left="660"/>
    </w:pPr>
  </w:style>
  <w:style w:type="paragraph" w:styleId="Sommario3">
    <w:name w:val="toc 3"/>
    <w:basedOn w:val="Normale"/>
    <w:next w:val="Normale"/>
    <w:autoRedefine/>
    <w:uiPriority w:val="39"/>
    <w:unhideWhenUsed/>
    <w:rsid w:val="00BD2CCA"/>
    <w:pPr>
      <w:spacing w:after="100"/>
      <w:ind w:left="440"/>
    </w:pPr>
  </w:style>
  <w:style w:type="character" w:styleId="Collegamentoipertestuale">
    <w:name w:val="Hyperlink"/>
    <w:basedOn w:val="Carpredefinitoparagrafo"/>
    <w:uiPriority w:val="99"/>
    <w:unhideWhenUsed/>
    <w:rsid w:val="00BD2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npr.interno.it/portale/tabelle-di-riferimento" TargetMode="External"/><Relationship Id="rId20"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33</Pages>
  <Words>5284</Words>
  <Characters>30125</Characters>
  <Application>Microsoft Macintosh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IPZS</Company>
  <LinksUpToDate>false</LinksUpToDate>
  <CharactersWithSpaces>35339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Antetomaso</cp:lastModifiedBy>
  <cp:revision>33</cp:revision>
  <dcterms:created xsi:type="dcterms:W3CDTF">2017-03-29T13:05:00Z</dcterms:created>
  <dcterms:modified xsi:type="dcterms:W3CDTF">2017-03-30T14:32:00Z</dcterms:modified>
</cp:coreProperties>
</file>