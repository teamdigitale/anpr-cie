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E1053A2" w14:textId="77777777" w:rsidR="00C472E1" w:rsidRPr="005E5F39" w:rsidRDefault="00697B31">
      <w:pPr>
        <w:spacing w:before="3360"/>
        <w:jc w:val="center"/>
        <w:rPr>
          <w:b/>
          <w:i/>
          <w:smallCaps/>
        </w:rPr>
      </w:pPr>
      <w:r w:rsidRPr="005E5F39">
        <w:rPr>
          <w:b/>
          <w:i/>
          <w:smallCaps/>
        </w:rPr>
        <w:t>Specifiche tecniche</w:t>
      </w:r>
      <w:ins w:id="0" w:author="Antonio Antetomaso" w:date="2017-03-21T22:30:00Z">
        <w:r w:rsidRPr="000E2DAF">
          <w:rPr>
            <w:b/>
            <w:i/>
            <w:smallCaps/>
          </w:rPr>
          <w:t xml:space="preserve"> di</w:t>
        </w:r>
      </w:ins>
    </w:p>
    <w:p w14:paraId="13654718" w14:textId="77777777" w:rsidR="00C472E1" w:rsidRPr="005E5F39" w:rsidRDefault="00697B31">
      <w:pPr>
        <w:spacing w:after="1200"/>
        <w:jc w:val="center"/>
        <w:rPr>
          <w:b/>
          <w:i/>
          <w:smallCaps/>
        </w:rPr>
      </w:pPr>
      <w:bookmarkStart w:id="1" w:name="_gjdgxs" w:colFirst="0" w:colLast="0"/>
      <w:bookmarkEnd w:id="1"/>
      <w:r w:rsidRPr="005E5F39">
        <w:rPr>
          <w:b/>
          <w:i/>
          <w:smallCaps/>
        </w:rPr>
        <w:t xml:space="preserve">cooperazione cie-anpr  </w:t>
      </w:r>
      <w:r w:rsidRPr="005E5F39">
        <w:rPr>
          <w:b/>
          <w:i/>
          <w:smallCaps/>
        </w:rPr>
        <w:br/>
        <w:t xml:space="preserve">Versione 2 </w:t>
      </w:r>
    </w:p>
    <w:p w14:paraId="2F652402" w14:textId="77777777" w:rsidR="00C472E1" w:rsidRPr="005E5F39" w:rsidRDefault="00C472E1"/>
    <w:p w14:paraId="562334B8" w14:textId="77777777" w:rsidR="00C472E1" w:rsidRPr="005E5F39" w:rsidRDefault="00C472E1"/>
    <w:p w14:paraId="1FAA6870" w14:textId="77777777" w:rsidR="00C472E1" w:rsidRPr="005E5F39" w:rsidRDefault="00697B31">
      <w:r w:rsidRPr="005E5F39">
        <w:br w:type="page"/>
      </w:r>
    </w:p>
    <w:p w14:paraId="6775523F" w14:textId="77777777" w:rsidR="00C472E1" w:rsidRPr="005E5F39" w:rsidRDefault="00C472E1"/>
    <w:p w14:paraId="1AE1389E" w14:textId="77777777" w:rsidR="00C472E1" w:rsidRPr="005E5F39" w:rsidRDefault="00697B31">
      <w:pPr>
        <w:spacing w:after="480"/>
        <w:jc w:val="center"/>
        <w:rPr>
          <w:b/>
          <w:smallCaps/>
        </w:rPr>
      </w:pPr>
      <w:r w:rsidRPr="005E5F39">
        <w:rPr>
          <w:b/>
          <w:smallCaps/>
        </w:rPr>
        <w:t>INDICE</w:t>
      </w:r>
    </w:p>
    <w:sdt>
      <w:sdtPr>
        <w:id w:val="200135422"/>
        <w:docPartObj>
          <w:docPartGallery w:val="Table of Contents"/>
          <w:docPartUnique/>
        </w:docPartObj>
      </w:sdtPr>
      <w:sdtContent>
        <w:p w14:paraId="0EFB579D" w14:textId="77777777" w:rsidR="002E7517" w:rsidRDefault="00697B31">
          <w:pPr>
            <w:pStyle w:val="Sommario1"/>
            <w:tabs>
              <w:tab w:val="left" w:pos="440"/>
              <w:tab w:val="right" w:pos="8778"/>
            </w:tabs>
            <w:rPr>
              <w:ins w:id="2" w:author="CARBONIN GINA" w:date="2017-05-11T15:23:00Z"/>
              <w:rFonts w:asciiTheme="minorHAnsi" w:eastAsiaTheme="minorEastAsia" w:hAnsiTheme="minorHAnsi" w:cstheme="minorBidi"/>
              <w:noProof/>
              <w:color w:val="auto"/>
            </w:rPr>
          </w:pPr>
          <w:r w:rsidRPr="005E5F39">
            <w:fldChar w:fldCharType="begin"/>
          </w:r>
          <w:r w:rsidRPr="005E5F39">
            <w:instrText xml:space="preserve"> TOC \h \u \z </w:instrText>
          </w:r>
          <w:r w:rsidRPr="005E5F39">
            <w:fldChar w:fldCharType="separate"/>
          </w:r>
          <w:ins w:id="3" w:author="CARBONIN GINA" w:date="2017-05-11T15:23:00Z">
            <w:r w:rsidR="002E7517" w:rsidRPr="007B1727">
              <w:rPr>
                <w:rStyle w:val="Collegamentoipertestuale"/>
                <w:noProof/>
              </w:rPr>
              <w:fldChar w:fldCharType="begin"/>
            </w:r>
            <w:r w:rsidR="002E7517" w:rsidRPr="007B1727">
              <w:rPr>
                <w:rStyle w:val="Collegamentoipertestuale"/>
                <w:noProof/>
              </w:rPr>
              <w:instrText xml:space="preserve"> </w:instrText>
            </w:r>
            <w:r w:rsidR="002E7517">
              <w:rPr>
                <w:noProof/>
              </w:rPr>
              <w:instrText>HYPERLINK \l "_Toc482279549"</w:instrText>
            </w:r>
            <w:r w:rsidR="002E7517" w:rsidRPr="007B1727">
              <w:rPr>
                <w:rStyle w:val="Collegamentoipertestuale"/>
                <w:noProof/>
              </w:rPr>
              <w:instrText xml:space="preserve"> </w:instrText>
            </w:r>
            <w:r w:rsidR="002E7517" w:rsidRPr="007B1727">
              <w:rPr>
                <w:rStyle w:val="Collegamentoipertestuale"/>
                <w:noProof/>
              </w:rPr>
              <w:fldChar w:fldCharType="separate"/>
            </w:r>
            <w:r w:rsidR="002E7517" w:rsidRPr="007B1727">
              <w:rPr>
                <w:rStyle w:val="Collegamentoipertestuale"/>
                <w:noProof/>
              </w:rPr>
              <w:t>1.</w:t>
            </w:r>
            <w:r w:rsidR="002E7517">
              <w:rPr>
                <w:rFonts w:asciiTheme="minorHAnsi" w:eastAsiaTheme="minorEastAsia" w:hAnsiTheme="minorHAnsi" w:cstheme="minorBidi"/>
                <w:noProof/>
                <w:color w:val="auto"/>
              </w:rPr>
              <w:tab/>
            </w:r>
            <w:r w:rsidR="002E7517" w:rsidRPr="007B1727">
              <w:rPr>
                <w:rStyle w:val="Collegamentoipertestuale"/>
                <w:noProof/>
              </w:rPr>
              <w:t>Premessa</w:t>
            </w:r>
            <w:r w:rsidR="002E7517">
              <w:rPr>
                <w:noProof/>
                <w:webHidden/>
              </w:rPr>
              <w:tab/>
            </w:r>
            <w:r w:rsidR="002E7517">
              <w:rPr>
                <w:noProof/>
                <w:webHidden/>
              </w:rPr>
              <w:fldChar w:fldCharType="begin"/>
            </w:r>
            <w:r w:rsidR="002E7517">
              <w:rPr>
                <w:noProof/>
                <w:webHidden/>
              </w:rPr>
              <w:instrText xml:space="preserve"> PAGEREF _Toc482279549 \h </w:instrText>
            </w:r>
          </w:ins>
          <w:r w:rsidR="002E7517">
            <w:rPr>
              <w:noProof/>
              <w:webHidden/>
            </w:rPr>
          </w:r>
          <w:r w:rsidR="002E7517">
            <w:rPr>
              <w:noProof/>
              <w:webHidden/>
            </w:rPr>
            <w:fldChar w:fldCharType="separate"/>
          </w:r>
          <w:ins w:id="4" w:author="CARBONIN GINA" w:date="2017-05-11T15:23:00Z">
            <w:r w:rsidR="002E7517">
              <w:rPr>
                <w:noProof/>
                <w:webHidden/>
              </w:rPr>
              <w:t>7</w:t>
            </w:r>
            <w:r w:rsidR="002E7517">
              <w:rPr>
                <w:noProof/>
                <w:webHidden/>
              </w:rPr>
              <w:fldChar w:fldCharType="end"/>
            </w:r>
            <w:r w:rsidR="002E7517" w:rsidRPr="007B1727">
              <w:rPr>
                <w:rStyle w:val="Collegamentoipertestuale"/>
                <w:noProof/>
              </w:rPr>
              <w:fldChar w:fldCharType="end"/>
            </w:r>
          </w:ins>
        </w:p>
        <w:p w14:paraId="5B5CE5EB" w14:textId="77777777" w:rsidR="002E7517" w:rsidRDefault="002E7517">
          <w:pPr>
            <w:pStyle w:val="Sommario1"/>
            <w:tabs>
              <w:tab w:val="left" w:pos="440"/>
              <w:tab w:val="right" w:pos="8778"/>
            </w:tabs>
            <w:rPr>
              <w:ins w:id="5" w:author="CARBONIN GINA" w:date="2017-05-11T15:23:00Z"/>
              <w:rFonts w:asciiTheme="minorHAnsi" w:eastAsiaTheme="minorEastAsia" w:hAnsiTheme="minorHAnsi" w:cstheme="minorBidi"/>
              <w:noProof/>
              <w:color w:val="auto"/>
            </w:rPr>
          </w:pPr>
          <w:ins w:id="6"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"_Toc482279550"</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2.</w:t>
            </w:r>
            <w:r>
              <w:rPr>
                <w:rFonts w:asciiTheme="minorHAnsi" w:eastAsiaTheme="minorEastAsia" w:hAnsiTheme="minorHAnsi" w:cstheme="minorBidi"/>
                <w:noProof/>
                <w:color w:val="auto"/>
              </w:rPr>
              <w:tab/>
            </w:r>
            <w:r w:rsidRPr="007B1727">
              <w:rPr>
                <w:rStyle w:val="Collegamentoipertestuale"/>
                <w:noProof/>
              </w:rPr>
              <w:t>Glossario</w:t>
            </w:r>
            <w:r>
              <w:rPr>
                <w:noProof/>
                <w:webHidden/>
              </w:rPr>
              <w:tab/>
            </w:r>
            <w:r>
              <w:rPr>
                <w:noProof/>
                <w:webHidden/>
              </w:rPr>
              <w:fldChar w:fldCharType="begin"/>
            </w:r>
            <w:r>
              <w:rPr>
                <w:noProof/>
                <w:webHidden/>
              </w:rPr>
              <w:instrText xml:space="preserve"> PAGEREF _Toc482279550 \h </w:instrText>
            </w:r>
          </w:ins>
          <w:r>
            <w:rPr>
              <w:noProof/>
              <w:webHidden/>
            </w:rPr>
          </w:r>
          <w:r>
            <w:rPr>
              <w:noProof/>
              <w:webHidden/>
            </w:rPr>
            <w:fldChar w:fldCharType="separate"/>
          </w:r>
          <w:ins w:id="7" w:author="CARBONIN GINA" w:date="2017-05-11T15:23:00Z">
            <w:r>
              <w:rPr>
                <w:noProof/>
                <w:webHidden/>
              </w:rPr>
              <w:t>8</w:t>
            </w:r>
            <w:r>
              <w:rPr>
                <w:noProof/>
                <w:webHidden/>
              </w:rPr>
              <w:fldChar w:fldCharType="end"/>
            </w:r>
            <w:r w:rsidRPr="007B1727">
              <w:rPr>
                <w:rStyle w:val="Collegamentoipertestuale"/>
                <w:noProof/>
              </w:rPr>
              <w:fldChar w:fldCharType="end"/>
            </w:r>
          </w:ins>
        </w:p>
        <w:p w14:paraId="15ED57F1" w14:textId="77777777" w:rsidR="002E7517" w:rsidRDefault="002E7517">
          <w:pPr>
            <w:pStyle w:val="Sommario1"/>
            <w:tabs>
              <w:tab w:val="left" w:pos="440"/>
              <w:tab w:val="right" w:pos="8778"/>
            </w:tabs>
            <w:rPr>
              <w:ins w:id="8" w:author="CARBONIN GINA" w:date="2017-05-11T15:23:00Z"/>
              <w:rFonts w:asciiTheme="minorHAnsi" w:eastAsiaTheme="minorEastAsia" w:hAnsiTheme="minorHAnsi" w:cstheme="minorBidi"/>
              <w:noProof/>
              <w:color w:val="auto"/>
            </w:rPr>
          </w:pPr>
          <w:ins w:id="9"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"_Toc482279551"</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3.</w:t>
            </w:r>
            <w:r>
              <w:rPr>
                <w:rFonts w:asciiTheme="minorHAnsi" w:eastAsiaTheme="minorEastAsia" w:hAnsiTheme="minorHAnsi" w:cstheme="minorBidi"/>
                <w:noProof/>
                <w:color w:val="auto"/>
              </w:rPr>
              <w:tab/>
            </w:r>
            <w:r w:rsidRPr="007B1727">
              <w:rPr>
                <w:rStyle w:val="Collegamentoipertestuale"/>
                <w:noProof/>
              </w:rPr>
              <w:t>Modalità di accesso</w:t>
            </w:r>
            <w:r>
              <w:rPr>
                <w:noProof/>
                <w:webHidden/>
              </w:rPr>
              <w:tab/>
            </w:r>
            <w:r>
              <w:rPr>
                <w:noProof/>
                <w:webHidden/>
              </w:rPr>
              <w:fldChar w:fldCharType="begin"/>
            </w:r>
            <w:r>
              <w:rPr>
                <w:noProof/>
                <w:webHidden/>
              </w:rPr>
              <w:instrText xml:space="preserve"> PAGEREF _Toc482279551 \h </w:instrText>
            </w:r>
          </w:ins>
          <w:r>
            <w:rPr>
              <w:noProof/>
              <w:webHidden/>
            </w:rPr>
          </w:r>
          <w:r>
            <w:rPr>
              <w:noProof/>
              <w:webHidden/>
            </w:rPr>
            <w:fldChar w:fldCharType="separate"/>
          </w:r>
          <w:ins w:id="10" w:author="CARBONIN GINA" w:date="2017-05-11T15:23:00Z">
            <w:r>
              <w:rPr>
                <w:noProof/>
                <w:webHidden/>
              </w:rPr>
              <w:t>10</w:t>
            </w:r>
            <w:r>
              <w:rPr>
                <w:noProof/>
                <w:webHidden/>
              </w:rPr>
              <w:fldChar w:fldCharType="end"/>
            </w:r>
            <w:r w:rsidRPr="007B1727">
              <w:rPr>
                <w:rStyle w:val="Collegamentoipertestuale"/>
                <w:noProof/>
              </w:rPr>
              <w:fldChar w:fldCharType="end"/>
            </w:r>
          </w:ins>
        </w:p>
        <w:p w14:paraId="4D537DC9" w14:textId="77777777" w:rsidR="002E7517" w:rsidRDefault="002E7517">
          <w:pPr>
            <w:pStyle w:val="Sommario1"/>
            <w:tabs>
              <w:tab w:val="left" w:pos="440"/>
              <w:tab w:val="right" w:pos="8778"/>
            </w:tabs>
            <w:rPr>
              <w:ins w:id="11" w:author="CARBONIN GINA" w:date="2017-05-11T15:23:00Z"/>
              <w:rFonts w:asciiTheme="minorHAnsi" w:eastAsiaTheme="minorEastAsia" w:hAnsiTheme="minorHAnsi" w:cstheme="minorBidi"/>
              <w:noProof/>
              <w:color w:val="auto"/>
            </w:rPr>
          </w:pPr>
          <w:ins w:id="12"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"_Toc482279552"</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4.</w:t>
            </w:r>
            <w:r>
              <w:rPr>
                <w:rFonts w:asciiTheme="minorHAnsi" w:eastAsiaTheme="minorEastAsia" w:hAnsiTheme="minorHAnsi" w:cstheme="minorBidi"/>
                <w:noProof/>
                <w:color w:val="auto"/>
              </w:rPr>
              <w:tab/>
            </w:r>
            <w:r w:rsidRPr="007B1727">
              <w:rPr>
                <w:rStyle w:val="Collegamentoipertestuale"/>
                <w:noProof/>
              </w:rPr>
              <w:t>Struttura generale dei messaggi</w:t>
            </w:r>
            <w:r>
              <w:rPr>
                <w:noProof/>
                <w:webHidden/>
              </w:rPr>
              <w:tab/>
            </w:r>
            <w:r>
              <w:rPr>
                <w:noProof/>
                <w:webHidden/>
              </w:rPr>
              <w:fldChar w:fldCharType="begin"/>
            </w:r>
            <w:r>
              <w:rPr>
                <w:noProof/>
                <w:webHidden/>
              </w:rPr>
              <w:instrText xml:space="preserve"> PAGEREF _Toc482279552 \h </w:instrText>
            </w:r>
          </w:ins>
          <w:r>
            <w:rPr>
              <w:noProof/>
              <w:webHidden/>
            </w:rPr>
          </w:r>
          <w:r>
            <w:rPr>
              <w:noProof/>
              <w:webHidden/>
            </w:rPr>
            <w:fldChar w:fldCharType="separate"/>
          </w:r>
          <w:ins w:id="13" w:author="CARBONIN GINA" w:date="2017-05-11T15:23:00Z">
            <w:r>
              <w:rPr>
                <w:noProof/>
                <w:webHidden/>
              </w:rPr>
              <w:t>13</w:t>
            </w:r>
            <w:r>
              <w:rPr>
                <w:noProof/>
                <w:webHidden/>
              </w:rPr>
              <w:fldChar w:fldCharType="end"/>
            </w:r>
            <w:r w:rsidRPr="007B1727">
              <w:rPr>
                <w:rStyle w:val="Collegamentoipertestuale"/>
                <w:noProof/>
              </w:rPr>
              <w:fldChar w:fldCharType="end"/>
            </w:r>
          </w:ins>
        </w:p>
        <w:p w14:paraId="170D5B91" w14:textId="77777777" w:rsidR="002E7517" w:rsidRDefault="002E7517">
          <w:pPr>
            <w:pStyle w:val="Sommario2"/>
            <w:tabs>
              <w:tab w:val="left" w:pos="880"/>
              <w:tab w:val="right" w:pos="8778"/>
            </w:tabs>
            <w:rPr>
              <w:ins w:id="14" w:author="CARBONIN GINA" w:date="2017-05-11T15:23:00Z"/>
              <w:rFonts w:asciiTheme="minorHAnsi" w:eastAsiaTheme="minorEastAsia" w:hAnsiTheme="minorHAnsi" w:cstheme="minorBidi"/>
              <w:noProof/>
              <w:color w:val="auto"/>
            </w:rPr>
          </w:pPr>
          <w:ins w:id="15"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"_Toc482279553"</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4.1</w:t>
            </w:r>
            <w:r>
              <w:rPr>
                <w:rFonts w:asciiTheme="minorHAnsi" w:eastAsiaTheme="minorEastAsia" w:hAnsiTheme="minorHAnsi" w:cstheme="minorBidi"/>
                <w:noProof/>
                <w:color w:val="auto"/>
              </w:rPr>
              <w:tab/>
            </w:r>
            <w:r w:rsidRPr="007B1727">
              <w:rPr>
                <w:rStyle w:val="Collegamentoipertestuale"/>
                <w:noProof/>
              </w:rPr>
              <w:t>Envelope</w:t>
            </w:r>
            <w:r>
              <w:rPr>
                <w:noProof/>
                <w:webHidden/>
              </w:rPr>
              <w:tab/>
            </w:r>
            <w:r>
              <w:rPr>
                <w:noProof/>
                <w:webHidden/>
              </w:rPr>
              <w:fldChar w:fldCharType="begin"/>
            </w:r>
            <w:r>
              <w:rPr>
                <w:noProof/>
                <w:webHidden/>
              </w:rPr>
              <w:instrText xml:space="preserve"> PAGEREF _Toc482279553 \h </w:instrText>
            </w:r>
          </w:ins>
          <w:r>
            <w:rPr>
              <w:noProof/>
              <w:webHidden/>
            </w:rPr>
          </w:r>
          <w:r>
            <w:rPr>
              <w:noProof/>
              <w:webHidden/>
            </w:rPr>
            <w:fldChar w:fldCharType="separate"/>
          </w:r>
          <w:ins w:id="16" w:author="CARBONIN GINA" w:date="2017-05-11T15:23:00Z">
            <w:r>
              <w:rPr>
                <w:noProof/>
                <w:webHidden/>
              </w:rPr>
              <w:t>13</w:t>
            </w:r>
            <w:r>
              <w:rPr>
                <w:noProof/>
                <w:webHidden/>
              </w:rPr>
              <w:fldChar w:fldCharType="end"/>
            </w:r>
            <w:r w:rsidRPr="007B1727">
              <w:rPr>
                <w:rStyle w:val="Collegamentoipertestuale"/>
                <w:noProof/>
              </w:rPr>
              <w:fldChar w:fldCharType="end"/>
            </w:r>
          </w:ins>
        </w:p>
        <w:p w14:paraId="767E9174" w14:textId="77777777" w:rsidR="002E7517" w:rsidRDefault="002E7517">
          <w:pPr>
            <w:pStyle w:val="Sommario2"/>
            <w:tabs>
              <w:tab w:val="left" w:pos="880"/>
              <w:tab w:val="right" w:pos="8778"/>
            </w:tabs>
            <w:rPr>
              <w:ins w:id="17" w:author="CARBONIN GINA" w:date="2017-05-11T15:23:00Z"/>
              <w:rFonts w:asciiTheme="minorHAnsi" w:eastAsiaTheme="minorEastAsia" w:hAnsiTheme="minorHAnsi" w:cstheme="minorBidi"/>
              <w:noProof/>
              <w:color w:val="auto"/>
            </w:rPr>
          </w:pPr>
          <w:ins w:id="18"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"_Toc482279554"</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4.2</w:t>
            </w:r>
            <w:r>
              <w:rPr>
                <w:rFonts w:asciiTheme="minorHAnsi" w:eastAsiaTheme="minorEastAsia" w:hAnsiTheme="minorHAnsi" w:cstheme="minorBidi"/>
                <w:noProof/>
                <w:color w:val="auto"/>
              </w:rPr>
              <w:tab/>
            </w:r>
            <w:r w:rsidRPr="007B1727">
              <w:rPr>
                <w:rStyle w:val="Collegamentoipertestuale"/>
                <w:noProof/>
              </w:rPr>
              <w:t>Header</w:t>
            </w:r>
            <w:r>
              <w:rPr>
                <w:noProof/>
                <w:webHidden/>
              </w:rPr>
              <w:tab/>
            </w:r>
            <w:r>
              <w:rPr>
                <w:noProof/>
                <w:webHidden/>
              </w:rPr>
              <w:fldChar w:fldCharType="begin"/>
            </w:r>
            <w:r>
              <w:rPr>
                <w:noProof/>
                <w:webHidden/>
              </w:rPr>
              <w:instrText xml:space="preserve"> PAGEREF _Toc482279554 \h </w:instrText>
            </w:r>
          </w:ins>
          <w:r>
            <w:rPr>
              <w:noProof/>
              <w:webHidden/>
            </w:rPr>
          </w:r>
          <w:r>
            <w:rPr>
              <w:noProof/>
              <w:webHidden/>
            </w:rPr>
            <w:fldChar w:fldCharType="separate"/>
          </w:r>
          <w:ins w:id="19" w:author="CARBONIN GINA" w:date="2017-05-11T15:23:00Z">
            <w:r>
              <w:rPr>
                <w:noProof/>
                <w:webHidden/>
              </w:rPr>
              <w:t>13</w:t>
            </w:r>
            <w:r>
              <w:rPr>
                <w:noProof/>
                <w:webHidden/>
              </w:rPr>
              <w:fldChar w:fldCharType="end"/>
            </w:r>
            <w:r w:rsidRPr="007B1727">
              <w:rPr>
                <w:rStyle w:val="Collegamentoipertestuale"/>
                <w:noProof/>
              </w:rPr>
              <w:fldChar w:fldCharType="end"/>
            </w:r>
          </w:ins>
        </w:p>
        <w:p w14:paraId="709F0FCA" w14:textId="77777777" w:rsidR="002E7517" w:rsidRDefault="002E7517">
          <w:pPr>
            <w:pStyle w:val="Sommario2"/>
            <w:tabs>
              <w:tab w:val="left" w:pos="880"/>
              <w:tab w:val="right" w:pos="8778"/>
            </w:tabs>
            <w:rPr>
              <w:ins w:id="20" w:author="CARBONIN GINA" w:date="2017-05-11T15:23:00Z"/>
              <w:rFonts w:asciiTheme="minorHAnsi" w:eastAsiaTheme="minorEastAsia" w:hAnsiTheme="minorHAnsi" w:cstheme="minorBidi"/>
              <w:noProof/>
              <w:color w:val="auto"/>
            </w:rPr>
          </w:pPr>
          <w:ins w:id="21"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"_Toc482279555"</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4.3</w:t>
            </w:r>
            <w:r>
              <w:rPr>
                <w:rFonts w:asciiTheme="minorHAnsi" w:eastAsiaTheme="minorEastAsia" w:hAnsiTheme="minorHAnsi" w:cstheme="minorBidi"/>
                <w:noProof/>
                <w:color w:val="auto"/>
              </w:rPr>
              <w:tab/>
            </w:r>
            <w:r w:rsidRPr="007B1727">
              <w:rPr>
                <w:rStyle w:val="Collegamentoipertestuale"/>
                <w:noProof/>
              </w:rPr>
              <w:t>Body</w:t>
            </w:r>
            <w:r>
              <w:rPr>
                <w:noProof/>
                <w:webHidden/>
              </w:rPr>
              <w:tab/>
            </w:r>
            <w:r>
              <w:rPr>
                <w:noProof/>
                <w:webHidden/>
              </w:rPr>
              <w:fldChar w:fldCharType="begin"/>
            </w:r>
            <w:r>
              <w:rPr>
                <w:noProof/>
                <w:webHidden/>
              </w:rPr>
              <w:instrText xml:space="preserve"> PAGEREF _Toc482279555 \h </w:instrText>
            </w:r>
          </w:ins>
          <w:r>
            <w:rPr>
              <w:noProof/>
              <w:webHidden/>
            </w:rPr>
          </w:r>
          <w:r>
            <w:rPr>
              <w:noProof/>
              <w:webHidden/>
            </w:rPr>
            <w:fldChar w:fldCharType="separate"/>
          </w:r>
          <w:ins w:id="22" w:author="CARBONIN GINA" w:date="2017-05-11T15:23:00Z">
            <w:r>
              <w:rPr>
                <w:noProof/>
                <w:webHidden/>
              </w:rPr>
              <w:t>13</w:t>
            </w:r>
            <w:r>
              <w:rPr>
                <w:noProof/>
                <w:webHidden/>
              </w:rPr>
              <w:fldChar w:fldCharType="end"/>
            </w:r>
            <w:r w:rsidRPr="007B1727">
              <w:rPr>
                <w:rStyle w:val="Collegamentoipertestuale"/>
                <w:noProof/>
              </w:rPr>
              <w:fldChar w:fldCharType="end"/>
            </w:r>
          </w:ins>
        </w:p>
        <w:p w14:paraId="212DB3F1" w14:textId="77777777" w:rsidR="002E7517" w:rsidRDefault="002E7517">
          <w:pPr>
            <w:pStyle w:val="Sommario2"/>
            <w:tabs>
              <w:tab w:val="left" w:pos="880"/>
              <w:tab w:val="right" w:pos="8778"/>
            </w:tabs>
            <w:rPr>
              <w:ins w:id="23" w:author="CARBONIN GINA" w:date="2017-05-11T15:23:00Z"/>
              <w:rFonts w:asciiTheme="minorHAnsi" w:eastAsiaTheme="minorEastAsia" w:hAnsiTheme="minorHAnsi" w:cstheme="minorBidi"/>
              <w:noProof/>
              <w:color w:val="auto"/>
            </w:rPr>
          </w:pPr>
          <w:ins w:id="24"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"_Toc482279558"</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highlight w:val="yellow"/>
              </w:rPr>
              <w:t>4.4</w:t>
            </w:r>
            <w:r>
              <w:rPr>
                <w:rFonts w:asciiTheme="minorHAnsi" w:eastAsiaTheme="minorEastAsia" w:hAnsiTheme="minorHAnsi" w:cstheme="minorBidi"/>
                <w:noProof/>
                <w:color w:val="auto"/>
              </w:rPr>
              <w:tab/>
            </w:r>
            <w:r w:rsidRPr="007B1727">
              <w:rPr>
                <w:rStyle w:val="Collegamentoipertestuale"/>
                <w:noProof/>
                <w:highlight w:val="yellow"/>
              </w:rPr>
              <w:t>Messaggi di richiesta</w:t>
            </w:r>
            <w:r>
              <w:rPr>
                <w:noProof/>
                <w:webHidden/>
              </w:rPr>
              <w:tab/>
            </w:r>
            <w:r>
              <w:rPr>
                <w:noProof/>
                <w:webHidden/>
              </w:rPr>
              <w:fldChar w:fldCharType="begin"/>
            </w:r>
            <w:r>
              <w:rPr>
                <w:noProof/>
                <w:webHidden/>
              </w:rPr>
              <w:instrText xml:space="preserve"> PAGEREF _Toc482279558 \h </w:instrText>
            </w:r>
          </w:ins>
          <w:r>
            <w:rPr>
              <w:noProof/>
              <w:webHidden/>
            </w:rPr>
          </w:r>
          <w:r>
            <w:rPr>
              <w:noProof/>
              <w:webHidden/>
            </w:rPr>
            <w:fldChar w:fldCharType="separate"/>
          </w:r>
          <w:ins w:id="25" w:author="CARBONIN GINA" w:date="2017-05-11T15:23:00Z">
            <w:r>
              <w:rPr>
                <w:noProof/>
                <w:webHidden/>
              </w:rPr>
              <w:t>13</w:t>
            </w:r>
            <w:r>
              <w:rPr>
                <w:noProof/>
                <w:webHidden/>
              </w:rPr>
              <w:fldChar w:fldCharType="end"/>
            </w:r>
            <w:r w:rsidRPr="007B1727">
              <w:rPr>
                <w:rStyle w:val="Collegamentoipertestuale"/>
                <w:noProof/>
              </w:rPr>
              <w:fldChar w:fldCharType="end"/>
            </w:r>
          </w:ins>
        </w:p>
        <w:p w14:paraId="715CEC41" w14:textId="77777777" w:rsidR="002E7517" w:rsidRDefault="002E7517">
          <w:pPr>
            <w:pStyle w:val="Sommario2"/>
            <w:tabs>
              <w:tab w:val="left" w:pos="880"/>
              <w:tab w:val="right" w:pos="8778"/>
            </w:tabs>
            <w:rPr>
              <w:ins w:id="26" w:author="CARBONIN GINA" w:date="2017-05-11T15:23:00Z"/>
              <w:rFonts w:asciiTheme="minorHAnsi" w:eastAsiaTheme="minorEastAsia" w:hAnsiTheme="minorHAnsi" w:cstheme="minorBidi"/>
              <w:noProof/>
              <w:color w:val="auto"/>
            </w:rPr>
          </w:pPr>
          <w:ins w:id="27"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"_Toc482279559"</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highlight w:val="yellow"/>
              </w:rPr>
              <w:t>4.5</w:t>
            </w:r>
            <w:r>
              <w:rPr>
                <w:rFonts w:asciiTheme="minorHAnsi" w:eastAsiaTheme="minorEastAsia" w:hAnsiTheme="minorHAnsi" w:cstheme="minorBidi"/>
                <w:noProof/>
                <w:color w:val="auto"/>
              </w:rPr>
              <w:tab/>
            </w:r>
            <w:r w:rsidRPr="007B1727">
              <w:rPr>
                <w:rStyle w:val="Collegamentoipertestuale"/>
                <w:noProof/>
                <w:highlight w:val="yellow"/>
              </w:rPr>
              <w:t>Messaggi di risposta</w:t>
            </w:r>
            <w:r>
              <w:rPr>
                <w:noProof/>
                <w:webHidden/>
              </w:rPr>
              <w:tab/>
            </w:r>
            <w:r>
              <w:rPr>
                <w:noProof/>
                <w:webHidden/>
              </w:rPr>
              <w:fldChar w:fldCharType="begin"/>
            </w:r>
            <w:r>
              <w:rPr>
                <w:noProof/>
                <w:webHidden/>
              </w:rPr>
              <w:instrText xml:space="preserve"> PAGEREF _Toc482279559 \h </w:instrText>
            </w:r>
          </w:ins>
          <w:r>
            <w:rPr>
              <w:noProof/>
              <w:webHidden/>
            </w:rPr>
          </w:r>
          <w:r>
            <w:rPr>
              <w:noProof/>
              <w:webHidden/>
            </w:rPr>
            <w:fldChar w:fldCharType="separate"/>
          </w:r>
          <w:ins w:id="28" w:author="CARBONIN GINA" w:date="2017-05-11T15:23:00Z">
            <w:r>
              <w:rPr>
                <w:noProof/>
                <w:webHidden/>
              </w:rPr>
              <w:t>14</w:t>
            </w:r>
            <w:r>
              <w:rPr>
                <w:noProof/>
                <w:webHidden/>
              </w:rPr>
              <w:fldChar w:fldCharType="end"/>
            </w:r>
            <w:r w:rsidRPr="007B1727">
              <w:rPr>
                <w:rStyle w:val="Collegamentoipertestuale"/>
                <w:noProof/>
              </w:rPr>
              <w:fldChar w:fldCharType="end"/>
            </w:r>
          </w:ins>
        </w:p>
        <w:p w14:paraId="14E0734D" w14:textId="77777777" w:rsidR="002E7517" w:rsidRDefault="002E7517">
          <w:pPr>
            <w:pStyle w:val="Sommario2"/>
            <w:tabs>
              <w:tab w:val="left" w:pos="880"/>
              <w:tab w:val="right" w:pos="8778"/>
            </w:tabs>
            <w:rPr>
              <w:ins w:id="29" w:author="CARBONIN GINA" w:date="2017-05-11T15:23:00Z"/>
              <w:rFonts w:asciiTheme="minorHAnsi" w:eastAsiaTheme="minorEastAsia" w:hAnsiTheme="minorHAnsi" w:cstheme="minorBidi"/>
              <w:noProof/>
              <w:color w:val="auto"/>
            </w:rPr>
          </w:pPr>
          <w:ins w:id="30"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"_Toc482279560"</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highlight w:val="yellow"/>
              </w:rPr>
              <w:t>4.6</w:t>
            </w:r>
            <w:r>
              <w:rPr>
                <w:rFonts w:asciiTheme="minorHAnsi" w:eastAsiaTheme="minorEastAsia" w:hAnsiTheme="minorHAnsi" w:cstheme="minorBidi"/>
                <w:noProof/>
                <w:color w:val="auto"/>
              </w:rPr>
              <w:tab/>
            </w:r>
            <w:r w:rsidRPr="007B1727">
              <w:rPr>
                <w:rStyle w:val="Collegamentoipertestuale"/>
                <w:noProof/>
                <w:highlight w:val="yellow"/>
              </w:rPr>
              <w:t>Messaggi di notifica</w:t>
            </w:r>
            <w:r>
              <w:rPr>
                <w:noProof/>
                <w:webHidden/>
              </w:rPr>
              <w:tab/>
            </w:r>
            <w:r>
              <w:rPr>
                <w:noProof/>
                <w:webHidden/>
              </w:rPr>
              <w:fldChar w:fldCharType="begin"/>
            </w:r>
            <w:r>
              <w:rPr>
                <w:noProof/>
                <w:webHidden/>
              </w:rPr>
              <w:instrText xml:space="preserve"> PAGEREF _Toc482279560 \h </w:instrText>
            </w:r>
          </w:ins>
          <w:r>
            <w:rPr>
              <w:noProof/>
              <w:webHidden/>
            </w:rPr>
          </w:r>
          <w:r>
            <w:rPr>
              <w:noProof/>
              <w:webHidden/>
            </w:rPr>
            <w:fldChar w:fldCharType="separate"/>
          </w:r>
          <w:ins w:id="31" w:author="CARBONIN GINA" w:date="2017-05-11T15:23:00Z">
            <w:r>
              <w:rPr>
                <w:noProof/>
                <w:webHidden/>
              </w:rPr>
              <w:t>14</w:t>
            </w:r>
            <w:r>
              <w:rPr>
                <w:noProof/>
                <w:webHidden/>
              </w:rPr>
              <w:fldChar w:fldCharType="end"/>
            </w:r>
            <w:r w:rsidRPr="007B1727">
              <w:rPr>
                <w:rStyle w:val="Collegamentoipertestuale"/>
                <w:noProof/>
              </w:rPr>
              <w:fldChar w:fldCharType="end"/>
            </w:r>
          </w:ins>
        </w:p>
        <w:p w14:paraId="01B403DA" w14:textId="77777777" w:rsidR="002E7517" w:rsidRDefault="002E7517">
          <w:pPr>
            <w:pStyle w:val="Sommario2"/>
            <w:tabs>
              <w:tab w:val="left" w:pos="880"/>
              <w:tab w:val="right" w:pos="8778"/>
            </w:tabs>
            <w:rPr>
              <w:ins w:id="32" w:author="CARBONIN GINA" w:date="2017-05-11T15:23:00Z"/>
              <w:rFonts w:asciiTheme="minorHAnsi" w:eastAsiaTheme="minorEastAsia" w:hAnsiTheme="minorHAnsi" w:cstheme="minorBidi"/>
              <w:noProof/>
              <w:color w:val="auto"/>
            </w:rPr>
          </w:pPr>
          <w:ins w:id="33"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"_Toc482279562"</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highlight w:val="yellow"/>
              </w:rPr>
              <w:t>4.7</w:t>
            </w:r>
            <w:r>
              <w:rPr>
                <w:rFonts w:asciiTheme="minorHAnsi" w:eastAsiaTheme="minorEastAsia" w:hAnsiTheme="minorHAnsi" w:cstheme="minorBidi"/>
                <w:noProof/>
                <w:color w:val="auto"/>
              </w:rPr>
              <w:tab/>
            </w:r>
            <w:r w:rsidRPr="007B1727">
              <w:rPr>
                <w:rStyle w:val="Collegamentoipertestuale"/>
                <w:noProof/>
                <w:highlight w:val="yellow"/>
              </w:rPr>
              <w:t>Specifiche delle interfacce di ciascun servizio</w:t>
            </w:r>
            <w:r>
              <w:rPr>
                <w:noProof/>
                <w:webHidden/>
              </w:rPr>
              <w:tab/>
            </w:r>
            <w:r>
              <w:rPr>
                <w:noProof/>
                <w:webHidden/>
              </w:rPr>
              <w:fldChar w:fldCharType="begin"/>
            </w:r>
            <w:r>
              <w:rPr>
                <w:noProof/>
                <w:webHidden/>
              </w:rPr>
              <w:instrText xml:space="preserve"> PAGEREF _Toc482279562 \h </w:instrText>
            </w:r>
          </w:ins>
          <w:r>
            <w:rPr>
              <w:noProof/>
              <w:webHidden/>
            </w:rPr>
          </w:r>
          <w:r>
            <w:rPr>
              <w:noProof/>
              <w:webHidden/>
            </w:rPr>
            <w:fldChar w:fldCharType="separate"/>
          </w:r>
          <w:ins w:id="34" w:author="CARBONIN GINA" w:date="2017-05-11T15:23:00Z">
            <w:r>
              <w:rPr>
                <w:noProof/>
                <w:webHidden/>
              </w:rPr>
              <w:t>15</w:t>
            </w:r>
            <w:r>
              <w:rPr>
                <w:noProof/>
                <w:webHidden/>
              </w:rPr>
              <w:fldChar w:fldCharType="end"/>
            </w:r>
            <w:r w:rsidRPr="007B1727">
              <w:rPr>
                <w:rStyle w:val="Collegamentoipertestuale"/>
                <w:noProof/>
              </w:rPr>
              <w:fldChar w:fldCharType="end"/>
            </w:r>
          </w:ins>
        </w:p>
        <w:p w14:paraId="7204827B" w14:textId="77777777" w:rsidR="002E7517" w:rsidRDefault="002E7517">
          <w:pPr>
            <w:pStyle w:val="Sommario2"/>
            <w:tabs>
              <w:tab w:val="left" w:pos="880"/>
              <w:tab w:val="right" w:pos="8778"/>
            </w:tabs>
            <w:rPr>
              <w:ins w:id="35" w:author="CARBONIN GINA" w:date="2017-05-11T15:23:00Z"/>
              <w:rFonts w:asciiTheme="minorHAnsi" w:eastAsiaTheme="minorEastAsia" w:hAnsiTheme="minorHAnsi" w:cstheme="minorBidi"/>
              <w:noProof/>
              <w:color w:val="auto"/>
            </w:rPr>
          </w:pPr>
          <w:ins w:id="36"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"_Toc482279587"</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4.8</w:t>
            </w:r>
            <w:r>
              <w:rPr>
                <w:rFonts w:asciiTheme="minorHAnsi" w:eastAsiaTheme="minorEastAsia" w:hAnsiTheme="minorHAnsi" w:cstheme="minorBidi"/>
                <w:noProof/>
                <w:color w:val="auto"/>
              </w:rPr>
              <w:tab/>
            </w:r>
            <w:r w:rsidRPr="007B1727">
              <w:rPr>
                <w:rStyle w:val="Collegamentoipertestuale"/>
                <w:noProof/>
              </w:rPr>
              <w:t>Rappresentazione dei dati</w:t>
            </w:r>
            <w:r>
              <w:rPr>
                <w:noProof/>
                <w:webHidden/>
              </w:rPr>
              <w:tab/>
            </w:r>
            <w:r>
              <w:rPr>
                <w:noProof/>
                <w:webHidden/>
              </w:rPr>
              <w:fldChar w:fldCharType="begin"/>
            </w:r>
            <w:r>
              <w:rPr>
                <w:noProof/>
                <w:webHidden/>
              </w:rPr>
              <w:instrText xml:space="preserve"> PAGEREF _Toc482279587 \h </w:instrText>
            </w:r>
          </w:ins>
          <w:r>
            <w:rPr>
              <w:noProof/>
              <w:webHidden/>
            </w:rPr>
          </w:r>
          <w:r>
            <w:rPr>
              <w:noProof/>
              <w:webHidden/>
            </w:rPr>
            <w:fldChar w:fldCharType="separate"/>
          </w:r>
          <w:ins w:id="37" w:author="CARBONIN GINA" w:date="2017-05-11T15:23:00Z">
            <w:r>
              <w:rPr>
                <w:noProof/>
                <w:webHidden/>
              </w:rPr>
              <w:t>17</w:t>
            </w:r>
            <w:r>
              <w:rPr>
                <w:noProof/>
                <w:webHidden/>
              </w:rPr>
              <w:fldChar w:fldCharType="end"/>
            </w:r>
            <w:r w:rsidRPr="007B1727">
              <w:rPr>
                <w:rStyle w:val="Collegamentoipertestuale"/>
                <w:noProof/>
              </w:rPr>
              <w:fldChar w:fldCharType="end"/>
            </w:r>
          </w:ins>
        </w:p>
        <w:p w14:paraId="320EA30C" w14:textId="77777777" w:rsidR="002E7517" w:rsidRDefault="002E7517">
          <w:pPr>
            <w:pStyle w:val="Sommario1"/>
            <w:tabs>
              <w:tab w:val="left" w:pos="440"/>
              <w:tab w:val="right" w:pos="8778"/>
            </w:tabs>
            <w:rPr>
              <w:ins w:id="38" w:author="CARBONIN GINA" w:date="2017-05-11T15:23:00Z"/>
              <w:rFonts w:asciiTheme="minorHAnsi" w:eastAsiaTheme="minorEastAsia" w:hAnsiTheme="minorHAnsi" w:cstheme="minorBidi"/>
              <w:noProof/>
              <w:color w:val="auto"/>
            </w:rPr>
          </w:pPr>
          <w:ins w:id="39"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"_Toc482279588"</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5.</w:t>
            </w:r>
            <w:r>
              <w:rPr>
                <w:rFonts w:asciiTheme="minorHAnsi" w:eastAsiaTheme="minorEastAsia" w:hAnsiTheme="minorHAnsi" w:cstheme="minorBidi"/>
                <w:noProof/>
                <w:color w:val="auto"/>
              </w:rPr>
              <w:tab/>
            </w:r>
            <w:r w:rsidRPr="007B1727">
              <w:rPr>
                <w:rStyle w:val="Collegamentoipertestuale"/>
                <w:noProof/>
              </w:rPr>
              <w:t>Struttura del corpo dei messaggi dei servizi di ANPR</w:t>
            </w:r>
            <w:r>
              <w:rPr>
                <w:noProof/>
                <w:webHidden/>
              </w:rPr>
              <w:tab/>
            </w:r>
            <w:r>
              <w:rPr>
                <w:noProof/>
                <w:webHidden/>
              </w:rPr>
              <w:fldChar w:fldCharType="begin"/>
            </w:r>
            <w:r>
              <w:rPr>
                <w:noProof/>
                <w:webHidden/>
              </w:rPr>
              <w:instrText xml:space="preserve"> PAGEREF _Toc482279588 \h </w:instrText>
            </w:r>
          </w:ins>
          <w:r>
            <w:rPr>
              <w:noProof/>
              <w:webHidden/>
            </w:rPr>
          </w:r>
          <w:r>
            <w:rPr>
              <w:noProof/>
              <w:webHidden/>
            </w:rPr>
            <w:fldChar w:fldCharType="separate"/>
          </w:r>
          <w:ins w:id="40" w:author="CARBONIN GINA" w:date="2017-05-11T15:23:00Z">
            <w:r>
              <w:rPr>
                <w:noProof/>
                <w:webHidden/>
              </w:rPr>
              <w:t>18</w:t>
            </w:r>
            <w:r>
              <w:rPr>
                <w:noProof/>
                <w:webHidden/>
              </w:rPr>
              <w:fldChar w:fldCharType="end"/>
            </w:r>
            <w:r w:rsidRPr="007B1727">
              <w:rPr>
                <w:rStyle w:val="Collegamentoipertestuale"/>
                <w:noProof/>
              </w:rPr>
              <w:fldChar w:fldCharType="end"/>
            </w:r>
          </w:ins>
        </w:p>
        <w:p w14:paraId="7691BF39" w14:textId="77777777" w:rsidR="002E7517" w:rsidRDefault="002E7517">
          <w:pPr>
            <w:pStyle w:val="Sommario2"/>
            <w:tabs>
              <w:tab w:val="left" w:pos="880"/>
              <w:tab w:val="right" w:pos="8778"/>
            </w:tabs>
            <w:rPr>
              <w:ins w:id="41" w:author="CARBONIN GINA" w:date="2017-05-11T15:23:00Z"/>
              <w:rFonts w:asciiTheme="minorHAnsi" w:eastAsiaTheme="minorEastAsia" w:hAnsiTheme="minorHAnsi" w:cstheme="minorBidi"/>
              <w:noProof/>
              <w:color w:val="auto"/>
            </w:rPr>
          </w:pPr>
          <w:ins w:id="42"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"_Toc482279589"</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5.1</w:t>
            </w:r>
            <w:r>
              <w:rPr>
                <w:rFonts w:asciiTheme="minorHAnsi" w:eastAsiaTheme="minorEastAsia" w:hAnsiTheme="minorHAnsi" w:cstheme="minorBidi"/>
                <w:noProof/>
                <w:color w:val="auto"/>
              </w:rPr>
              <w:tab/>
            </w:r>
            <w:r w:rsidRPr="007B1727">
              <w:rPr>
                <w:rStyle w:val="Collegamentoipertestuale"/>
                <w:noProof/>
              </w:rPr>
              <w:t>Interrogazione dati anagrafici</w:t>
            </w:r>
            <w:r>
              <w:rPr>
                <w:noProof/>
                <w:webHidden/>
              </w:rPr>
              <w:tab/>
            </w:r>
            <w:r>
              <w:rPr>
                <w:noProof/>
                <w:webHidden/>
              </w:rPr>
              <w:fldChar w:fldCharType="begin"/>
            </w:r>
            <w:r>
              <w:rPr>
                <w:noProof/>
                <w:webHidden/>
              </w:rPr>
              <w:instrText xml:space="preserve"> PAGEREF _Toc482279589 \h </w:instrText>
            </w:r>
          </w:ins>
          <w:r>
            <w:rPr>
              <w:noProof/>
              <w:webHidden/>
            </w:rPr>
          </w:r>
          <w:r>
            <w:rPr>
              <w:noProof/>
              <w:webHidden/>
            </w:rPr>
            <w:fldChar w:fldCharType="separate"/>
          </w:r>
          <w:ins w:id="43" w:author="CARBONIN GINA" w:date="2017-05-11T15:23:00Z">
            <w:r>
              <w:rPr>
                <w:noProof/>
                <w:webHidden/>
              </w:rPr>
              <w:t>18</w:t>
            </w:r>
            <w:r>
              <w:rPr>
                <w:noProof/>
                <w:webHidden/>
              </w:rPr>
              <w:fldChar w:fldCharType="end"/>
            </w:r>
            <w:r w:rsidRPr="007B1727">
              <w:rPr>
                <w:rStyle w:val="Collegamentoipertestuale"/>
                <w:noProof/>
              </w:rPr>
              <w:fldChar w:fldCharType="end"/>
            </w:r>
          </w:ins>
        </w:p>
        <w:p w14:paraId="5061F2EE" w14:textId="77777777" w:rsidR="002E7517" w:rsidRDefault="002E7517">
          <w:pPr>
            <w:pStyle w:val="Sommario4"/>
            <w:tabs>
              <w:tab w:val="left" w:pos="1540"/>
              <w:tab w:val="right" w:pos="8778"/>
            </w:tabs>
            <w:rPr>
              <w:ins w:id="44" w:author="CARBONIN GINA" w:date="2017-05-11T15:23:00Z"/>
              <w:rFonts w:asciiTheme="minorHAnsi" w:eastAsiaTheme="minorEastAsia" w:hAnsiTheme="minorHAnsi" w:cstheme="minorBidi"/>
              <w:noProof/>
              <w:color w:val="auto"/>
            </w:rPr>
          </w:pPr>
          <w:ins w:id="45"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"_Toc482279590"</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5.1.1</w:t>
            </w:r>
            <w:r>
              <w:rPr>
                <w:rFonts w:asciiTheme="minorHAnsi" w:eastAsiaTheme="minorEastAsia" w:hAnsiTheme="minorHAnsi" w:cstheme="minorBidi"/>
                <w:noProof/>
                <w:color w:val="auto"/>
              </w:rPr>
              <w:tab/>
            </w:r>
            <w:r w:rsidRPr="007B1727">
              <w:rPr>
                <w:rStyle w:val="Collegamentoipertestuale"/>
                <w:noProof/>
              </w:rPr>
              <w:t>Struttura dati richiesta</w:t>
            </w:r>
            <w:r>
              <w:rPr>
                <w:noProof/>
                <w:webHidden/>
              </w:rPr>
              <w:tab/>
            </w:r>
            <w:r>
              <w:rPr>
                <w:noProof/>
                <w:webHidden/>
              </w:rPr>
              <w:fldChar w:fldCharType="begin"/>
            </w:r>
            <w:r>
              <w:rPr>
                <w:noProof/>
                <w:webHidden/>
              </w:rPr>
              <w:instrText xml:space="preserve"> PAGEREF _Toc482279590 \h </w:instrText>
            </w:r>
          </w:ins>
          <w:r>
            <w:rPr>
              <w:noProof/>
              <w:webHidden/>
            </w:rPr>
          </w:r>
          <w:r>
            <w:rPr>
              <w:noProof/>
              <w:webHidden/>
            </w:rPr>
            <w:fldChar w:fldCharType="separate"/>
          </w:r>
          <w:ins w:id="46" w:author="CARBONIN GINA" w:date="2017-05-11T15:23:00Z">
            <w:r>
              <w:rPr>
                <w:noProof/>
                <w:webHidden/>
              </w:rPr>
              <w:t>19</w:t>
            </w:r>
            <w:r>
              <w:rPr>
                <w:noProof/>
                <w:webHidden/>
              </w:rPr>
              <w:fldChar w:fldCharType="end"/>
            </w:r>
            <w:r w:rsidRPr="007B1727">
              <w:rPr>
                <w:rStyle w:val="Collegamentoipertestuale"/>
                <w:noProof/>
              </w:rPr>
              <w:fldChar w:fldCharType="end"/>
            </w:r>
          </w:ins>
        </w:p>
        <w:p w14:paraId="58B16CCD" w14:textId="77777777" w:rsidR="002E7517" w:rsidRDefault="002E7517">
          <w:pPr>
            <w:pStyle w:val="Sommario4"/>
            <w:tabs>
              <w:tab w:val="left" w:pos="1540"/>
              <w:tab w:val="right" w:pos="8778"/>
            </w:tabs>
            <w:rPr>
              <w:ins w:id="47" w:author="CARBONIN GINA" w:date="2017-05-11T15:23:00Z"/>
              <w:rFonts w:asciiTheme="minorHAnsi" w:eastAsiaTheme="minorEastAsia" w:hAnsiTheme="minorHAnsi" w:cstheme="minorBidi"/>
              <w:noProof/>
              <w:color w:val="auto"/>
            </w:rPr>
          </w:pPr>
          <w:ins w:id="48"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"_Toc482279591"</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5.1.2</w:t>
            </w:r>
            <w:r>
              <w:rPr>
                <w:rFonts w:asciiTheme="minorHAnsi" w:eastAsiaTheme="minorEastAsia" w:hAnsiTheme="minorHAnsi" w:cstheme="minorBidi"/>
                <w:noProof/>
                <w:color w:val="auto"/>
              </w:rPr>
              <w:tab/>
            </w:r>
            <w:r w:rsidRPr="007B1727">
              <w:rPr>
                <w:rStyle w:val="Collegamentoipertestuale"/>
                <w:noProof/>
              </w:rPr>
              <w:t>Struttura dati risposta</w:t>
            </w:r>
            <w:r>
              <w:rPr>
                <w:noProof/>
                <w:webHidden/>
              </w:rPr>
              <w:tab/>
            </w:r>
            <w:r>
              <w:rPr>
                <w:noProof/>
                <w:webHidden/>
              </w:rPr>
              <w:fldChar w:fldCharType="begin"/>
            </w:r>
            <w:r>
              <w:rPr>
                <w:noProof/>
                <w:webHidden/>
              </w:rPr>
              <w:instrText xml:space="preserve"> PAGEREF _Toc482279591 \h </w:instrText>
            </w:r>
          </w:ins>
          <w:r>
            <w:rPr>
              <w:noProof/>
              <w:webHidden/>
            </w:rPr>
          </w:r>
          <w:r>
            <w:rPr>
              <w:noProof/>
              <w:webHidden/>
            </w:rPr>
            <w:fldChar w:fldCharType="separate"/>
          </w:r>
          <w:ins w:id="49" w:author="CARBONIN GINA" w:date="2017-05-11T15:23:00Z">
            <w:r>
              <w:rPr>
                <w:noProof/>
                <w:webHidden/>
              </w:rPr>
              <w:t>19</w:t>
            </w:r>
            <w:r>
              <w:rPr>
                <w:noProof/>
                <w:webHidden/>
              </w:rPr>
              <w:fldChar w:fldCharType="end"/>
            </w:r>
            <w:r w:rsidRPr="007B1727">
              <w:rPr>
                <w:rStyle w:val="Collegamentoipertestuale"/>
                <w:noProof/>
              </w:rPr>
              <w:fldChar w:fldCharType="end"/>
            </w:r>
          </w:ins>
        </w:p>
        <w:p w14:paraId="29A7D43C" w14:textId="77777777" w:rsidR="002E7517" w:rsidRDefault="002E7517">
          <w:pPr>
            <w:pStyle w:val="Sommario2"/>
            <w:tabs>
              <w:tab w:val="left" w:pos="880"/>
              <w:tab w:val="right" w:pos="8778"/>
            </w:tabs>
            <w:rPr>
              <w:ins w:id="50" w:author="CARBONIN GINA" w:date="2017-05-11T15:23:00Z"/>
              <w:rFonts w:asciiTheme="minorHAnsi" w:eastAsiaTheme="minorEastAsia" w:hAnsiTheme="minorHAnsi" w:cstheme="minorBidi"/>
              <w:noProof/>
              <w:color w:val="auto"/>
            </w:rPr>
          </w:pPr>
          <w:ins w:id="51"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"_Toc482279592"</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5.2</w:t>
            </w:r>
            <w:r>
              <w:rPr>
                <w:rFonts w:asciiTheme="minorHAnsi" w:eastAsiaTheme="minorEastAsia" w:hAnsiTheme="minorHAnsi" w:cstheme="minorBidi"/>
                <w:noProof/>
                <w:color w:val="auto"/>
              </w:rPr>
              <w:tab/>
            </w:r>
            <w:r w:rsidRPr="007B1727">
              <w:rPr>
                <w:rStyle w:val="Collegamentoipertestuale"/>
                <w:noProof/>
              </w:rPr>
              <w:t>Comunicazione di avvenuta emissione CIE</w:t>
            </w:r>
            <w:r>
              <w:rPr>
                <w:noProof/>
                <w:webHidden/>
              </w:rPr>
              <w:tab/>
            </w:r>
            <w:r>
              <w:rPr>
                <w:noProof/>
                <w:webHidden/>
              </w:rPr>
              <w:fldChar w:fldCharType="begin"/>
            </w:r>
            <w:r>
              <w:rPr>
                <w:noProof/>
                <w:webHidden/>
              </w:rPr>
              <w:instrText xml:space="preserve"> PAGEREF _Toc482279592 \h </w:instrText>
            </w:r>
          </w:ins>
          <w:r>
            <w:rPr>
              <w:noProof/>
              <w:webHidden/>
            </w:rPr>
          </w:r>
          <w:r>
            <w:rPr>
              <w:noProof/>
              <w:webHidden/>
            </w:rPr>
            <w:fldChar w:fldCharType="separate"/>
          </w:r>
          <w:ins w:id="52" w:author="CARBONIN GINA" w:date="2017-05-11T15:23:00Z">
            <w:r>
              <w:rPr>
                <w:noProof/>
                <w:webHidden/>
              </w:rPr>
              <w:t>20</w:t>
            </w:r>
            <w:r>
              <w:rPr>
                <w:noProof/>
                <w:webHidden/>
              </w:rPr>
              <w:fldChar w:fldCharType="end"/>
            </w:r>
            <w:r w:rsidRPr="007B1727">
              <w:rPr>
                <w:rStyle w:val="Collegamentoipertestuale"/>
                <w:noProof/>
              </w:rPr>
              <w:fldChar w:fldCharType="end"/>
            </w:r>
          </w:ins>
        </w:p>
        <w:p w14:paraId="2685BA85" w14:textId="77777777" w:rsidR="002E7517" w:rsidRDefault="002E7517">
          <w:pPr>
            <w:pStyle w:val="Sommario4"/>
            <w:tabs>
              <w:tab w:val="left" w:pos="1540"/>
              <w:tab w:val="right" w:pos="8778"/>
            </w:tabs>
            <w:rPr>
              <w:ins w:id="53" w:author="CARBONIN GINA" w:date="2017-05-11T15:23:00Z"/>
              <w:rFonts w:asciiTheme="minorHAnsi" w:eastAsiaTheme="minorEastAsia" w:hAnsiTheme="minorHAnsi" w:cstheme="minorBidi"/>
              <w:noProof/>
              <w:color w:val="auto"/>
            </w:rPr>
          </w:pPr>
          <w:ins w:id="54"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"_Toc482279593"</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5.2.1</w:t>
            </w:r>
            <w:r>
              <w:rPr>
                <w:rFonts w:asciiTheme="minorHAnsi" w:eastAsiaTheme="minorEastAsia" w:hAnsiTheme="minorHAnsi" w:cstheme="minorBidi"/>
                <w:noProof/>
                <w:color w:val="auto"/>
              </w:rPr>
              <w:tab/>
            </w:r>
            <w:r w:rsidRPr="007B1727">
              <w:rPr>
                <w:rStyle w:val="Collegamentoipertestuale"/>
                <w:noProof/>
              </w:rPr>
              <w:t>Struttura dati richiesta</w:t>
            </w:r>
            <w:r>
              <w:rPr>
                <w:noProof/>
                <w:webHidden/>
              </w:rPr>
              <w:tab/>
            </w:r>
            <w:r>
              <w:rPr>
                <w:noProof/>
                <w:webHidden/>
              </w:rPr>
              <w:fldChar w:fldCharType="begin"/>
            </w:r>
            <w:r>
              <w:rPr>
                <w:noProof/>
                <w:webHidden/>
              </w:rPr>
              <w:instrText xml:space="preserve"> PAGEREF _Toc482279593 \h </w:instrText>
            </w:r>
          </w:ins>
          <w:r>
            <w:rPr>
              <w:noProof/>
              <w:webHidden/>
            </w:rPr>
          </w:r>
          <w:r>
            <w:rPr>
              <w:noProof/>
              <w:webHidden/>
            </w:rPr>
            <w:fldChar w:fldCharType="separate"/>
          </w:r>
          <w:ins w:id="55" w:author="CARBONIN GINA" w:date="2017-05-11T15:23:00Z">
            <w:r>
              <w:rPr>
                <w:noProof/>
                <w:webHidden/>
              </w:rPr>
              <w:t>21</w:t>
            </w:r>
            <w:r>
              <w:rPr>
                <w:noProof/>
                <w:webHidden/>
              </w:rPr>
              <w:fldChar w:fldCharType="end"/>
            </w:r>
            <w:r w:rsidRPr="007B1727">
              <w:rPr>
                <w:rStyle w:val="Collegamentoipertestuale"/>
                <w:noProof/>
              </w:rPr>
              <w:fldChar w:fldCharType="end"/>
            </w:r>
          </w:ins>
        </w:p>
        <w:p w14:paraId="7351470C" w14:textId="77777777" w:rsidR="002E7517" w:rsidRDefault="002E7517">
          <w:pPr>
            <w:pStyle w:val="Sommario4"/>
            <w:tabs>
              <w:tab w:val="left" w:pos="1540"/>
              <w:tab w:val="right" w:pos="8778"/>
            </w:tabs>
            <w:rPr>
              <w:ins w:id="56" w:author="CARBONIN GINA" w:date="2017-05-11T15:23:00Z"/>
              <w:rFonts w:asciiTheme="minorHAnsi" w:eastAsiaTheme="minorEastAsia" w:hAnsiTheme="minorHAnsi" w:cstheme="minorBidi"/>
              <w:noProof/>
              <w:color w:val="auto"/>
            </w:rPr>
          </w:pPr>
          <w:ins w:id="57"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"_Toc482279594"</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5.2.2</w:t>
            </w:r>
            <w:r>
              <w:rPr>
                <w:rFonts w:asciiTheme="minorHAnsi" w:eastAsiaTheme="minorEastAsia" w:hAnsiTheme="minorHAnsi" w:cstheme="minorBidi"/>
                <w:noProof/>
                <w:color w:val="auto"/>
              </w:rPr>
              <w:tab/>
            </w:r>
            <w:r w:rsidRPr="007B1727">
              <w:rPr>
                <w:rStyle w:val="Collegamentoipertestuale"/>
                <w:noProof/>
              </w:rPr>
              <w:t>Struttura dati risposta</w:t>
            </w:r>
            <w:r>
              <w:rPr>
                <w:noProof/>
                <w:webHidden/>
              </w:rPr>
              <w:tab/>
            </w:r>
            <w:r>
              <w:rPr>
                <w:noProof/>
                <w:webHidden/>
              </w:rPr>
              <w:fldChar w:fldCharType="begin"/>
            </w:r>
            <w:r>
              <w:rPr>
                <w:noProof/>
                <w:webHidden/>
              </w:rPr>
              <w:instrText xml:space="preserve"> PAGEREF _Toc482279594 \h </w:instrText>
            </w:r>
          </w:ins>
          <w:r>
            <w:rPr>
              <w:noProof/>
              <w:webHidden/>
            </w:rPr>
          </w:r>
          <w:r>
            <w:rPr>
              <w:noProof/>
              <w:webHidden/>
            </w:rPr>
            <w:fldChar w:fldCharType="separate"/>
          </w:r>
          <w:ins w:id="58" w:author="CARBONIN GINA" w:date="2017-05-11T15:23:00Z">
            <w:r>
              <w:rPr>
                <w:noProof/>
                <w:webHidden/>
              </w:rPr>
              <w:t>21</w:t>
            </w:r>
            <w:r>
              <w:rPr>
                <w:noProof/>
                <w:webHidden/>
              </w:rPr>
              <w:fldChar w:fldCharType="end"/>
            </w:r>
            <w:r w:rsidRPr="007B1727">
              <w:rPr>
                <w:rStyle w:val="Collegamentoipertestuale"/>
                <w:noProof/>
              </w:rPr>
              <w:fldChar w:fldCharType="end"/>
            </w:r>
          </w:ins>
        </w:p>
        <w:p w14:paraId="101F832F" w14:textId="77777777" w:rsidR="002E7517" w:rsidRDefault="002E7517">
          <w:pPr>
            <w:pStyle w:val="Sommario2"/>
            <w:tabs>
              <w:tab w:val="left" w:pos="880"/>
              <w:tab w:val="right" w:pos="8778"/>
            </w:tabs>
            <w:rPr>
              <w:ins w:id="59" w:author="CARBONIN GINA" w:date="2017-05-11T15:23:00Z"/>
              <w:rFonts w:asciiTheme="minorHAnsi" w:eastAsiaTheme="minorEastAsia" w:hAnsiTheme="minorHAnsi" w:cstheme="minorBidi"/>
              <w:noProof/>
              <w:color w:val="auto"/>
            </w:rPr>
          </w:pPr>
          <w:ins w:id="60"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"_Toc482279600"</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5.3</w:t>
            </w:r>
            <w:r>
              <w:rPr>
                <w:rFonts w:asciiTheme="minorHAnsi" w:eastAsiaTheme="minorEastAsia" w:hAnsiTheme="minorHAnsi" w:cstheme="minorBidi"/>
                <w:noProof/>
                <w:color w:val="auto"/>
              </w:rPr>
              <w:tab/>
            </w:r>
            <w:r w:rsidRPr="007B1727">
              <w:rPr>
                <w:rStyle w:val="Collegamentoipertestuale"/>
                <w:noProof/>
              </w:rPr>
              <w:t>Comunicazione di annullamento CIE</w:t>
            </w:r>
            <w:r>
              <w:rPr>
                <w:noProof/>
                <w:webHidden/>
              </w:rPr>
              <w:tab/>
            </w:r>
            <w:r>
              <w:rPr>
                <w:noProof/>
                <w:webHidden/>
              </w:rPr>
              <w:fldChar w:fldCharType="begin"/>
            </w:r>
            <w:r>
              <w:rPr>
                <w:noProof/>
                <w:webHidden/>
              </w:rPr>
              <w:instrText xml:space="preserve"> PAGEREF _Toc482279600 \h </w:instrText>
            </w:r>
          </w:ins>
          <w:r>
            <w:rPr>
              <w:noProof/>
              <w:webHidden/>
            </w:rPr>
          </w:r>
          <w:r>
            <w:rPr>
              <w:noProof/>
              <w:webHidden/>
            </w:rPr>
            <w:fldChar w:fldCharType="separate"/>
          </w:r>
          <w:ins w:id="61" w:author="CARBONIN GINA" w:date="2017-05-11T15:23:00Z">
            <w:r>
              <w:rPr>
                <w:noProof/>
                <w:webHidden/>
              </w:rPr>
              <w:t>21</w:t>
            </w:r>
            <w:r>
              <w:rPr>
                <w:noProof/>
                <w:webHidden/>
              </w:rPr>
              <w:fldChar w:fldCharType="end"/>
            </w:r>
            <w:r w:rsidRPr="007B1727">
              <w:rPr>
                <w:rStyle w:val="Collegamentoipertestuale"/>
                <w:noProof/>
              </w:rPr>
              <w:fldChar w:fldCharType="end"/>
            </w:r>
          </w:ins>
        </w:p>
        <w:p w14:paraId="23F8643D" w14:textId="77777777" w:rsidR="002E7517" w:rsidRDefault="002E7517">
          <w:pPr>
            <w:pStyle w:val="Sommario4"/>
            <w:tabs>
              <w:tab w:val="left" w:pos="1540"/>
              <w:tab w:val="right" w:pos="8778"/>
            </w:tabs>
            <w:rPr>
              <w:ins w:id="62" w:author="CARBONIN GINA" w:date="2017-05-11T15:23:00Z"/>
              <w:rFonts w:asciiTheme="minorHAnsi" w:eastAsiaTheme="minorEastAsia" w:hAnsiTheme="minorHAnsi" w:cstheme="minorBidi"/>
              <w:noProof/>
              <w:color w:val="auto"/>
            </w:rPr>
          </w:pPr>
          <w:ins w:id="63"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"_Toc482279602"</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5.3.1</w:t>
            </w:r>
            <w:r>
              <w:rPr>
                <w:rFonts w:asciiTheme="minorHAnsi" w:eastAsiaTheme="minorEastAsia" w:hAnsiTheme="minorHAnsi" w:cstheme="minorBidi"/>
                <w:noProof/>
                <w:color w:val="auto"/>
              </w:rPr>
              <w:tab/>
            </w:r>
            <w:r w:rsidRPr="007B1727">
              <w:rPr>
                <w:rStyle w:val="Collegamentoipertestuale"/>
                <w:noProof/>
              </w:rPr>
              <w:t>Struttura dati richiesta</w:t>
            </w:r>
            <w:r>
              <w:rPr>
                <w:noProof/>
                <w:webHidden/>
              </w:rPr>
              <w:tab/>
            </w:r>
            <w:r>
              <w:rPr>
                <w:noProof/>
                <w:webHidden/>
              </w:rPr>
              <w:fldChar w:fldCharType="begin"/>
            </w:r>
            <w:r>
              <w:rPr>
                <w:noProof/>
                <w:webHidden/>
              </w:rPr>
              <w:instrText xml:space="preserve"> PAGEREF _Toc482279602 \h </w:instrText>
            </w:r>
          </w:ins>
          <w:r>
            <w:rPr>
              <w:noProof/>
              <w:webHidden/>
            </w:rPr>
          </w:r>
          <w:r>
            <w:rPr>
              <w:noProof/>
              <w:webHidden/>
            </w:rPr>
            <w:fldChar w:fldCharType="separate"/>
          </w:r>
          <w:ins w:id="64" w:author="CARBONIN GINA" w:date="2017-05-11T15:23:00Z">
            <w:r>
              <w:rPr>
                <w:noProof/>
                <w:webHidden/>
              </w:rPr>
              <w:t>23</w:t>
            </w:r>
            <w:r>
              <w:rPr>
                <w:noProof/>
                <w:webHidden/>
              </w:rPr>
              <w:fldChar w:fldCharType="end"/>
            </w:r>
            <w:r w:rsidRPr="007B1727">
              <w:rPr>
                <w:rStyle w:val="Collegamentoipertestuale"/>
                <w:noProof/>
              </w:rPr>
              <w:fldChar w:fldCharType="end"/>
            </w:r>
          </w:ins>
        </w:p>
        <w:p w14:paraId="0B2A3A8D" w14:textId="77777777" w:rsidR="002E7517" w:rsidRDefault="002E7517">
          <w:pPr>
            <w:pStyle w:val="Sommario4"/>
            <w:tabs>
              <w:tab w:val="left" w:pos="1540"/>
              <w:tab w:val="right" w:pos="8778"/>
            </w:tabs>
            <w:rPr>
              <w:ins w:id="65" w:author="CARBONIN GINA" w:date="2017-05-11T15:23:00Z"/>
              <w:rFonts w:asciiTheme="minorHAnsi" w:eastAsiaTheme="minorEastAsia" w:hAnsiTheme="minorHAnsi" w:cstheme="minorBidi"/>
              <w:noProof/>
              <w:color w:val="auto"/>
            </w:rPr>
          </w:pPr>
          <w:ins w:id="66"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"_Toc482279603"</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5.3.2</w:t>
            </w:r>
            <w:r>
              <w:rPr>
                <w:rFonts w:asciiTheme="minorHAnsi" w:eastAsiaTheme="minorEastAsia" w:hAnsiTheme="minorHAnsi" w:cstheme="minorBidi"/>
                <w:noProof/>
                <w:color w:val="auto"/>
              </w:rPr>
              <w:tab/>
            </w:r>
            <w:r w:rsidRPr="007B1727">
              <w:rPr>
                <w:rStyle w:val="Collegamentoipertestuale"/>
                <w:noProof/>
              </w:rPr>
              <w:t>Struttura dati risposta</w:t>
            </w:r>
            <w:r>
              <w:rPr>
                <w:noProof/>
                <w:webHidden/>
              </w:rPr>
              <w:tab/>
            </w:r>
            <w:r>
              <w:rPr>
                <w:noProof/>
                <w:webHidden/>
              </w:rPr>
              <w:fldChar w:fldCharType="begin"/>
            </w:r>
            <w:r>
              <w:rPr>
                <w:noProof/>
                <w:webHidden/>
              </w:rPr>
              <w:instrText xml:space="preserve"> PAGEREF _Toc482279603 \h </w:instrText>
            </w:r>
          </w:ins>
          <w:r>
            <w:rPr>
              <w:noProof/>
              <w:webHidden/>
            </w:rPr>
          </w:r>
          <w:r>
            <w:rPr>
              <w:noProof/>
              <w:webHidden/>
            </w:rPr>
            <w:fldChar w:fldCharType="separate"/>
          </w:r>
          <w:ins w:id="67" w:author="CARBONIN GINA" w:date="2017-05-11T15:23:00Z">
            <w:r>
              <w:rPr>
                <w:noProof/>
                <w:webHidden/>
              </w:rPr>
              <w:t>23</w:t>
            </w:r>
            <w:r>
              <w:rPr>
                <w:noProof/>
                <w:webHidden/>
              </w:rPr>
              <w:fldChar w:fldCharType="end"/>
            </w:r>
            <w:r w:rsidRPr="007B1727">
              <w:rPr>
                <w:rStyle w:val="Collegamentoipertestuale"/>
                <w:noProof/>
              </w:rPr>
              <w:fldChar w:fldCharType="end"/>
            </w:r>
          </w:ins>
        </w:p>
        <w:p w14:paraId="6E14E426" w14:textId="77777777" w:rsidR="002E7517" w:rsidRDefault="002E7517">
          <w:pPr>
            <w:pStyle w:val="Sommario2"/>
            <w:tabs>
              <w:tab w:val="left" w:pos="880"/>
              <w:tab w:val="right" w:pos="8778"/>
            </w:tabs>
            <w:rPr>
              <w:ins w:id="68" w:author="CARBONIN GINA" w:date="2017-05-11T15:23:00Z"/>
              <w:rFonts w:asciiTheme="minorHAnsi" w:eastAsiaTheme="minorEastAsia" w:hAnsiTheme="minorHAnsi" w:cstheme="minorBidi"/>
              <w:noProof/>
              <w:color w:val="auto"/>
            </w:rPr>
          </w:pPr>
          <w:ins w:id="69"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"_Toc482279604"</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highlight w:val="yellow"/>
              </w:rPr>
              <w:t>5.4</w:t>
            </w:r>
            <w:r>
              <w:rPr>
                <w:rFonts w:asciiTheme="minorHAnsi" w:eastAsiaTheme="minorEastAsia" w:hAnsiTheme="minorHAnsi" w:cstheme="minorBidi"/>
                <w:noProof/>
                <w:color w:val="auto"/>
              </w:rPr>
              <w:tab/>
            </w:r>
            <w:r w:rsidRPr="007B1727">
              <w:rPr>
                <w:rStyle w:val="Collegamentoipertestuale"/>
                <w:noProof/>
                <w:highlight w:val="yellow"/>
              </w:rPr>
              <w:t>Subentro di un Comune in ANPR</w:t>
            </w:r>
            <w:r>
              <w:rPr>
                <w:noProof/>
                <w:webHidden/>
              </w:rPr>
              <w:tab/>
            </w:r>
            <w:r>
              <w:rPr>
                <w:noProof/>
                <w:webHidden/>
              </w:rPr>
              <w:fldChar w:fldCharType="begin"/>
            </w:r>
            <w:r>
              <w:rPr>
                <w:noProof/>
                <w:webHidden/>
              </w:rPr>
              <w:instrText xml:space="preserve"> PAGEREF _Toc482279604 \h </w:instrText>
            </w:r>
          </w:ins>
          <w:r>
            <w:rPr>
              <w:noProof/>
              <w:webHidden/>
            </w:rPr>
          </w:r>
          <w:r>
            <w:rPr>
              <w:noProof/>
              <w:webHidden/>
            </w:rPr>
            <w:fldChar w:fldCharType="separate"/>
          </w:r>
          <w:ins w:id="70" w:author="CARBONIN GINA" w:date="2017-05-11T15:23:00Z">
            <w:r>
              <w:rPr>
                <w:noProof/>
                <w:webHidden/>
              </w:rPr>
              <w:t>23</w:t>
            </w:r>
            <w:r>
              <w:rPr>
                <w:noProof/>
                <w:webHidden/>
              </w:rPr>
              <w:fldChar w:fldCharType="end"/>
            </w:r>
            <w:r w:rsidRPr="007B1727">
              <w:rPr>
                <w:rStyle w:val="Collegamentoipertestuale"/>
                <w:noProof/>
              </w:rPr>
              <w:fldChar w:fldCharType="end"/>
            </w:r>
          </w:ins>
        </w:p>
        <w:p w14:paraId="32817719" w14:textId="77777777" w:rsidR="002E7517" w:rsidRDefault="002E7517">
          <w:pPr>
            <w:pStyle w:val="Sommario1"/>
            <w:tabs>
              <w:tab w:val="left" w:pos="440"/>
              <w:tab w:val="right" w:pos="8778"/>
            </w:tabs>
            <w:rPr>
              <w:ins w:id="71" w:author="CARBONIN GINA" w:date="2017-05-11T15:23:00Z"/>
              <w:rFonts w:asciiTheme="minorHAnsi" w:eastAsiaTheme="minorEastAsia" w:hAnsiTheme="minorHAnsi" w:cstheme="minorBidi"/>
              <w:noProof/>
              <w:color w:val="auto"/>
            </w:rPr>
          </w:pPr>
          <w:ins w:id="72"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"_Toc482279605"</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6.</w:t>
            </w:r>
            <w:r>
              <w:rPr>
                <w:rFonts w:asciiTheme="minorHAnsi" w:eastAsiaTheme="minorEastAsia" w:hAnsiTheme="minorHAnsi" w:cstheme="minorBidi"/>
                <w:noProof/>
                <w:color w:val="auto"/>
              </w:rPr>
              <w:tab/>
            </w:r>
            <w:r w:rsidRPr="007B1727">
              <w:rPr>
                <w:rStyle w:val="Collegamentoipertestuale"/>
                <w:noProof/>
              </w:rPr>
              <w:t>Riepilogo dei servizi</w:t>
            </w:r>
            <w:r>
              <w:rPr>
                <w:noProof/>
                <w:webHidden/>
              </w:rPr>
              <w:tab/>
            </w:r>
            <w:r>
              <w:rPr>
                <w:noProof/>
                <w:webHidden/>
              </w:rPr>
              <w:fldChar w:fldCharType="begin"/>
            </w:r>
            <w:r>
              <w:rPr>
                <w:noProof/>
                <w:webHidden/>
              </w:rPr>
              <w:instrText xml:space="preserve"> PAGEREF _Toc482279605 \h </w:instrText>
            </w:r>
          </w:ins>
          <w:r>
            <w:rPr>
              <w:noProof/>
              <w:webHidden/>
            </w:rPr>
          </w:r>
          <w:r>
            <w:rPr>
              <w:noProof/>
              <w:webHidden/>
            </w:rPr>
            <w:fldChar w:fldCharType="separate"/>
          </w:r>
          <w:ins w:id="73" w:author="CARBONIN GINA" w:date="2017-05-11T15:23:00Z">
            <w:r>
              <w:rPr>
                <w:noProof/>
                <w:webHidden/>
              </w:rPr>
              <w:t>26</w:t>
            </w:r>
            <w:r>
              <w:rPr>
                <w:noProof/>
                <w:webHidden/>
              </w:rPr>
              <w:fldChar w:fldCharType="end"/>
            </w:r>
            <w:r w:rsidRPr="007B1727">
              <w:rPr>
                <w:rStyle w:val="Collegamentoipertestuale"/>
                <w:noProof/>
              </w:rPr>
              <w:fldChar w:fldCharType="end"/>
            </w:r>
          </w:ins>
        </w:p>
        <w:p w14:paraId="2BC2C623" w14:textId="77777777" w:rsidR="002E7517" w:rsidRDefault="002E7517">
          <w:pPr>
            <w:pStyle w:val="Sommario1"/>
            <w:tabs>
              <w:tab w:val="left" w:pos="440"/>
              <w:tab w:val="right" w:pos="8778"/>
            </w:tabs>
            <w:rPr>
              <w:ins w:id="74" w:author="CARBONIN GINA" w:date="2017-05-11T15:23:00Z"/>
              <w:rFonts w:asciiTheme="minorHAnsi" w:eastAsiaTheme="minorEastAsia" w:hAnsiTheme="minorHAnsi" w:cstheme="minorBidi"/>
              <w:noProof/>
              <w:color w:val="auto"/>
            </w:rPr>
          </w:pPr>
          <w:ins w:id="75"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"_Toc482279606"</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7.</w:t>
            </w:r>
            <w:r>
              <w:rPr>
                <w:rFonts w:asciiTheme="minorHAnsi" w:eastAsiaTheme="minorEastAsia" w:hAnsiTheme="minorHAnsi" w:cstheme="minorBidi"/>
                <w:noProof/>
                <w:color w:val="auto"/>
              </w:rPr>
              <w:tab/>
            </w:r>
            <w:r w:rsidRPr="007B1727">
              <w:rPr>
                <w:rStyle w:val="Collegamentoipertestuale"/>
                <w:noProof/>
              </w:rPr>
              <w:t>Processi</w:t>
            </w:r>
            <w:r>
              <w:rPr>
                <w:noProof/>
                <w:webHidden/>
              </w:rPr>
              <w:tab/>
            </w:r>
            <w:r>
              <w:rPr>
                <w:noProof/>
                <w:webHidden/>
              </w:rPr>
              <w:fldChar w:fldCharType="begin"/>
            </w:r>
            <w:r>
              <w:rPr>
                <w:noProof/>
                <w:webHidden/>
              </w:rPr>
              <w:instrText xml:space="preserve"> PAGEREF _Toc482279606 \h </w:instrText>
            </w:r>
          </w:ins>
          <w:r>
            <w:rPr>
              <w:noProof/>
              <w:webHidden/>
            </w:rPr>
          </w:r>
          <w:r>
            <w:rPr>
              <w:noProof/>
              <w:webHidden/>
            </w:rPr>
            <w:fldChar w:fldCharType="separate"/>
          </w:r>
          <w:ins w:id="76" w:author="CARBONIN GINA" w:date="2017-05-11T15:23:00Z">
            <w:r>
              <w:rPr>
                <w:noProof/>
                <w:webHidden/>
              </w:rPr>
              <w:t>27</w:t>
            </w:r>
            <w:r>
              <w:rPr>
                <w:noProof/>
                <w:webHidden/>
              </w:rPr>
              <w:fldChar w:fldCharType="end"/>
            </w:r>
            <w:r w:rsidRPr="007B1727">
              <w:rPr>
                <w:rStyle w:val="Collegamentoipertestuale"/>
                <w:noProof/>
              </w:rPr>
              <w:fldChar w:fldCharType="end"/>
            </w:r>
          </w:ins>
        </w:p>
        <w:p w14:paraId="6A37EE33" w14:textId="77777777" w:rsidR="002E7517" w:rsidRDefault="002E7517">
          <w:pPr>
            <w:pStyle w:val="Sommario2"/>
            <w:tabs>
              <w:tab w:val="left" w:pos="880"/>
              <w:tab w:val="right" w:pos="8778"/>
            </w:tabs>
            <w:rPr>
              <w:ins w:id="77" w:author="CARBONIN GINA" w:date="2017-05-11T15:23:00Z"/>
              <w:rFonts w:asciiTheme="minorHAnsi" w:eastAsiaTheme="minorEastAsia" w:hAnsiTheme="minorHAnsi" w:cstheme="minorBidi"/>
              <w:noProof/>
              <w:color w:val="auto"/>
            </w:rPr>
          </w:pPr>
          <w:ins w:id="78"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"_Toc482279607"</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7.1</w:t>
            </w:r>
            <w:r>
              <w:rPr>
                <w:rFonts w:asciiTheme="minorHAnsi" w:eastAsiaTheme="minorEastAsia" w:hAnsiTheme="minorHAnsi" w:cstheme="minorBidi"/>
                <w:noProof/>
                <w:color w:val="auto"/>
              </w:rPr>
              <w:tab/>
            </w:r>
            <w:r w:rsidRPr="007B1727">
              <w:rPr>
                <w:rStyle w:val="Collegamentoipertestuale"/>
                <w:noProof/>
              </w:rPr>
              <w:t>Interrogazione dati anagrafici</w:t>
            </w:r>
            <w:r>
              <w:rPr>
                <w:noProof/>
                <w:webHidden/>
              </w:rPr>
              <w:tab/>
            </w:r>
            <w:r>
              <w:rPr>
                <w:noProof/>
                <w:webHidden/>
              </w:rPr>
              <w:fldChar w:fldCharType="begin"/>
            </w:r>
            <w:r>
              <w:rPr>
                <w:noProof/>
                <w:webHidden/>
              </w:rPr>
              <w:instrText xml:space="preserve"> PAGEREF _Toc482279607 \h </w:instrText>
            </w:r>
          </w:ins>
          <w:r>
            <w:rPr>
              <w:noProof/>
              <w:webHidden/>
            </w:rPr>
          </w:r>
          <w:r>
            <w:rPr>
              <w:noProof/>
              <w:webHidden/>
            </w:rPr>
            <w:fldChar w:fldCharType="separate"/>
          </w:r>
          <w:ins w:id="79" w:author="CARBONIN GINA" w:date="2017-05-11T15:23:00Z">
            <w:r>
              <w:rPr>
                <w:noProof/>
                <w:webHidden/>
              </w:rPr>
              <w:t>28</w:t>
            </w:r>
            <w:r>
              <w:rPr>
                <w:noProof/>
                <w:webHidden/>
              </w:rPr>
              <w:fldChar w:fldCharType="end"/>
            </w:r>
            <w:r w:rsidRPr="007B1727">
              <w:rPr>
                <w:rStyle w:val="Collegamentoipertestuale"/>
                <w:noProof/>
              </w:rPr>
              <w:fldChar w:fldCharType="end"/>
            </w:r>
          </w:ins>
        </w:p>
        <w:p w14:paraId="7EBA1149" w14:textId="77777777" w:rsidR="002E7517" w:rsidRDefault="002E7517">
          <w:pPr>
            <w:pStyle w:val="Sommario2"/>
            <w:tabs>
              <w:tab w:val="left" w:pos="880"/>
              <w:tab w:val="right" w:pos="8778"/>
            </w:tabs>
            <w:rPr>
              <w:ins w:id="80" w:author="CARBONIN GINA" w:date="2017-05-11T15:23:00Z"/>
              <w:rFonts w:asciiTheme="minorHAnsi" w:eastAsiaTheme="minorEastAsia" w:hAnsiTheme="minorHAnsi" w:cstheme="minorBidi"/>
              <w:noProof/>
              <w:color w:val="auto"/>
            </w:rPr>
          </w:pPr>
          <w:ins w:id="81"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"_Toc482279608"</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7.2</w:t>
            </w:r>
            <w:r>
              <w:rPr>
                <w:rFonts w:asciiTheme="minorHAnsi" w:eastAsiaTheme="minorEastAsia" w:hAnsiTheme="minorHAnsi" w:cstheme="minorBidi"/>
                <w:noProof/>
                <w:color w:val="auto"/>
              </w:rPr>
              <w:tab/>
            </w:r>
            <w:r w:rsidRPr="007B1727">
              <w:rPr>
                <w:rStyle w:val="Collegamentoipertestuale"/>
                <w:noProof/>
              </w:rPr>
              <w:t>Comunicazione avvenuta emissione CIE</w:t>
            </w:r>
            <w:r>
              <w:rPr>
                <w:noProof/>
                <w:webHidden/>
              </w:rPr>
              <w:tab/>
            </w:r>
            <w:r>
              <w:rPr>
                <w:noProof/>
                <w:webHidden/>
              </w:rPr>
              <w:fldChar w:fldCharType="begin"/>
            </w:r>
            <w:r>
              <w:rPr>
                <w:noProof/>
                <w:webHidden/>
              </w:rPr>
              <w:instrText xml:space="preserve"> PAGEREF _Toc482279608 \h </w:instrText>
            </w:r>
          </w:ins>
          <w:r>
            <w:rPr>
              <w:noProof/>
              <w:webHidden/>
            </w:rPr>
          </w:r>
          <w:r>
            <w:rPr>
              <w:noProof/>
              <w:webHidden/>
            </w:rPr>
            <w:fldChar w:fldCharType="separate"/>
          </w:r>
          <w:ins w:id="82" w:author="CARBONIN GINA" w:date="2017-05-11T15:23:00Z">
            <w:r>
              <w:rPr>
                <w:noProof/>
                <w:webHidden/>
              </w:rPr>
              <w:t>31</w:t>
            </w:r>
            <w:r>
              <w:rPr>
                <w:noProof/>
                <w:webHidden/>
              </w:rPr>
              <w:fldChar w:fldCharType="end"/>
            </w:r>
            <w:r w:rsidRPr="007B1727">
              <w:rPr>
                <w:rStyle w:val="Collegamentoipertestuale"/>
                <w:noProof/>
              </w:rPr>
              <w:fldChar w:fldCharType="end"/>
            </w:r>
          </w:ins>
        </w:p>
        <w:p w14:paraId="433619E7" w14:textId="77777777" w:rsidR="002E7517" w:rsidRDefault="002E7517">
          <w:pPr>
            <w:pStyle w:val="Sommario2"/>
            <w:tabs>
              <w:tab w:val="left" w:pos="880"/>
              <w:tab w:val="right" w:pos="8778"/>
            </w:tabs>
            <w:rPr>
              <w:ins w:id="83" w:author="CARBONIN GINA" w:date="2017-05-11T15:23:00Z"/>
              <w:rFonts w:asciiTheme="minorHAnsi" w:eastAsiaTheme="minorEastAsia" w:hAnsiTheme="minorHAnsi" w:cstheme="minorBidi"/>
              <w:noProof/>
              <w:color w:val="auto"/>
            </w:rPr>
          </w:pPr>
          <w:ins w:id="84"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"_Toc482279609"</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7.3</w:t>
            </w:r>
            <w:r>
              <w:rPr>
                <w:rFonts w:asciiTheme="minorHAnsi" w:eastAsiaTheme="minorEastAsia" w:hAnsiTheme="minorHAnsi" w:cstheme="minorBidi"/>
                <w:noProof/>
                <w:color w:val="auto"/>
              </w:rPr>
              <w:tab/>
            </w:r>
            <w:r w:rsidRPr="007B1727">
              <w:rPr>
                <w:rStyle w:val="Collegamentoipertestuale"/>
                <w:noProof/>
              </w:rPr>
              <w:t>Comunicazione annullamento CIE</w:t>
            </w:r>
            <w:r>
              <w:rPr>
                <w:noProof/>
                <w:webHidden/>
              </w:rPr>
              <w:tab/>
            </w:r>
            <w:r>
              <w:rPr>
                <w:noProof/>
                <w:webHidden/>
              </w:rPr>
              <w:fldChar w:fldCharType="begin"/>
            </w:r>
            <w:r>
              <w:rPr>
                <w:noProof/>
                <w:webHidden/>
              </w:rPr>
              <w:instrText xml:space="preserve"> PAGEREF _Toc482279609 \h </w:instrText>
            </w:r>
          </w:ins>
          <w:r>
            <w:rPr>
              <w:noProof/>
              <w:webHidden/>
            </w:rPr>
          </w:r>
          <w:r>
            <w:rPr>
              <w:noProof/>
              <w:webHidden/>
            </w:rPr>
            <w:fldChar w:fldCharType="separate"/>
          </w:r>
          <w:ins w:id="85" w:author="CARBONIN GINA" w:date="2017-05-11T15:23:00Z">
            <w:r>
              <w:rPr>
                <w:noProof/>
                <w:webHidden/>
              </w:rPr>
              <w:t>32</w:t>
            </w:r>
            <w:r>
              <w:rPr>
                <w:noProof/>
                <w:webHidden/>
              </w:rPr>
              <w:fldChar w:fldCharType="end"/>
            </w:r>
            <w:r w:rsidRPr="007B1727">
              <w:rPr>
                <w:rStyle w:val="Collegamentoipertestuale"/>
                <w:noProof/>
              </w:rPr>
              <w:fldChar w:fldCharType="end"/>
            </w:r>
          </w:ins>
        </w:p>
        <w:p w14:paraId="0D8C7A7A" w14:textId="77777777" w:rsidR="002E7517" w:rsidRDefault="002E7517">
          <w:pPr>
            <w:pStyle w:val="Sommario2"/>
            <w:tabs>
              <w:tab w:val="left" w:pos="880"/>
              <w:tab w:val="right" w:pos="8778"/>
            </w:tabs>
            <w:rPr>
              <w:ins w:id="86" w:author="CARBONIN GINA" w:date="2017-05-11T15:23:00Z"/>
              <w:rFonts w:asciiTheme="minorHAnsi" w:eastAsiaTheme="minorEastAsia" w:hAnsiTheme="minorHAnsi" w:cstheme="minorBidi"/>
              <w:noProof/>
              <w:color w:val="auto"/>
            </w:rPr>
          </w:pPr>
          <w:ins w:id="87" w:author="CARBONIN GINA" w:date="2017-05-11T15:23:00Z">
            <w:r w:rsidRPr="007B1727">
              <w:rPr>
                <w:rStyle w:val="Collegamentoipertestuale"/>
                <w:noProof/>
              </w:rPr>
              <w:fldChar w:fldCharType="begin"/>
            </w:r>
            <w:r w:rsidRPr="007B1727">
              <w:rPr>
                <w:rStyle w:val="Collegamentoipertestuale"/>
                <w:noProof/>
              </w:rPr>
              <w:instrText xml:space="preserve"> </w:instrText>
            </w:r>
            <w:r>
              <w:rPr>
                <w:noProof/>
              </w:rPr>
              <w:instrText>HYPERLINK \l "_Toc482279610"</w:instrText>
            </w:r>
            <w:r w:rsidRPr="007B1727">
              <w:rPr>
                <w:rStyle w:val="Collegamentoipertestuale"/>
                <w:noProof/>
              </w:rPr>
              <w:instrText xml:space="preserve"> </w:instrText>
            </w:r>
            <w:r w:rsidRPr="007B1727">
              <w:rPr>
                <w:rStyle w:val="Collegamentoipertestuale"/>
                <w:noProof/>
              </w:rPr>
              <w:fldChar w:fldCharType="separate"/>
            </w:r>
            <w:r w:rsidRPr="007B1727">
              <w:rPr>
                <w:rStyle w:val="Collegamentoipertestuale"/>
                <w:noProof/>
              </w:rPr>
              <w:t>7.4</w:t>
            </w:r>
            <w:r>
              <w:rPr>
                <w:rFonts w:asciiTheme="minorHAnsi" w:eastAsiaTheme="minorEastAsia" w:hAnsiTheme="minorHAnsi" w:cstheme="minorBidi"/>
                <w:noProof/>
                <w:color w:val="auto"/>
              </w:rPr>
              <w:tab/>
            </w:r>
            <w:r w:rsidRPr="007B1727">
              <w:rPr>
                <w:rStyle w:val="Collegamentoipertestuale"/>
                <w:noProof/>
              </w:rPr>
              <w:t>Notifica subentro</w:t>
            </w:r>
            <w:r>
              <w:rPr>
                <w:noProof/>
                <w:webHidden/>
              </w:rPr>
              <w:tab/>
            </w:r>
            <w:r>
              <w:rPr>
                <w:noProof/>
                <w:webHidden/>
              </w:rPr>
              <w:fldChar w:fldCharType="begin"/>
            </w:r>
            <w:r>
              <w:rPr>
                <w:noProof/>
                <w:webHidden/>
              </w:rPr>
              <w:instrText xml:space="preserve"> PAGEREF _Toc482279610 \h </w:instrText>
            </w:r>
          </w:ins>
          <w:r>
            <w:rPr>
              <w:noProof/>
              <w:webHidden/>
            </w:rPr>
          </w:r>
          <w:r>
            <w:rPr>
              <w:noProof/>
              <w:webHidden/>
            </w:rPr>
            <w:fldChar w:fldCharType="separate"/>
          </w:r>
          <w:ins w:id="88" w:author="CARBONIN GINA" w:date="2017-05-11T15:23:00Z">
            <w:r>
              <w:rPr>
                <w:noProof/>
                <w:webHidden/>
              </w:rPr>
              <w:t>33</w:t>
            </w:r>
            <w:r>
              <w:rPr>
                <w:noProof/>
                <w:webHidden/>
              </w:rPr>
              <w:fldChar w:fldCharType="end"/>
            </w:r>
            <w:r w:rsidRPr="007B1727">
              <w:rPr>
                <w:rStyle w:val="Collegamentoipertestuale"/>
                <w:noProof/>
              </w:rPr>
              <w:fldChar w:fldCharType="end"/>
            </w:r>
          </w:ins>
        </w:p>
        <w:p w14:paraId="75798C18" w14:textId="77777777" w:rsidR="00632A90" w:rsidRPr="005E5F39" w:rsidDel="005F17F3" w:rsidRDefault="00632A90">
          <w:pPr>
            <w:pStyle w:val="Sommario1"/>
            <w:tabs>
              <w:tab w:val="left" w:pos="440"/>
              <w:tab w:val="right" w:pos="8778"/>
            </w:tabs>
            <w:rPr>
              <w:ins w:id="89" w:author="Antonio Antetomaso" w:date="2017-03-30T16:32:00Z"/>
              <w:del w:id="90" w:author="CARBONIN GINA" w:date="2017-05-09T22:02:00Z"/>
              <w:rFonts w:asciiTheme="minorHAnsi" w:eastAsiaTheme="minorEastAsia" w:hAnsiTheme="minorHAnsi" w:cstheme="minorBidi"/>
              <w:noProof/>
              <w:color w:val="auto"/>
              <w:sz w:val="24"/>
              <w:szCs w:val="24"/>
            </w:rPr>
          </w:pPr>
          <w:ins w:id="91" w:author="Antonio Antetomaso" w:date="2017-03-30T16:32:00Z">
            <w:del w:id="92" w:author="CARBONIN GINA" w:date="2017-05-09T22:02:00Z">
              <w:r w:rsidRPr="005F17F3" w:rsidDel="005F17F3">
                <w:rPr>
                  <w:rStyle w:val="Collegamentoipertestuale"/>
                  <w:noProof/>
                </w:rPr>
                <w:delText>1.</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Premessa</w:delText>
              </w:r>
              <w:r w:rsidRPr="005E5F39" w:rsidDel="005F17F3">
                <w:rPr>
                  <w:noProof/>
                  <w:webHidden/>
                </w:rPr>
                <w:tab/>
                <w:delText>4</w:delText>
              </w:r>
            </w:del>
          </w:ins>
        </w:p>
        <w:p w14:paraId="53006928" w14:textId="77777777" w:rsidR="00632A90" w:rsidRPr="005E5F39" w:rsidDel="005F17F3" w:rsidRDefault="00632A90">
          <w:pPr>
            <w:pStyle w:val="Sommario1"/>
            <w:tabs>
              <w:tab w:val="left" w:pos="440"/>
              <w:tab w:val="right" w:pos="8778"/>
            </w:tabs>
            <w:rPr>
              <w:ins w:id="93" w:author="Antonio Antetomaso" w:date="2017-03-30T16:32:00Z"/>
              <w:del w:id="94" w:author="CARBONIN GINA" w:date="2017-05-09T22:02:00Z"/>
              <w:rFonts w:asciiTheme="minorHAnsi" w:eastAsiaTheme="minorEastAsia" w:hAnsiTheme="minorHAnsi" w:cstheme="minorBidi"/>
              <w:noProof/>
              <w:color w:val="auto"/>
              <w:sz w:val="24"/>
              <w:szCs w:val="24"/>
            </w:rPr>
          </w:pPr>
          <w:ins w:id="95" w:author="Antonio Antetomaso" w:date="2017-03-30T16:32:00Z">
            <w:del w:id="96" w:author="CARBONIN GINA" w:date="2017-05-09T22:02:00Z">
              <w:r w:rsidRPr="005F17F3" w:rsidDel="005F17F3">
                <w:rPr>
                  <w:rStyle w:val="Collegamentoipertestuale"/>
                  <w:noProof/>
                </w:rPr>
                <w:delText>2.</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Glossario</w:delText>
              </w:r>
              <w:r w:rsidRPr="005E5F39" w:rsidDel="005F17F3">
                <w:rPr>
                  <w:noProof/>
                  <w:webHidden/>
                </w:rPr>
                <w:tab/>
                <w:delText>5</w:delText>
              </w:r>
            </w:del>
          </w:ins>
        </w:p>
        <w:p w14:paraId="51CF07DC" w14:textId="77777777" w:rsidR="00632A90" w:rsidRPr="005E5F39" w:rsidDel="005F17F3" w:rsidRDefault="00632A90">
          <w:pPr>
            <w:pStyle w:val="Sommario1"/>
            <w:tabs>
              <w:tab w:val="left" w:pos="440"/>
              <w:tab w:val="right" w:pos="8778"/>
            </w:tabs>
            <w:rPr>
              <w:ins w:id="97" w:author="Antonio Antetomaso" w:date="2017-03-30T16:32:00Z"/>
              <w:del w:id="98" w:author="CARBONIN GINA" w:date="2017-05-09T22:02:00Z"/>
              <w:rFonts w:asciiTheme="minorHAnsi" w:eastAsiaTheme="minorEastAsia" w:hAnsiTheme="minorHAnsi" w:cstheme="minorBidi"/>
              <w:noProof/>
              <w:color w:val="auto"/>
              <w:sz w:val="24"/>
              <w:szCs w:val="24"/>
            </w:rPr>
          </w:pPr>
          <w:ins w:id="99" w:author="Antonio Antetomaso" w:date="2017-03-30T16:32:00Z">
            <w:del w:id="100" w:author="CARBONIN GINA" w:date="2017-05-09T22:02:00Z">
              <w:r w:rsidRPr="005F17F3" w:rsidDel="005F17F3">
                <w:rPr>
                  <w:rStyle w:val="Collegamentoipertestuale"/>
                  <w:noProof/>
                </w:rPr>
                <w:delText>3.</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Modalità di accesso</w:delText>
              </w:r>
              <w:r w:rsidRPr="005E5F39" w:rsidDel="005F17F3">
                <w:rPr>
                  <w:noProof/>
                  <w:webHidden/>
                </w:rPr>
                <w:tab/>
                <w:delText>7</w:delText>
              </w:r>
            </w:del>
          </w:ins>
        </w:p>
        <w:p w14:paraId="0E6D6515" w14:textId="77777777" w:rsidR="00632A90" w:rsidRPr="005E5F39" w:rsidDel="005F17F3" w:rsidRDefault="00632A90">
          <w:pPr>
            <w:pStyle w:val="Sommario2"/>
            <w:tabs>
              <w:tab w:val="left" w:pos="960"/>
              <w:tab w:val="right" w:pos="8778"/>
            </w:tabs>
            <w:rPr>
              <w:ins w:id="101" w:author="Antonio Antetomaso" w:date="2017-03-30T16:32:00Z"/>
              <w:del w:id="102" w:author="CARBONIN GINA" w:date="2017-05-09T22:02:00Z"/>
              <w:rFonts w:asciiTheme="minorHAnsi" w:eastAsiaTheme="minorEastAsia" w:hAnsiTheme="minorHAnsi" w:cstheme="minorBidi"/>
              <w:noProof/>
              <w:color w:val="auto"/>
              <w:sz w:val="24"/>
              <w:szCs w:val="24"/>
            </w:rPr>
          </w:pPr>
          <w:ins w:id="103" w:author="Antonio Antetomaso" w:date="2017-03-30T16:32:00Z">
            <w:del w:id="104" w:author="CARBONIN GINA" w:date="2017-05-09T22:02:00Z">
              <w:r w:rsidRPr="005F17F3" w:rsidDel="005F17F3">
                <w:rPr>
                  <w:rStyle w:val="Collegamentoipertestuale"/>
                  <w:noProof/>
                </w:rPr>
                <w:delText>3.1</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Soluzione 1</w:delText>
              </w:r>
              <w:r w:rsidRPr="005E5F39" w:rsidDel="005F17F3">
                <w:rPr>
                  <w:noProof/>
                  <w:webHidden/>
                </w:rPr>
                <w:tab/>
                <w:delText>7</w:delText>
              </w:r>
            </w:del>
          </w:ins>
        </w:p>
        <w:p w14:paraId="15CB8829" w14:textId="77777777" w:rsidR="00632A90" w:rsidRPr="005E5F39" w:rsidDel="005F17F3" w:rsidRDefault="00632A90">
          <w:pPr>
            <w:pStyle w:val="Sommario2"/>
            <w:tabs>
              <w:tab w:val="left" w:pos="960"/>
              <w:tab w:val="right" w:pos="8778"/>
            </w:tabs>
            <w:rPr>
              <w:ins w:id="105" w:author="Antonio Antetomaso" w:date="2017-03-30T16:32:00Z"/>
              <w:del w:id="106" w:author="CARBONIN GINA" w:date="2017-05-09T22:02:00Z"/>
              <w:rFonts w:asciiTheme="minorHAnsi" w:eastAsiaTheme="minorEastAsia" w:hAnsiTheme="minorHAnsi" w:cstheme="minorBidi"/>
              <w:noProof/>
              <w:color w:val="auto"/>
              <w:sz w:val="24"/>
              <w:szCs w:val="24"/>
            </w:rPr>
          </w:pPr>
          <w:ins w:id="107" w:author="Antonio Antetomaso" w:date="2017-03-30T16:32:00Z">
            <w:del w:id="108" w:author="CARBONIN GINA" w:date="2017-05-09T22:02:00Z">
              <w:r w:rsidRPr="005F17F3" w:rsidDel="005F17F3">
                <w:rPr>
                  <w:rStyle w:val="Collegamentoipertestuale"/>
                  <w:noProof/>
                </w:rPr>
                <w:delText>3.2</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Soluzione 2</w:delText>
              </w:r>
              <w:r w:rsidRPr="005E5F39" w:rsidDel="005F17F3">
                <w:rPr>
                  <w:noProof/>
                  <w:webHidden/>
                </w:rPr>
                <w:tab/>
                <w:delText>8</w:delText>
              </w:r>
            </w:del>
          </w:ins>
        </w:p>
        <w:p w14:paraId="3C3342D8" w14:textId="77777777" w:rsidR="00632A90" w:rsidRPr="005E5F39" w:rsidDel="005F17F3" w:rsidRDefault="00632A90">
          <w:pPr>
            <w:pStyle w:val="Sommario2"/>
            <w:tabs>
              <w:tab w:val="left" w:pos="960"/>
              <w:tab w:val="right" w:pos="8778"/>
            </w:tabs>
            <w:rPr>
              <w:ins w:id="109" w:author="Antonio Antetomaso" w:date="2017-03-30T16:32:00Z"/>
              <w:del w:id="110" w:author="CARBONIN GINA" w:date="2017-05-09T22:02:00Z"/>
              <w:rFonts w:asciiTheme="minorHAnsi" w:eastAsiaTheme="minorEastAsia" w:hAnsiTheme="minorHAnsi" w:cstheme="minorBidi"/>
              <w:noProof/>
              <w:color w:val="auto"/>
              <w:sz w:val="24"/>
              <w:szCs w:val="24"/>
            </w:rPr>
          </w:pPr>
          <w:ins w:id="111" w:author="Antonio Antetomaso" w:date="2017-03-30T16:32:00Z">
            <w:del w:id="112" w:author="CARBONIN GINA" w:date="2017-05-09T22:02:00Z">
              <w:r w:rsidRPr="005F17F3" w:rsidDel="005F17F3">
                <w:rPr>
                  <w:rStyle w:val="Collegamentoipertestuale"/>
                  <w:noProof/>
                </w:rPr>
                <w:delText>3.3</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Soluzione 3</w:delText>
              </w:r>
              <w:r w:rsidRPr="005E5F39" w:rsidDel="005F17F3">
                <w:rPr>
                  <w:noProof/>
                  <w:webHidden/>
                </w:rPr>
                <w:tab/>
                <w:delText>8</w:delText>
              </w:r>
            </w:del>
          </w:ins>
        </w:p>
        <w:p w14:paraId="159829EB" w14:textId="77777777" w:rsidR="00632A90" w:rsidRPr="005E5F39" w:rsidDel="005F17F3" w:rsidRDefault="00632A90">
          <w:pPr>
            <w:pStyle w:val="Sommario1"/>
            <w:tabs>
              <w:tab w:val="left" w:pos="440"/>
              <w:tab w:val="right" w:pos="8778"/>
            </w:tabs>
            <w:rPr>
              <w:ins w:id="113" w:author="Antonio Antetomaso" w:date="2017-03-30T16:32:00Z"/>
              <w:del w:id="114" w:author="CARBONIN GINA" w:date="2017-05-09T22:02:00Z"/>
              <w:rFonts w:asciiTheme="minorHAnsi" w:eastAsiaTheme="minorEastAsia" w:hAnsiTheme="minorHAnsi" w:cstheme="minorBidi"/>
              <w:noProof/>
              <w:color w:val="auto"/>
              <w:sz w:val="24"/>
              <w:szCs w:val="24"/>
            </w:rPr>
          </w:pPr>
          <w:ins w:id="115" w:author="Antonio Antetomaso" w:date="2017-03-30T16:32:00Z">
            <w:del w:id="116" w:author="CARBONIN GINA" w:date="2017-05-09T22:02:00Z">
              <w:r w:rsidRPr="005F17F3" w:rsidDel="005F17F3">
                <w:rPr>
                  <w:rStyle w:val="Collegamentoipertestuale"/>
                  <w:noProof/>
                </w:rPr>
                <w:delText>4.</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Struttura generale dei messaggi</w:delText>
              </w:r>
              <w:r w:rsidRPr="005E5F39" w:rsidDel="005F17F3">
                <w:rPr>
                  <w:noProof/>
                  <w:webHidden/>
                </w:rPr>
                <w:tab/>
                <w:delText>10</w:delText>
              </w:r>
            </w:del>
          </w:ins>
        </w:p>
        <w:p w14:paraId="098CE0DC" w14:textId="77777777" w:rsidR="00632A90" w:rsidRPr="005E5F39" w:rsidDel="005F17F3" w:rsidRDefault="00632A90">
          <w:pPr>
            <w:pStyle w:val="Sommario2"/>
            <w:tabs>
              <w:tab w:val="left" w:pos="960"/>
              <w:tab w:val="right" w:pos="8778"/>
            </w:tabs>
            <w:rPr>
              <w:ins w:id="117" w:author="Antonio Antetomaso" w:date="2017-03-30T16:32:00Z"/>
              <w:del w:id="118" w:author="CARBONIN GINA" w:date="2017-05-09T22:02:00Z"/>
              <w:rFonts w:asciiTheme="minorHAnsi" w:eastAsiaTheme="minorEastAsia" w:hAnsiTheme="minorHAnsi" w:cstheme="minorBidi"/>
              <w:noProof/>
              <w:color w:val="auto"/>
              <w:sz w:val="24"/>
              <w:szCs w:val="24"/>
            </w:rPr>
          </w:pPr>
          <w:ins w:id="119" w:author="Antonio Antetomaso" w:date="2017-03-30T16:32:00Z">
            <w:del w:id="120" w:author="CARBONIN GINA" w:date="2017-05-09T22:02:00Z">
              <w:r w:rsidRPr="005F17F3" w:rsidDel="005F17F3">
                <w:rPr>
                  <w:rStyle w:val="Collegamentoipertestuale"/>
                  <w:noProof/>
                </w:rPr>
                <w:delText>4.1</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Envelope</w:delText>
              </w:r>
              <w:r w:rsidRPr="005E5F39" w:rsidDel="005F17F3">
                <w:rPr>
                  <w:noProof/>
                  <w:webHidden/>
                </w:rPr>
                <w:tab/>
                <w:delText>10</w:delText>
              </w:r>
            </w:del>
          </w:ins>
        </w:p>
        <w:p w14:paraId="7C9B0C25" w14:textId="77777777" w:rsidR="00632A90" w:rsidRPr="005E5F39" w:rsidDel="005F17F3" w:rsidRDefault="00632A90">
          <w:pPr>
            <w:pStyle w:val="Sommario2"/>
            <w:tabs>
              <w:tab w:val="left" w:pos="960"/>
              <w:tab w:val="right" w:pos="8778"/>
            </w:tabs>
            <w:rPr>
              <w:ins w:id="121" w:author="Antonio Antetomaso" w:date="2017-03-30T16:32:00Z"/>
              <w:del w:id="122" w:author="CARBONIN GINA" w:date="2017-05-09T22:02:00Z"/>
              <w:rFonts w:asciiTheme="minorHAnsi" w:eastAsiaTheme="minorEastAsia" w:hAnsiTheme="minorHAnsi" w:cstheme="minorBidi"/>
              <w:noProof/>
              <w:color w:val="auto"/>
              <w:sz w:val="24"/>
              <w:szCs w:val="24"/>
            </w:rPr>
          </w:pPr>
          <w:ins w:id="123" w:author="Antonio Antetomaso" w:date="2017-03-30T16:32:00Z">
            <w:del w:id="124" w:author="CARBONIN GINA" w:date="2017-05-09T22:02:00Z">
              <w:r w:rsidRPr="005F17F3" w:rsidDel="005F17F3">
                <w:rPr>
                  <w:rStyle w:val="Collegamentoipertestuale"/>
                  <w:noProof/>
                </w:rPr>
                <w:delText>4.2</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Header</w:delText>
              </w:r>
              <w:r w:rsidRPr="005E5F39" w:rsidDel="005F17F3">
                <w:rPr>
                  <w:noProof/>
                  <w:webHidden/>
                </w:rPr>
                <w:tab/>
                <w:delText>10</w:delText>
              </w:r>
            </w:del>
          </w:ins>
        </w:p>
        <w:p w14:paraId="632DD86E" w14:textId="77777777" w:rsidR="00632A90" w:rsidRPr="005E5F39" w:rsidDel="005F17F3" w:rsidRDefault="00632A90">
          <w:pPr>
            <w:pStyle w:val="Sommario2"/>
            <w:tabs>
              <w:tab w:val="left" w:pos="960"/>
              <w:tab w:val="right" w:pos="8778"/>
            </w:tabs>
            <w:rPr>
              <w:ins w:id="125" w:author="Antonio Antetomaso" w:date="2017-03-30T16:32:00Z"/>
              <w:del w:id="126" w:author="CARBONIN GINA" w:date="2017-05-09T22:02:00Z"/>
              <w:rFonts w:asciiTheme="minorHAnsi" w:eastAsiaTheme="minorEastAsia" w:hAnsiTheme="minorHAnsi" w:cstheme="minorBidi"/>
              <w:noProof/>
              <w:color w:val="auto"/>
              <w:sz w:val="24"/>
              <w:szCs w:val="24"/>
            </w:rPr>
          </w:pPr>
          <w:ins w:id="127" w:author="Antonio Antetomaso" w:date="2017-03-30T16:32:00Z">
            <w:del w:id="128" w:author="CARBONIN GINA" w:date="2017-05-09T22:02:00Z">
              <w:r w:rsidRPr="005F17F3" w:rsidDel="005F17F3">
                <w:rPr>
                  <w:rStyle w:val="Collegamentoipertestuale"/>
                  <w:noProof/>
                </w:rPr>
                <w:delText>4.3</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Body</w:delText>
              </w:r>
              <w:r w:rsidRPr="005E5F39" w:rsidDel="005F17F3">
                <w:rPr>
                  <w:noProof/>
                  <w:webHidden/>
                </w:rPr>
                <w:tab/>
                <w:delText>10</w:delText>
              </w:r>
            </w:del>
          </w:ins>
        </w:p>
        <w:p w14:paraId="70D4F0DD" w14:textId="77777777" w:rsidR="00632A90" w:rsidRPr="005E5F39" w:rsidDel="005F17F3" w:rsidRDefault="00632A90">
          <w:pPr>
            <w:pStyle w:val="Sommario2"/>
            <w:tabs>
              <w:tab w:val="left" w:pos="960"/>
              <w:tab w:val="right" w:pos="8778"/>
            </w:tabs>
            <w:rPr>
              <w:ins w:id="129" w:author="Antonio Antetomaso" w:date="2017-03-30T16:32:00Z"/>
              <w:del w:id="130" w:author="CARBONIN GINA" w:date="2017-05-09T22:02:00Z"/>
              <w:rFonts w:asciiTheme="minorHAnsi" w:eastAsiaTheme="minorEastAsia" w:hAnsiTheme="minorHAnsi" w:cstheme="minorBidi"/>
              <w:noProof/>
              <w:color w:val="auto"/>
              <w:sz w:val="24"/>
              <w:szCs w:val="24"/>
            </w:rPr>
          </w:pPr>
          <w:ins w:id="131" w:author="Antonio Antetomaso" w:date="2017-03-30T16:32:00Z">
            <w:del w:id="132" w:author="CARBONIN GINA" w:date="2017-05-09T22:02:00Z">
              <w:r w:rsidRPr="005F17F3" w:rsidDel="005F17F3">
                <w:rPr>
                  <w:rStyle w:val="Collegamentoipertestuale"/>
                  <w:noProof/>
                </w:rPr>
                <w:delText>4.4</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Messaggi di richiesta</w:delText>
              </w:r>
              <w:r w:rsidRPr="005E5F39" w:rsidDel="005F17F3">
                <w:rPr>
                  <w:noProof/>
                  <w:webHidden/>
                </w:rPr>
                <w:tab/>
                <w:delText>10</w:delText>
              </w:r>
            </w:del>
          </w:ins>
        </w:p>
        <w:p w14:paraId="3429469F" w14:textId="77777777" w:rsidR="00632A90" w:rsidRPr="005E5F39" w:rsidDel="005F17F3" w:rsidRDefault="00632A90">
          <w:pPr>
            <w:pStyle w:val="Sommario4"/>
            <w:tabs>
              <w:tab w:val="left" w:pos="1440"/>
              <w:tab w:val="right" w:pos="8778"/>
            </w:tabs>
            <w:rPr>
              <w:ins w:id="133" w:author="Antonio Antetomaso" w:date="2017-03-30T16:32:00Z"/>
              <w:del w:id="134" w:author="CARBONIN GINA" w:date="2017-05-09T22:02:00Z"/>
              <w:rFonts w:asciiTheme="minorHAnsi" w:eastAsiaTheme="minorEastAsia" w:hAnsiTheme="minorHAnsi" w:cstheme="minorBidi"/>
              <w:noProof/>
              <w:color w:val="auto"/>
              <w:sz w:val="24"/>
              <w:szCs w:val="24"/>
            </w:rPr>
          </w:pPr>
          <w:ins w:id="135" w:author="Antonio Antetomaso" w:date="2017-03-30T16:32:00Z">
            <w:del w:id="136" w:author="CARBONIN GINA" w:date="2017-05-09T22:02:00Z">
              <w:r w:rsidRPr="005F17F3" w:rsidDel="005F17F3">
                <w:rPr>
                  <w:rStyle w:val="Collegamentoipertestuale"/>
                  <w:noProof/>
                </w:rPr>
                <w:delText>4.4.1</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Testata richiesta</w:delText>
              </w:r>
              <w:r w:rsidRPr="005E5F39" w:rsidDel="005F17F3">
                <w:rPr>
                  <w:noProof/>
                  <w:webHidden/>
                </w:rPr>
                <w:tab/>
                <w:delText>10</w:delText>
              </w:r>
            </w:del>
          </w:ins>
        </w:p>
        <w:p w14:paraId="2E8710D0" w14:textId="77777777" w:rsidR="00632A90" w:rsidRPr="005E5F39" w:rsidDel="005F17F3" w:rsidRDefault="00632A90">
          <w:pPr>
            <w:pStyle w:val="Sommario4"/>
            <w:tabs>
              <w:tab w:val="left" w:pos="1440"/>
              <w:tab w:val="right" w:pos="8778"/>
            </w:tabs>
            <w:rPr>
              <w:ins w:id="137" w:author="Antonio Antetomaso" w:date="2017-03-30T16:32:00Z"/>
              <w:del w:id="138" w:author="CARBONIN GINA" w:date="2017-05-09T22:02:00Z"/>
              <w:rFonts w:asciiTheme="minorHAnsi" w:eastAsiaTheme="minorEastAsia" w:hAnsiTheme="minorHAnsi" w:cstheme="minorBidi"/>
              <w:noProof/>
              <w:color w:val="auto"/>
              <w:sz w:val="24"/>
              <w:szCs w:val="24"/>
            </w:rPr>
          </w:pPr>
          <w:ins w:id="139" w:author="Antonio Antetomaso" w:date="2017-03-30T16:32:00Z">
            <w:del w:id="140" w:author="CARBONIN GINA" w:date="2017-05-09T22:02:00Z">
              <w:r w:rsidRPr="005F17F3" w:rsidDel="005F17F3">
                <w:rPr>
                  <w:rStyle w:val="Collegamentoipertestuale"/>
                  <w:noProof/>
                </w:rPr>
                <w:delText>4.4.2</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Corpo richiesta</w:delText>
              </w:r>
              <w:r w:rsidRPr="005E5F39" w:rsidDel="005F17F3">
                <w:rPr>
                  <w:noProof/>
                  <w:webHidden/>
                </w:rPr>
                <w:tab/>
                <w:delText>10</w:delText>
              </w:r>
            </w:del>
          </w:ins>
        </w:p>
        <w:p w14:paraId="0E9CC73E" w14:textId="77777777" w:rsidR="00632A90" w:rsidRPr="005E5F39" w:rsidDel="005F17F3" w:rsidRDefault="00632A90">
          <w:pPr>
            <w:pStyle w:val="Sommario4"/>
            <w:tabs>
              <w:tab w:val="left" w:pos="1440"/>
              <w:tab w:val="right" w:pos="8778"/>
            </w:tabs>
            <w:rPr>
              <w:ins w:id="141" w:author="Antonio Antetomaso" w:date="2017-03-30T16:32:00Z"/>
              <w:del w:id="142" w:author="CARBONIN GINA" w:date="2017-05-09T22:02:00Z"/>
              <w:rFonts w:asciiTheme="minorHAnsi" w:eastAsiaTheme="minorEastAsia" w:hAnsiTheme="minorHAnsi" w:cstheme="minorBidi"/>
              <w:noProof/>
              <w:color w:val="auto"/>
              <w:sz w:val="24"/>
              <w:szCs w:val="24"/>
            </w:rPr>
          </w:pPr>
          <w:ins w:id="143" w:author="Antonio Antetomaso" w:date="2017-03-30T16:32:00Z">
            <w:del w:id="144" w:author="CARBONIN GINA" w:date="2017-05-09T22:02:00Z">
              <w:r w:rsidRPr="005F17F3" w:rsidDel="005F17F3">
                <w:rPr>
                  <w:rStyle w:val="Collegamentoipertestuale"/>
                  <w:noProof/>
                </w:rPr>
                <w:delText>4.4.3</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Specifiche delle interfacce di richiesta di ciascun servizio</w:delText>
              </w:r>
              <w:r w:rsidRPr="005E5F39" w:rsidDel="005F17F3">
                <w:rPr>
                  <w:noProof/>
                  <w:webHidden/>
                </w:rPr>
                <w:tab/>
                <w:delText>11</w:delText>
              </w:r>
            </w:del>
          </w:ins>
        </w:p>
        <w:p w14:paraId="2F945A89" w14:textId="77777777" w:rsidR="00632A90" w:rsidRPr="005E5F39" w:rsidDel="005F17F3" w:rsidRDefault="00632A90">
          <w:pPr>
            <w:pStyle w:val="Sommario2"/>
            <w:tabs>
              <w:tab w:val="left" w:pos="960"/>
              <w:tab w:val="right" w:pos="8778"/>
            </w:tabs>
            <w:rPr>
              <w:ins w:id="145" w:author="Antonio Antetomaso" w:date="2017-03-30T16:32:00Z"/>
              <w:del w:id="146" w:author="CARBONIN GINA" w:date="2017-05-09T22:02:00Z"/>
              <w:rFonts w:asciiTheme="minorHAnsi" w:eastAsiaTheme="minorEastAsia" w:hAnsiTheme="minorHAnsi" w:cstheme="minorBidi"/>
              <w:noProof/>
              <w:color w:val="auto"/>
              <w:sz w:val="24"/>
              <w:szCs w:val="24"/>
            </w:rPr>
          </w:pPr>
          <w:ins w:id="147" w:author="Antonio Antetomaso" w:date="2017-03-30T16:32:00Z">
            <w:del w:id="148" w:author="CARBONIN GINA" w:date="2017-05-09T22:02:00Z">
              <w:r w:rsidRPr="005F17F3" w:rsidDel="005F17F3">
                <w:rPr>
                  <w:rStyle w:val="Collegamentoipertestuale"/>
                  <w:noProof/>
                </w:rPr>
                <w:delText>4.5</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Messaggi di risposta</w:delText>
              </w:r>
              <w:r w:rsidRPr="005E5F39" w:rsidDel="005F17F3">
                <w:rPr>
                  <w:noProof/>
                  <w:webHidden/>
                </w:rPr>
                <w:tab/>
                <w:delText>12</w:delText>
              </w:r>
            </w:del>
          </w:ins>
        </w:p>
        <w:p w14:paraId="6961F868" w14:textId="77777777" w:rsidR="00632A90" w:rsidRPr="005E5F39" w:rsidDel="005F17F3" w:rsidRDefault="00632A90">
          <w:pPr>
            <w:pStyle w:val="Sommario4"/>
            <w:tabs>
              <w:tab w:val="left" w:pos="1440"/>
              <w:tab w:val="right" w:pos="8778"/>
            </w:tabs>
            <w:rPr>
              <w:ins w:id="149" w:author="Antonio Antetomaso" w:date="2017-03-30T16:32:00Z"/>
              <w:del w:id="150" w:author="CARBONIN GINA" w:date="2017-05-09T22:02:00Z"/>
              <w:rFonts w:asciiTheme="minorHAnsi" w:eastAsiaTheme="minorEastAsia" w:hAnsiTheme="minorHAnsi" w:cstheme="minorBidi"/>
              <w:noProof/>
              <w:color w:val="auto"/>
              <w:sz w:val="24"/>
              <w:szCs w:val="24"/>
            </w:rPr>
          </w:pPr>
          <w:ins w:id="151" w:author="Antonio Antetomaso" w:date="2017-03-30T16:32:00Z">
            <w:del w:id="152" w:author="CARBONIN GINA" w:date="2017-05-09T22:02:00Z">
              <w:r w:rsidRPr="005F17F3" w:rsidDel="005F17F3">
                <w:rPr>
                  <w:rStyle w:val="Collegamentoipertestuale"/>
                  <w:noProof/>
                </w:rPr>
                <w:delText>4.5.1</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Testata risposta</w:delText>
              </w:r>
              <w:r w:rsidRPr="005E5F39" w:rsidDel="005F17F3">
                <w:rPr>
                  <w:noProof/>
                  <w:webHidden/>
                </w:rPr>
                <w:tab/>
                <w:delText>12</w:delText>
              </w:r>
            </w:del>
          </w:ins>
        </w:p>
        <w:p w14:paraId="6E83A849" w14:textId="77777777" w:rsidR="00632A90" w:rsidRPr="005E5F39" w:rsidDel="005F17F3" w:rsidRDefault="00632A90">
          <w:pPr>
            <w:pStyle w:val="Sommario4"/>
            <w:tabs>
              <w:tab w:val="left" w:pos="1440"/>
              <w:tab w:val="right" w:pos="8778"/>
            </w:tabs>
            <w:rPr>
              <w:ins w:id="153" w:author="Antonio Antetomaso" w:date="2017-03-30T16:32:00Z"/>
              <w:del w:id="154" w:author="CARBONIN GINA" w:date="2017-05-09T22:02:00Z"/>
              <w:rFonts w:asciiTheme="minorHAnsi" w:eastAsiaTheme="minorEastAsia" w:hAnsiTheme="minorHAnsi" w:cstheme="minorBidi"/>
              <w:noProof/>
              <w:color w:val="auto"/>
              <w:sz w:val="24"/>
              <w:szCs w:val="24"/>
            </w:rPr>
          </w:pPr>
          <w:ins w:id="155" w:author="Antonio Antetomaso" w:date="2017-03-30T16:32:00Z">
            <w:del w:id="156" w:author="CARBONIN GINA" w:date="2017-05-09T22:02:00Z">
              <w:r w:rsidRPr="005F17F3" w:rsidDel="005F17F3">
                <w:rPr>
                  <w:rStyle w:val="Collegamentoipertestuale"/>
                  <w:noProof/>
                </w:rPr>
                <w:delText>4.5.2</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Corpo risposta</w:delText>
              </w:r>
              <w:r w:rsidRPr="005E5F39" w:rsidDel="005F17F3">
                <w:rPr>
                  <w:noProof/>
                  <w:webHidden/>
                </w:rPr>
                <w:tab/>
                <w:delText>12</w:delText>
              </w:r>
            </w:del>
          </w:ins>
        </w:p>
        <w:p w14:paraId="4BDBF80C" w14:textId="77777777" w:rsidR="00632A90" w:rsidRPr="005E5F39" w:rsidDel="005F17F3" w:rsidRDefault="00632A90">
          <w:pPr>
            <w:pStyle w:val="Sommario2"/>
            <w:tabs>
              <w:tab w:val="left" w:pos="960"/>
              <w:tab w:val="right" w:pos="8778"/>
            </w:tabs>
            <w:rPr>
              <w:ins w:id="157" w:author="Antonio Antetomaso" w:date="2017-03-30T16:32:00Z"/>
              <w:del w:id="158" w:author="CARBONIN GINA" w:date="2017-05-09T22:02:00Z"/>
              <w:rFonts w:asciiTheme="minorHAnsi" w:eastAsiaTheme="minorEastAsia" w:hAnsiTheme="minorHAnsi" w:cstheme="minorBidi"/>
              <w:noProof/>
              <w:color w:val="auto"/>
              <w:sz w:val="24"/>
              <w:szCs w:val="24"/>
            </w:rPr>
          </w:pPr>
          <w:ins w:id="159" w:author="Antonio Antetomaso" w:date="2017-03-30T16:32:00Z">
            <w:del w:id="160" w:author="CARBONIN GINA" w:date="2017-05-09T22:02:00Z">
              <w:r w:rsidRPr="005F17F3" w:rsidDel="005F17F3">
                <w:rPr>
                  <w:rStyle w:val="Collegamentoipertestuale"/>
                  <w:noProof/>
                </w:rPr>
                <w:delText>4.6</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Rappresentazione dei dati</w:delText>
              </w:r>
              <w:r w:rsidRPr="005E5F39" w:rsidDel="005F17F3">
                <w:rPr>
                  <w:noProof/>
                  <w:webHidden/>
                </w:rPr>
                <w:tab/>
                <w:delText>12</w:delText>
              </w:r>
            </w:del>
          </w:ins>
        </w:p>
        <w:p w14:paraId="50C7C431" w14:textId="77777777" w:rsidR="00632A90" w:rsidRPr="005E5F39" w:rsidDel="005F17F3" w:rsidRDefault="00632A90">
          <w:pPr>
            <w:pStyle w:val="Sommario1"/>
            <w:tabs>
              <w:tab w:val="left" w:pos="440"/>
              <w:tab w:val="right" w:pos="8778"/>
            </w:tabs>
            <w:rPr>
              <w:ins w:id="161" w:author="Antonio Antetomaso" w:date="2017-03-30T16:32:00Z"/>
              <w:del w:id="162" w:author="CARBONIN GINA" w:date="2017-05-09T22:02:00Z"/>
              <w:rFonts w:asciiTheme="minorHAnsi" w:eastAsiaTheme="minorEastAsia" w:hAnsiTheme="minorHAnsi" w:cstheme="minorBidi"/>
              <w:noProof/>
              <w:color w:val="auto"/>
              <w:sz w:val="24"/>
              <w:szCs w:val="24"/>
            </w:rPr>
          </w:pPr>
          <w:ins w:id="163" w:author="Antonio Antetomaso" w:date="2017-03-30T16:32:00Z">
            <w:del w:id="164" w:author="CARBONIN GINA" w:date="2017-05-09T22:02:00Z">
              <w:r w:rsidRPr="005F17F3" w:rsidDel="005F17F3">
                <w:rPr>
                  <w:rStyle w:val="Collegamentoipertestuale"/>
                  <w:noProof/>
                </w:rPr>
                <w:delText>5.</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Struttura del corpo dei messaggi dei servizi di ANPR</w:delText>
              </w:r>
              <w:r w:rsidRPr="005E5F39" w:rsidDel="005F17F3">
                <w:rPr>
                  <w:noProof/>
                  <w:webHidden/>
                </w:rPr>
                <w:tab/>
                <w:delText>14</w:delText>
              </w:r>
            </w:del>
          </w:ins>
        </w:p>
        <w:p w14:paraId="1ABE71DB" w14:textId="77777777" w:rsidR="00632A90" w:rsidRPr="005E5F39" w:rsidDel="005F17F3" w:rsidRDefault="00632A90">
          <w:pPr>
            <w:pStyle w:val="Sommario2"/>
            <w:tabs>
              <w:tab w:val="left" w:pos="960"/>
              <w:tab w:val="right" w:pos="8778"/>
            </w:tabs>
            <w:rPr>
              <w:ins w:id="165" w:author="Antonio Antetomaso" w:date="2017-03-30T16:32:00Z"/>
              <w:del w:id="166" w:author="CARBONIN GINA" w:date="2017-05-09T22:02:00Z"/>
              <w:rFonts w:asciiTheme="minorHAnsi" w:eastAsiaTheme="minorEastAsia" w:hAnsiTheme="minorHAnsi" w:cstheme="minorBidi"/>
              <w:noProof/>
              <w:color w:val="auto"/>
              <w:sz w:val="24"/>
              <w:szCs w:val="24"/>
            </w:rPr>
          </w:pPr>
          <w:ins w:id="167" w:author="Antonio Antetomaso" w:date="2017-03-30T16:32:00Z">
            <w:del w:id="168" w:author="CARBONIN GINA" w:date="2017-05-09T22:02:00Z">
              <w:r w:rsidRPr="005F17F3" w:rsidDel="005F17F3">
                <w:rPr>
                  <w:rStyle w:val="Collegamentoipertestuale"/>
                  <w:noProof/>
                </w:rPr>
                <w:delText>5.1</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Interrogazione dati anagrafici</w:delText>
              </w:r>
              <w:r w:rsidRPr="005E5F39" w:rsidDel="005F17F3">
                <w:rPr>
                  <w:noProof/>
                  <w:webHidden/>
                </w:rPr>
                <w:tab/>
                <w:delText>14</w:delText>
              </w:r>
            </w:del>
          </w:ins>
        </w:p>
        <w:p w14:paraId="1722A12C" w14:textId="77777777" w:rsidR="00632A90" w:rsidRPr="005E5F39" w:rsidDel="005F17F3" w:rsidRDefault="00632A90">
          <w:pPr>
            <w:pStyle w:val="Sommario4"/>
            <w:tabs>
              <w:tab w:val="left" w:pos="1440"/>
              <w:tab w:val="right" w:pos="8778"/>
            </w:tabs>
            <w:rPr>
              <w:ins w:id="169" w:author="Antonio Antetomaso" w:date="2017-03-30T16:32:00Z"/>
              <w:del w:id="170" w:author="CARBONIN GINA" w:date="2017-05-09T22:02:00Z"/>
              <w:rFonts w:asciiTheme="minorHAnsi" w:eastAsiaTheme="minorEastAsia" w:hAnsiTheme="minorHAnsi" w:cstheme="minorBidi"/>
              <w:noProof/>
              <w:color w:val="auto"/>
              <w:sz w:val="24"/>
              <w:szCs w:val="24"/>
            </w:rPr>
          </w:pPr>
          <w:ins w:id="171" w:author="Antonio Antetomaso" w:date="2017-03-30T16:32:00Z">
            <w:del w:id="172" w:author="CARBONIN GINA" w:date="2017-05-09T22:02:00Z">
              <w:r w:rsidRPr="005F17F3" w:rsidDel="005F17F3">
                <w:rPr>
                  <w:rStyle w:val="Collegamentoipertestuale"/>
                  <w:noProof/>
                </w:rPr>
                <w:delText>5.1.1</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Struttura dati richiesta</w:delText>
              </w:r>
              <w:r w:rsidRPr="005E5F39" w:rsidDel="005F17F3">
                <w:rPr>
                  <w:noProof/>
                  <w:webHidden/>
                </w:rPr>
                <w:tab/>
                <w:delText>15</w:delText>
              </w:r>
            </w:del>
          </w:ins>
        </w:p>
        <w:p w14:paraId="268DDAD2" w14:textId="77777777" w:rsidR="00632A90" w:rsidRPr="005E5F39" w:rsidDel="005F17F3" w:rsidRDefault="00632A90">
          <w:pPr>
            <w:pStyle w:val="Sommario4"/>
            <w:tabs>
              <w:tab w:val="left" w:pos="1440"/>
              <w:tab w:val="right" w:pos="8778"/>
            </w:tabs>
            <w:rPr>
              <w:ins w:id="173" w:author="Antonio Antetomaso" w:date="2017-03-30T16:32:00Z"/>
              <w:del w:id="174" w:author="CARBONIN GINA" w:date="2017-05-09T22:02:00Z"/>
              <w:rFonts w:asciiTheme="minorHAnsi" w:eastAsiaTheme="minorEastAsia" w:hAnsiTheme="minorHAnsi" w:cstheme="minorBidi"/>
              <w:noProof/>
              <w:color w:val="auto"/>
              <w:sz w:val="24"/>
              <w:szCs w:val="24"/>
            </w:rPr>
          </w:pPr>
          <w:ins w:id="175" w:author="Antonio Antetomaso" w:date="2017-03-30T16:32:00Z">
            <w:del w:id="176" w:author="CARBONIN GINA" w:date="2017-05-09T22:02:00Z">
              <w:r w:rsidRPr="005F17F3" w:rsidDel="005F17F3">
                <w:rPr>
                  <w:rStyle w:val="Collegamentoipertestuale"/>
                  <w:noProof/>
                </w:rPr>
                <w:delText>5.1.2</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Struttura dati risposta</w:delText>
              </w:r>
              <w:r w:rsidRPr="005E5F39" w:rsidDel="005F17F3">
                <w:rPr>
                  <w:noProof/>
                  <w:webHidden/>
                </w:rPr>
                <w:tab/>
                <w:delText>15</w:delText>
              </w:r>
            </w:del>
          </w:ins>
        </w:p>
        <w:p w14:paraId="2B1068DB" w14:textId="77777777" w:rsidR="00632A90" w:rsidRPr="005E5F39" w:rsidDel="005F17F3" w:rsidRDefault="00632A90">
          <w:pPr>
            <w:pStyle w:val="Sommario2"/>
            <w:tabs>
              <w:tab w:val="left" w:pos="960"/>
              <w:tab w:val="right" w:pos="8778"/>
            </w:tabs>
            <w:rPr>
              <w:ins w:id="177" w:author="Antonio Antetomaso" w:date="2017-03-30T16:32:00Z"/>
              <w:del w:id="178" w:author="CARBONIN GINA" w:date="2017-05-09T22:02:00Z"/>
              <w:rFonts w:asciiTheme="minorHAnsi" w:eastAsiaTheme="minorEastAsia" w:hAnsiTheme="minorHAnsi" w:cstheme="minorBidi"/>
              <w:noProof/>
              <w:color w:val="auto"/>
              <w:sz w:val="24"/>
              <w:szCs w:val="24"/>
            </w:rPr>
          </w:pPr>
          <w:ins w:id="179" w:author="Antonio Antetomaso" w:date="2017-03-30T16:32:00Z">
            <w:del w:id="180" w:author="CARBONIN GINA" w:date="2017-05-09T22:02:00Z">
              <w:r w:rsidRPr="005F17F3" w:rsidDel="005F17F3">
                <w:rPr>
                  <w:rStyle w:val="Collegamentoipertestuale"/>
                  <w:noProof/>
                </w:rPr>
                <w:delText>5.2</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Comunicazione di avvenuta emissione CIE</w:delText>
              </w:r>
              <w:r w:rsidRPr="005E5F39" w:rsidDel="005F17F3">
                <w:rPr>
                  <w:noProof/>
                  <w:webHidden/>
                </w:rPr>
                <w:tab/>
                <w:delText>15</w:delText>
              </w:r>
            </w:del>
          </w:ins>
        </w:p>
        <w:p w14:paraId="2F9366BC" w14:textId="77777777" w:rsidR="00632A90" w:rsidRPr="005E5F39" w:rsidDel="005F17F3" w:rsidRDefault="00632A90">
          <w:pPr>
            <w:pStyle w:val="Sommario4"/>
            <w:tabs>
              <w:tab w:val="left" w:pos="1440"/>
              <w:tab w:val="right" w:pos="8778"/>
            </w:tabs>
            <w:rPr>
              <w:ins w:id="181" w:author="Antonio Antetomaso" w:date="2017-03-30T16:32:00Z"/>
              <w:del w:id="182" w:author="CARBONIN GINA" w:date="2017-05-09T22:02:00Z"/>
              <w:rFonts w:asciiTheme="minorHAnsi" w:eastAsiaTheme="minorEastAsia" w:hAnsiTheme="minorHAnsi" w:cstheme="minorBidi"/>
              <w:noProof/>
              <w:color w:val="auto"/>
              <w:sz w:val="24"/>
              <w:szCs w:val="24"/>
            </w:rPr>
          </w:pPr>
          <w:ins w:id="183" w:author="Antonio Antetomaso" w:date="2017-03-30T16:32:00Z">
            <w:del w:id="184" w:author="CARBONIN GINA" w:date="2017-05-09T22:02:00Z">
              <w:r w:rsidRPr="005F17F3" w:rsidDel="005F17F3">
                <w:rPr>
                  <w:rStyle w:val="Collegamentoipertestuale"/>
                  <w:noProof/>
                </w:rPr>
                <w:delText>5.2.1</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Struttura dati richiesta</w:delText>
              </w:r>
              <w:r w:rsidRPr="005E5F39" w:rsidDel="005F17F3">
                <w:rPr>
                  <w:noProof/>
                  <w:webHidden/>
                </w:rPr>
                <w:tab/>
                <w:delText>16</w:delText>
              </w:r>
            </w:del>
          </w:ins>
        </w:p>
        <w:p w14:paraId="44D91795" w14:textId="77777777" w:rsidR="00632A90" w:rsidRPr="005E5F39" w:rsidDel="005F17F3" w:rsidRDefault="00632A90">
          <w:pPr>
            <w:pStyle w:val="Sommario4"/>
            <w:tabs>
              <w:tab w:val="left" w:pos="1440"/>
              <w:tab w:val="right" w:pos="8778"/>
            </w:tabs>
            <w:rPr>
              <w:ins w:id="185" w:author="Antonio Antetomaso" w:date="2017-03-30T16:32:00Z"/>
              <w:del w:id="186" w:author="CARBONIN GINA" w:date="2017-05-09T22:02:00Z"/>
              <w:rFonts w:asciiTheme="minorHAnsi" w:eastAsiaTheme="minorEastAsia" w:hAnsiTheme="minorHAnsi" w:cstheme="minorBidi"/>
              <w:noProof/>
              <w:color w:val="auto"/>
              <w:sz w:val="24"/>
              <w:szCs w:val="24"/>
            </w:rPr>
          </w:pPr>
          <w:ins w:id="187" w:author="Antonio Antetomaso" w:date="2017-03-30T16:32:00Z">
            <w:del w:id="188" w:author="CARBONIN GINA" w:date="2017-05-09T22:02:00Z">
              <w:r w:rsidRPr="005F17F3" w:rsidDel="005F17F3">
                <w:rPr>
                  <w:rStyle w:val="Collegamentoipertestuale"/>
                  <w:noProof/>
                </w:rPr>
                <w:delText>5.2.2</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Struttura dati risposta</w:delText>
              </w:r>
              <w:r w:rsidRPr="005E5F39" w:rsidDel="005F17F3">
                <w:rPr>
                  <w:noProof/>
                  <w:webHidden/>
                </w:rPr>
                <w:tab/>
                <w:delText>16</w:delText>
              </w:r>
            </w:del>
          </w:ins>
        </w:p>
        <w:p w14:paraId="576A8E70" w14:textId="77777777" w:rsidR="00632A90" w:rsidRPr="005E5F39" w:rsidDel="005F17F3" w:rsidRDefault="00632A90">
          <w:pPr>
            <w:pStyle w:val="Sommario2"/>
            <w:tabs>
              <w:tab w:val="left" w:pos="960"/>
              <w:tab w:val="right" w:pos="8778"/>
            </w:tabs>
            <w:rPr>
              <w:ins w:id="189" w:author="Antonio Antetomaso" w:date="2017-03-30T16:32:00Z"/>
              <w:del w:id="190" w:author="CARBONIN GINA" w:date="2017-05-09T22:02:00Z"/>
              <w:rFonts w:asciiTheme="minorHAnsi" w:eastAsiaTheme="minorEastAsia" w:hAnsiTheme="minorHAnsi" w:cstheme="minorBidi"/>
              <w:noProof/>
              <w:color w:val="auto"/>
              <w:sz w:val="24"/>
              <w:szCs w:val="24"/>
            </w:rPr>
          </w:pPr>
          <w:ins w:id="191" w:author="Antonio Antetomaso" w:date="2017-03-30T16:32:00Z">
            <w:del w:id="192" w:author="CARBONIN GINA" w:date="2017-05-09T22:02:00Z">
              <w:r w:rsidRPr="005F17F3" w:rsidDel="005F17F3">
                <w:rPr>
                  <w:rStyle w:val="Collegamentoipertestuale"/>
                  <w:noProof/>
                </w:rPr>
                <w:delText>5.3</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Comunicazione di annullamento CIE</w:delText>
              </w:r>
              <w:r w:rsidRPr="005E5F39" w:rsidDel="005F17F3">
                <w:rPr>
                  <w:noProof/>
                  <w:webHidden/>
                </w:rPr>
                <w:tab/>
                <w:delText>16</w:delText>
              </w:r>
            </w:del>
          </w:ins>
        </w:p>
        <w:p w14:paraId="2DE73A54" w14:textId="77777777" w:rsidR="00632A90" w:rsidRPr="005E5F39" w:rsidDel="005F17F3" w:rsidRDefault="00632A90">
          <w:pPr>
            <w:pStyle w:val="Sommario4"/>
            <w:tabs>
              <w:tab w:val="left" w:pos="1440"/>
              <w:tab w:val="right" w:pos="8778"/>
            </w:tabs>
            <w:rPr>
              <w:ins w:id="193" w:author="Antonio Antetomaso" w:date="2017-03-30T16:32:00Z"/>
              <w:del w:id="194" w:author="CARBONIN GINA" w:date="2017-05-09T22:02:00Z"/>
              <w:rFonts w:asciiTheme="minorHAnsi" w:eastAsiaTheme="minorEastAsia" w:hAnsiTheme="minorHAnsi" w:cstheme="minorBidi"/>
              <w:noProof/>
              <w:color w:val="auto"/>
              <w:sz w:val="24"/>
              <w:szCs w:val="24"/>
            </w:rPr>
          </w:pPr>
          <w:ins w:id="195" w:author="Antonio Antetomaso" w:date="2017-03-30T16:32:00Z">
            <w:del w:id="196" w:author="CARBONIN GINA" w:date="2017-05-09T22:02:00Z">
              <w:r w:rsidRPr="005F17F3" w:rsidDel="005F17F3">
                <w:rPr>
                  <w:rStyle w:val="Collegamentoipertestuale"/>
                  <w:noProof/>
                </w:rPr>
                <w:delText>5.3.1</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Struttura dati richiesta</w:delText>
              </w:r>
              <w:r w:rsidRPr="005E5F39" w:rsidDel="005F17F3">
                <w:rPr>
                  <w:noProof/>
                  <w:webHidden/>
                </w:rPr>
                <w:tab/>
                <w:delText>17</w:delText>
              </w:r>
            </w:del>
          </w:ins>
        </w:p>
        <w:p w14:paraId="1AB5619D" w14:textId="77777777" w:rsidR="00632A90" w:rsidRPr="005E5F39" w:rsidDel="005F17F3" w:rsidRDefault="00632A90">
          <w:pPr>
            <w:pStyle w:val="Sommario4"/>
            <w:tabs>
              <w:tab w:val="left" w:pos="1440"/>
              <w:tab w:val="right" w:pos="8778"/>
            </w:tabs>
            <w:rPr>
              <w:ins w:id="197" w:author="Antonio Antetomaso" w:date="2017-03-30T16:32:00Z"/>
              <w:del w:id="198" w:author="CARBONIN GINA" w:date="2017-05-09T22:02:00Z"/>
              <w:rFonts w:asciiTheme="minorHAnsi" w:eastAsiaTheme="minorEastAsia" w:hAnsiTheme="minorHAnsi" w:cstheme="minorBidi"/>
              <w:noProof/>
              <w:color w:val="auto"/>
              <w:sz w:val="24"/>
              <w:szCs w:val="24"/>
            </w:rPr>
          </w:pPr>
          <w:ins w:id="199" w:author="Antonio Antetomaso" w:date="2017-03-30T16:32:00Z">
            <w:del w:id="200" w:author="CARBONIN GINA" w:date="2017-05-09T22:02:00Z">
              <w:r w:rsidRPr="005F17F3" w:rsidDel="005F17F3">
                <w:rPr>
                  <w:rStyle w:val="Collegamentoipertestuale"/>
                  <w:noProof/>
                </w:rPr>
                <w:delText>5.3.2</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Struttura dati risposta</w:delText>
              </w:r>
              <w:r w:rsidRPr="005E5F39" w:rsidDel="005F17F3">
                <w:rPr>
                  <w:noProof/>
                  <w:webHidden/>
                </w:rPr>
                <w:tab/>
                <w:delText>17</w:delText>
              </w:r>
            </w:del>
          </w:ins>
        </w:p>
        <w:p w14:paraId="3B6E873F" w14:textId="77777777" w:rsidR="00632A90" w:rsidRPr="005E5F39" w:rsidDel="005F17F3" w:rsidRDefault="00632A90">
          <w:pPr>
            <w:pStyle w:val="Sommario2"/>
            <w:tabs>
              <w:tab w:val="left" w:pos="960"/>
              <w:tab w:val="right" w:pos="8778"/>
            </w:tabs>
            <w:rPr>
              <w:ins w:id="201" w:author="Antonio Antetomaso" w:date="2017-03-30T16:32:00Z"/>
              <w:del w:id="202" w:author="CARBONIN GINA" w:date="2017-05-09T22:02:00Z"/>
              <w:rFonts w:asciiTheme="minorHAnsi" w:eastAsiaTheme="minorEastAsia" w:hAnsiTheme="minorHAnsi" w:cstheme="minorBidi"/>
              <w:noProof/>
              <w:color w:val="auto"/>
              <w:sz w:val="24"/>
              <w:szCs w:val="24"/>
            </w:rPr>
          </w:pPr>
          <w:ins w:id="203" w:author="Antonio Antetomaso" w:date="2017-03-30T16:32:00Z">
            <w:del w:id="204" w:author="CARBONIN GINA" w:date="2017-05-09T22:02:00Z">
              <w:r w:rsidRPr="005F17F3" w:rsidDel="005F17F3">
                <w:rPr>
                  <w:rStyle w:val="Collegamentoipertestuale"/>
                  <w:noProof/>
                </w:rPr>
                <w:delText>5.4</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Subentro di un Comune in ANPR</w:delText>
              </w:r>
              <w:r w:rsidRPr="005E5F39" w:rsidDel="005F17F3">
                <w:rPr>
                  <w:noProof/>
                  <w:webHidden/>
                </w:rPr>
                <w:tab/>
                <w:delText>17</w:delText>
              </w:r>
            </w:del>
          </w:ins>
        </w:p>
        <w:p w14:paraId="1A47531B" w14:textId="77777777" w:rsidR="00632A90" w:rsidRPr="005E5F39" w:rsidDel="005F17F3" w:rsidRDefault="00632A90">
          <w:pPr>
            <w:pStyle w:val="Sommario4"/>
            <w:tabs>
              <w:tab w:val="left" w:pos="1440"/>
              <w:tab w:val="right" w:pos="8778"/>
            </w:tabs>
            <w:rPr>
              <w:ins w:id="205" w:author="Antonio Antetomaso" w:date="2017-03-30T16:32:00Z"/>
              <w:del w:id="206" w:author="CARBONIN GINA" w:date="2017-05-09T22:02:00Z"/>
              <w:rFonts w:asciiTheme="minorHAnsi" w:eastAsiaTheme="minorEastAsia" w:hAnsiTheme="minorHAnsi" w:cstheme="minorBidi"/>
              <w:noProof/>
              <w:color w:val="auto"/>
              <w:sz w:val="24"/>
              <w:szCs w:val="24"/>
            </w:rPr>
          </w:pPr>
          <w:ins w:id="207" w:author="Antonio Antetomaso" w:date="2017-03-30T16:32:00Z">
            <w:del w:id="208" w:author="CARBONIN GINA" w:date="2017-05-09T22:02:00Z">
              <w:r w:rsidRPr="005F17F3" w:rsidDel="005F17F3">
                <w:rPr>
                  <w:rStyle w:val="Collegamentoipertestuale"/>
                  <w:noProof/>
                </w:rPr>
                <w:delText>5.4.1</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Struttura dati richiesta</w:delText>
              </w:r>
              <w:r w:rsidRPr="005E5F39" w:rsidDel="005F17F3">
                <w:rPr>
                  <w:noProof/>
                  <w:webHidden/>
                </w:rPr>
                <w:tab/>
                <w:delText>18</w:delText>
              </w:r>
            </w:del>
          </w:ins>
        </w:p>
        <w:p w14:paraId="3D4BF6C5" w14:textId="77777777" w:rsidR="00632A90" w:rsidRPr="005E5F39" w:rsidDel="005F17F3" w:rsidRDefault="00632A90">
          <w:pPr>
            <w:pStyle w:val="Sommario4"/>
            <w:tabs>
              <w:tab w:val="left" w:pos="1440"/>
              <w:tab w:val="right" w:pos="8778"/>
            </w:tabs>
            <w:rPr>
              <w:ins w:id="209" w:author="Antonio Antetomaso" w:date="2017-03-30T16:32:00Z"/>
              <w:del w:id="210" w:author="CARBONIN GINA" w:date="2017-05-09T22:02:00Z"/>
              <w:rFonts w:asciiTheme="minorHAnsi" w:eastAsiaTheme="minorEastAsia" w:hAnsiTheme="minorHAnsi" w:cstheme="minorBidi"/>
              <w:noProof/>
              <w:color w:val="auto"/>
              <w:sz w:val="24"/>
              <w:szCs w:val="24"/>
            </w:rPr>
          </w:pPr>
          <w:ins w:id="211" w:author="Antonio Antetomaso" w:date="2017-03-30T16:32:00Z">
            <w:del w:id="212" w:author="CARBONIN GINA" w:date="2017-05-09T22:02:00Z">
              <w:r w:rsidRPr="005F17F3" w:rsidDel="005F17F3">
                <w:rPr>
                  <w:rStyle w:val="Collegamentoipertestuale"/>
                  <w:noProof/>
                </w:rPr>
                <w:delText>5.4.2</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Struttura dati risposta</w:delText>
              </w:r>
              <w:r w:rsidRPr="005E5F39" w:rsidDel="005F17F3">
                <w:rPr>
                  <w:noProof/>
                  <w:webHidden/>
                </w:rPr>
                <w:tab/>
                <w:delText>18</w:delText>
              </w:r>
            </w:del>
          </w:ins>
        </w:p>
        <w:p w14:paraId="2646B3BE" w14:textId="77777777" w:rsidR="00632A90" w:rsidRPr="005E5F39" w:rsidDel="005F17F3" w:rsidRDefault="00632A90">
          <w:pPr>
            <w:pStyle w:val="Sommario1"/>
            <w:tabs>
              <w:tab w:val="left" w:pos="440"/>
              <w:tab w:val="right" w:pos="8778"/>
            </w:tabs>
            <w:rPr>
              <w:ins w:id="213" w:author="Antonio Antetomaso" w:date="2017-03-30T16:32:00Z"/>
              <w:del w:id="214" w:author="CARBONIN GINA" w:date="2017-05-09T22:02:00Z"/>
              <w:rFonts w:asciiTheme="minorHAnsi" w:eastAsiaTheme="minorEastAsia" w:hAnsiTheme="minorHAnsi" w:cstheme="minorBidi"/>
              <w:noProof/>
              <w:color w:val="auto"/>
              <w:sz w:val="24"/>
              <w:szCs w:val="24"/>
            </w:rPr>
          </w:pPr>
          <w:ins w:id="215" w:author="Antonio Antetomaso" w:date="2017-03-30T16:32:00Z">
            <w:del w:id="216" w:author="CARBONIN GINA" w:date="2017-05-09T22:02:00Z">
              <w:r w:rsidRPr="005F17F3" w:rsidDel="005F17F3">
                <w:rPr>
                  <w:rStyle w:val="Collegamentoipertestuale"/>
                  <w:noProof/>
                </w:rPr>
                <w:delText>6.</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Riepilogo dei servizi</w:delText>
              </w:r>
              <w:r w:rsidRPr="005E5F39" w:rsidDel="005F17F3">
                <w:rPr>
                  <w:noProof/>
                  <w:webHidden/>
                </w:rPr>
                <w:tab/>
                <w:delText>18</w:delText>
              </w:r>
            </w:del>
          </w:ins>
        </w:p>
        <w:p w14:paraId="016A4124" w14:textId="77777777" w:rsidR="00632A90" w:rsidRPr="005E5F39" w:rsidDel="005F17F3" w:rsidRDefault="00632A90">
          <w:pPr>
            <w:pStyle w:val="Sommario1"/>
            <w:tabs>
              <w:tab w:val="left" w:pos="440"/>
              <w:tab w:val="right" w:pos="8778"/>
            </w:tabs>
            <w:rPr>
              <w:ins w:id="217" w:author="Antonio Antetomaso" w:date="2017-03-30T16:32:00Z"/>
              <w:del w:id="218" w:author="CARBONIN GINA" w:date="2017-05-09T22:02:00Z"/>
              <w:rFonts w:asciiTheme="minorHAnsi" w:eastAsiaTheme="minorEastAsia" w:hAnsiTheme="minorHAnsi" w:cstheme="minorBidi"/>
              <w:noProof/>
              <w:color w:val="auto"/>
              <w:sz w:val="24"/>
              <w:szCs w:val="24"/>
            </w:rPr>
          </w:pPr>
          <w:ins w:id="219" w:author="Antonio Antetomaso" w:date="2017-03-30T16:32:00Z">
            <w:del w:id="220" w:author="CARBONIN GINA" w:date="2017-05-09T22:02:00Z">
              <w:r w:rsidRPr="005F17F3" w:rsidDel="005F17F3">
                <w:rPr>
                  <w:rStyle w:val="Collegamentoipertestuale"/>
                  <w:noProof/>
                </w:rPr>
                <w:delText>7.</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Processi</w:delText>
              </w:r>
              <w:r w:rsidRPr="005E5F39" w:rsidDel="005F17F3">
                <w:rPr>
                  <w:noProof/>
                  <w:webHidden/>
                </w:rPr>
                <w:tab/>
                <w:delText>19</w:delText>
              </w:r>
            </w:del>
          </w:ins>
        </w:p>
        <w:p w14:paraId="6451AFA2" w14:textId="77777777" w:rsidR="00632A90" w:rsidRPr="005E5F39" w:rsidDel="005F17F3" w:rsidRDefault="00632A90">
          <w:pPr>
            <w:pStyle w:val="Sommario2"/>
            <w:tabs>
              <w:tab w:val="left" w:pos="960"/>
              <w:tab w:val="right" w:pos="8778"/>
            </w:tabs>
            <w:rPr>
              <w:ins w:id="221" w:author="Antonio Antetomaso" w:date="2017-03-30T16:32:00Z"/>
              <w:del w:id="222" w:author="CARBONIN GINA" w:date="2017-05-09T22:02:00Z"/>
              <w:rFonts w:asciiTheme="minorHAnsi" w:eastAsiaTheme="minorEastAsia" w:hAnsiTheme="minorHAnsi" w:cstheme="minorBidi"/>
              <w:noProof/>
              <w:color w:val="auto"/>
              <w:sz w:val="24"/>
              <w:szCs w:val="24"/>
            </w:rPr>
          </w:pPr>
          <w:ins w:id="223" w:author="Antonio Antetomaso" w:date="2017-03-30T16:32:00Z">
            <w:del w:id="224" w:author="CARBONIN GINA" w:date="2017-05-09T22:02:00Z">
              <w:r w:rsidRPr="005F17F3" w:rsidDel="005F17F3">
                <w:rPr>
                  <w:rStyle w:val="Collegamentoipertestuale"/>
                  <w:noProof/>
                </w:rPr>
                <w:delText>7.1</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Interrogazione dati anagrafici</w:delText>
              </w:r>
              <w:r w:rsidRPr="005E5F39" w:rsidDel="005F17F3">
                <w:rPr>
                  <w:noProof/>
                  <w:webHidden/>
                </w:rPr>
                <w:tab/>
                <w:delText>20</w:delText>
              </w:r>
            </w:del>
          </w:ins>
        </w:p>
        <w:p w14:paraId="2CCBC47A" w14:textId="77777777" w:rsidR="00632A90" w:rsidRPr="005E5F39" w:rsidDel="005F17F3" w:rsidRDefault="00632A90">
          <w:pPr>
            <w:pStyle w:val="Sommario2"/>
            <w:tabs>
              <w:tab w:val="left" w:pos="960"/>
              <w:tab w:val="right" w:pos="8778"/>
            </w:tabs>
            <w:rPr>
              <w:ins w:id="225" w:author="Antonio Antetomaso" w:date="2017-03-30T16:32:00Z"/>
              <w:del w:id="226" w:author="CARBONIN GINA" w:date="2017-05-09T22:02:00Z"/>
              <w:rFonts w:asciiTheme="minorHAnsi" w:eastAsiaTheme="minorEastAsia" w:hAnsiTheme="minorHAnsi" w:cstheme="minorBidi"/>
              <w:noProof/>
              <w:color w:val="auto"/>
              <w:sz w:val="24"/>
              <w:szCs w:val="24"/>
            </w:rPr>
          </w:pPr>
          <w:ins w:id="227" w:author="Antonio Antetomaso" w:date="2017-03-30T16:32:00Z">
            <w:del w:id="228" w:author="CARBONIN GINA" w:date="2017-05-09T22:02:00Z">
              <w:r w:rsidRPr="005F17F3" w:rsidDel="005F17F3">
                <w:rPr>
                  <w:rStyle w:val="Collegamentoipertestuale"/>
                  <w:noProof/>
                </w:rPr>
                <w:delText>7.2</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Comunicazione avvenuta emissione CIE</w:delText>
              </w:r>
              <w:r w:rsidRPr="005E5F39" w:rsidDel="005F17F3">
                <w:rPr>
                  <w:noProof/>
                  <w:webHidden/>
                </w:rPr>
                <w:tab/>
                <w:delText>22</w:delText>
              </w:r>
            </w:del>
          </w:ins>
        </w:p>
        <w:p w14:paraId="203D4D78" w14:textId="77777777" w:rsidR="00632A90" w:rsidRPr="005E5F39" w:rsidDel="005F17F3" w:rsidRDefault="00632A90">
          <w:pPr>
            <w:pStyle w:val="Sommario2"/>
            <w:tabs>
              <w:tab w:val="left" w:pos="960"/>
              <w:tab w:val="right" w:pos="8778"/>
            </w:tabs>
            <w:rPr>
              <w:ins w:id="229" w:author="Antonio Antetomaso" w:date="2017-03-30T16:32:00Z"/>
              <w:del w:id="230" w:author="CARBONIN GINA" w:date="2017-05-09T22:02:00Z"/>
              <w:rFonts w:asciiTheme="minorHAnsi" w:eastAsiaTheme="minorEastAsia" w:hAnsiTheme="minorHAnsi" w:cstheme="minorBidi"/>
              <w:noProof/>
              <w:color w:val="auto"/>
              <w:sz w:val="24"/>
              <w:szCs w:val="24"/>
            </w:rPr>
          </w:pPr>
          <w:ins w:id="231" w:author="Antonio Antetomaso" w:date="2017-03-30T16:32:00Z">
            <w:del w:id="232" w:author="CARBONIN GINA" w:date="2017-05-09T22:02:00Z">
              <w:r w:rsidRPr="005F17F3" w:rsidDel="005F17F3">
                <w:rPr>
                  <w:rStyle w:val="Collegamentoipertestuale"/>
                  <w:noProof/>
                </w:rPr>
                <w:delText>7.3</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Comunicazione annullamento CIE</w:delText>
              </w:r>
              <w:r w:rsidRPr="005E5F39" w:rsidDel="005F17F3">
                <w:rPr>
                  <w:noProof/>
                  <w:webHidden/>
                </w:rPr>
                <w:tab/>
                <w:delText>23</w:delText>
              </w:r>
            </w:del>
          </w:ins>
        </w:p>
        <w:p w14:paraId="6AD1C391" w14:textId="77777777" w:rsidR="00632A90" w:rsidRPr="005E5F39" w:rsidDel="005F17F3" w:rsidRDefault="00632A90">
          <w:pPr>
            <w:pStyle w:val="Sommario2"/>
            <w:tabs>
              <w:tab w:val="left" w:pos="960"/>
              <w:tab w:val="right" w:pos="8778"/>
            </w:tabs>
            <w:rPr>
              <w:ins w:id="233" w:author="Antonio Antetomaso" w:date="2017-03-30T16:32:00Z"/>
              <w:del w:id="234" w:author="CARBONIN GINA" w:date="2017-05-09T22:02:00Z"/>
              <w:rFonts w:asciiTheme="minorHAnsi" w:eastAsiaTheme="minorEastAsia" w:hAnsiTheme="minorHAnsi" w:cstheme="minorBidi"/>
              <w:noProof/>
              <w:color w:val="auto"/>
              <w:sz w:val="24"/>
              <w:szCs w:val="24"/>
            </w:rPr>
          </w:pPr>
          <w:ins w:id="235" w:author="Antonio Antetomaso" w:date="2017-03-30T16:32:00Z">
            <w:del w:id="236" w:author="CARBONIN GINA" w:date="2017-05-09T22:02:00Z">
              <w:r w:rsidRPr="005F17F3" w:rsidDel="005F17F3">
                <w:rPr>
                  <w:rStyle w:val="Collegamentoipertestuale"/>
                  <w:noProof/>
                </w:rPr>
                <w:delText>7.4</w:delText>
              </w:r>
              <w:r w:rsidRPr="005E5F39" w:rsidDel="005F17F3">
                <w:rPr>
                  <w:rFonts w:asciiTheme="minorHAnsi" w:eastAsiaTheme="minorEastAsia" w:hAnsiTheme="minorHAnsi" w:cstheme="minorBidi"/>
                  <w:noProof/>
                  <w:color w:val="auto"/>
                  <w:sz w:val="24"/>
                  <w:szCs w:val="24"/>
                </w:rPr>
                <w:tab/>
              </w:r>
              <w:r w:rsidRPr="005F17F3" w:rsidDel="005F17F3">
                <w:rPr>
                  <w:rStyle w:val="Collegamentoipertestuale"/>
                  <w:noProof/>
                </w:rPr>
                <w:delText>notifica subentro</w:delText>
              </w:r>
              <w:r w:rsidRPr="005E5F39" w:rsidDel="005F17F3">
                <w:rPr>
                  <w:noProof/>
                  <w:webHidden/>
                </w:rPr>
                <w:tab/>
                <w:delText>24</w:delText>
              </w:r>
            </w:del>
          </w:ins>
        </w:p>
        <w:p w14:paraId="0C487CC0" w14:textId="77777777" w:rsidR="00632A90" w:rsidRPr="005E5F39" w:rsidDel="005F17F3" w:rsidRDefault="00632A90">
          <w:pPr>
            <w:pStyle w:val="Sommario1"/>
            <w:tabs>
              <w:tab w:val="right" w:pos="8778"/>
            </w:tabs>
            <w:rPr>
              <w:ins w:id="237" w:author="Antonio Antetomaso" w:date="2017-03-30T16:32:00Z"/>
              <w:del w:id="238" w:author="CARBONIN GINA" w:date="2017-05-09T22:02:00Z"/>
              <w:rFonts w:asciiTheme="minorHAnsi" w:eastAsiaTheme="minorEastAsia" w:hAnsiTheme="minorHAnsi" w:cstheme="minorBidi"/>
              <w:noProof/>
              <w:color w:val="auto"/>
              <w:sz w:val="24"/>
              <w:szCs w:val="24"/>
            </w:rPr>
          </w:pPr>
          <w:ins w:id="239" w:author="Antonio Antetomaso" w:date="2017-03-30T16:32:00Z">
            <w:del w:id="240" w:author="CARBONIN GINA" w:date="2017-05-09T22:02:00Z">
              <w:r w:rsidRPr="005F17F3" w:rsidDel="005F17F3">
                <w:rPr>
                  <w:rStyle w:val="Collegamentoipertestuale"/>
                  <w:noProof/>
                </w:rPr>
                <w:delText>Esempio SAML Authentication Assertion da inserire nel WS-SECURITY</w:delText>
              </w:r>
              <w:r w:rsidRPr="005E5F39" w:rsidDel="005F17F3">
                <w:rPr>
                  <w:noProof/>
                  <w:webHidden/>
                </w:rPr>
                <w:tab/>
                <w:delText>30</w:delText>
              </w:r>
            </w:del>
          </w:ins>
        </w:p>
        <w:p w14:paraId="158CBB1F" w14:textId="77777777" w:rsidR="00C472E1" w:rsidRPr="005E5F39" w:rsidDel="005F17F3" w:rsidRDefault="00697B31">
          <w:pPr>
            <w:tabs>
              <w:tab w:val="right" w:pos="8788"/>
            </w:tabs>
            <w:spacing w:before="360"/>
            <w:ind w:left="397" w:hanging="397"/>
            <w:rPr>
              <w:del w:id="241" w:author="CARBONIN GINA" w:date="2017-05-09T22:02:00Z"/>
              <w:rFonts w:ascii="Calibri" w:eastAsia="Calibri" w:hAnsi="Calibri" w:cs="Calibri"/>
              <w:noProof/>
            </w:rPr>
          </w:pPr>
          <w:del w:id="242" w:author="CARBONIN GINA" w:date="2017-05-09T22:02:00Z">
            <w:r w:rsidRPr="005E5F39" w:rsidDel="005F17F3">
              <w:rPr>
                <w:b/>
                <w:smallCaps/>
                <w:noProof/>
                <w:rPrChange w:id="243" w:author="CARBONIN GINA" w:date="2017-05-09T13:09:00Z">
                  <w:rPr/>
                </w:rPrChange>
              </w:rPr>
              <w:delText>1.</w:delText>
            </w:r>
            <w:r w:rsidRPr="005E5F39" w:rsidDel="005F17F3">
              <w:rPr>
                <w:rFonts w:ascii="Calibri" w:eastAsia="Calibri" w:hAnsi="Calibri" w:cs="Calibri"/>
                <w:noProof/>
              </w:rPr>
              <w:tab/>
            </w:r>
            <w:r w:rsidRPr="005E5F39" w:rsidDel="005F17F3">
              <w:rPr>
                <w:b/>
                <w:smallCaps/>
                <w:noProof/>
                <w:rPrChange w:id="244" w:author="CARBONIN GINA" w:date="2017-05-09T13:09:00Z">
                  <w:rPr/>
                </w:rPrChange>
              </w:rPr>
              <w:delText>Premessa</w:delText>
            </w:r>
            <w:r w:rsidRPr="005E5F39" w:rsidDel="005F17F3">
              <w:rPr>
                <w:b/>
                <w:smallCaps/>
                <w:noProof/>
              </w:rPr>
              <w:tab/>
              <w:delText>4</w:delText>
            </w:r>
          </w:del>
        </w:p>
        <w:p w14:paraId="52F34A82" w14:textId="77777777" w:rsidR="00C472E1" w:rsidRPr="005E5F39" w:rsidDel="005F17F3" w:rsidRDefault="00697B31">
          <w:pPr>
            <w:tabs>
              <w:tab w:val="right" w:pos="8788"/>
            </w:tabs>
            <w:spacing w:before="360"/>
            <w:ind w:left="397" w:hanging="397"/>
            <w:rPr>
              <w:del w:id="245" w:author="CARBONIN GINA" w:date="2017-05-09T22:02:00Z"/>
              <w:rFonts w:ascii="Calibri" w:eastAsia="Calibri" w:hAnsi="Calibri" w:cs="Calibri"/>
              <w:noProof/>
            </w:rPr>
          </w:pPr>
          <w:del w:id="246" w:author="CARBONIN GINA" w:date="2017-05-09T22:02:00Z">
            <w:r w:rsidRPr="005E5F39" w:rsidDel="005F17F3">
              <w:rPr>
                <w:b/>
                <w:smallCaps/>
                <w:noProof/>
                <w:rPrChange w:id="247" w:author="CARBONIN GINA" w:date="2017-05-09T13:09:00Z">
                  <w:rPr/>
                </w:rPrChange>
              </w:rPr>
              <w:delText>2.</w:delText>
            </w:r>
            <w:r w:rsidRPr="005E5F39" w:rsidDel="005F17F3">
              <w:rPr>
                <w:rFonts w:ascii="Calibri" w:eastAsia="Calibri" w:hAnsi="Calibri" w:cs="Calibri"/>
                <w:noProof/>
              </w:rPr>
              <w:tab/>
            </w:r>
            <w:r w:rsidRPr="005E5F39" w:rsidDel="005F17F3">
              <w:rPr>
                <w:b/>
                <w:smallCaps/>
                <w:noProof/>
                <w:rPrChange w:id="248" w:author="CARBONIN GINA" w:date="2017-05-09T13:09:00Z">
                  <w:rPr/>
                </w:rPrChange>
              </w:rPr>
              <w:delText>Glossario</w:delText>
            </w:r>
            <w:r w:rsidRPr="005E5F39" w:rsidDel="005F17F3">
              <w:rPr>
                <w:b/>
                <w:smallCaps/>
                <w:noProof/>
              </w:rPr>
              <w:tab/>
              <w:delText>5</w:delText>
            </w:r>
          </w:del>
        </w:p>
        <w:p w14:paraId="5A7E4A8C" w14:textId="77777777" w:rsidR="00C472E1" w:rsidRPr="005E5F39" w:rsidDel="005F17F3" w:rsidRDefault="00697B31">
          <w:pPr>
            <w:tabs>
              <w:tab w:val="right" w:pos="8788"/>
            </w:tabs>
            <w:spacing w:before="360"/>
            <w:ind w:left="397" w:hanging="397"/>
            <w:rPr>
              <w:del w:id="249" w:author="CARBONIN GINA" w:date="2017-05-09T22:02:00Z"/>
              <w:rFonts w:ascii="Calibri" w:eastAsia="Calibri" w:hAnsi="Calibri" w:cs="Calibri"/>
              <w:noProof/>
            </w:rPr>
          </w:pPr>
          <w:del w:id="250" w:author="CARBONIN GINA" w:date="2017-05-09T22:02:00Z">
            <w:r w:rsidRPr="005E5F39" w:rsidDel="005F17F3">
              <w:rPr>
                <w:b/>
                <w:smallCaps/>
                <w:noProof/>
                <w:rPrChange w:id="251" w:author="CARBONIN GINA" w:date="2017-05-09T13:09:00Z">
                  <w:rPr/>
                </w:rPrChange>
              </w:rPr>
              <w:delText>3.</w:delText>
            </w:r>
            <w:r w:rsidRPr="005E5F39" w:rsidDel="005F17F3">
              <w:rPr>
                <w:rFonts w:ascii="Calibri" w:eastAsia="Calibri" w:hAnsi="Calibri" w:cs="Calibri"/>
                <w:noProof/>
              </w:rPr>
              <w:tab/>
            </w:r>
            <w:r w:rsidRPr="005E5F39" w:rsidDel="005F17F3">
              <w:rPr>
                <w:b/>
                <w:smallCaps/>
                <w:noProof/>
                <w:rPrChange w:id="252" w:author="CARBONIN GINA" w:date="2017-05-09T13:09:00Z">
                  <w:rPr/>
                </w:rPrChange>
              </w:rPr>
              <w:delText>modalita’ di accesso</w:delText>
            </w:r>
            <w:r w:rsidRPr="005E5F39" w:rsidDel="005F17F3">
              <w:rPr>
                <w:b/>
                <w:smallCaps/>
                <w:noProof/>
              </w:rPr>
              <w:tab/>
              <w:delText>7</w:delText>
            </w:r>
          </w:del>
        </w:p>
        <w:p w14:paraId="39FEB739" w14:textId="77777777" w:rsidR="00C472E1" w:rsidRPr="005E5F39" w:rsidDel="005F17F3" w:rsidRDefault="00697B31">
          <w:pPr>
            <w:tabs>
              <w:tab w:val="right" w:pos="8789"/>
            </w:tabs>
            <w:spacing w:before="240"/>
            <w:ind w:left="1418" w:hanging="1021"/>
            <w:rPr>
              <w:del w:id="253" w:author="CARBONIN GINA" w:date="2017-05-09T22:02:00Z"/>
              <w:rFonts w:ascii="Calibri" w:eastAsia="Calibri" w:hAnsi="Calibri" w:cs="Calibri"/>
              <w:noProof/>
            </w:rPr>
          </w:pPr>
          <w:del w:id="254" w:author="CARBONIN GINA" w:date="2017-05-09T22:02:00Z">
            <w:r w:rsidRPr="005E5F39" w:rsidDel="005F17F3">
              <w:rPr>
                <w:smallCaps/>
                <w:noProof/>
                <w:rPrChange w:id="255" w:author="CARBONIN GINA" w:date="2017-05-09T13:09:00Z">
                  <w:rPr/>
                </w:rPrChange>
              </w:rPr>
              <w:delText>3.1</w:delText>
            </w:r>
            <w:r w:rsidRPr="005E5F39" w:rsidDel="005F17F3">
              <w:rPr>
                <w:rFonts w:ascii="Calibri" w:eastAsia="Calibri" w:hAnsi="Calibri" w:cs="Calibri"/>
                <w:noProof/>
              </w:rPr>
              <w:tab/>
            </w:r>
            <w:r w:rsidRPr="005E5F39" w:rsidDel="005F17F3">
              <w:rPr>
                <w:smallCaps/>
                <w:noProof/>
                <w:rPrChange w:id="256" w:author="CARBONIN GINA" w:date="2017-05-09T13:09:00Z">
                  <w:rPr/>
                </w:rPrChange>
              </w:rPr>
              <w:delText>Soluzione 1</w:delText>
            </w:r>
            <w:r w:rsidRPr="005E5F39" w:rsidDel="005F17F3">
              <w:rPr>
                <w:smallCaps/>
                <w:noProof/>
              </w:rPr>
              <w:tab/>
              <w:delText>7</w:delText>
            </w:r>
          </w:del>
        </w:p>
        <w:p w14:paraId="7BC7E1CA" w14:textId="77777777" w:rsidR="00C472E1" w:rsidRPr="005E5F39" w:rsidDel="005F17F3" w:rsidRDefault="00697B31">
          <w:pPr>
            <w:tabs>
              <w:tab w:val="right" w:pos="8789"/>
            </w:tabs>
            <w:spacing w:before="240"/>
            <w:ind w:left="1418" w:hanging="1021"/>
            <w:rPr>
              <w:del w:id="257" w:author="CARBONIN GINA" w:date="2017-05-09T22:02:00Z"/>
              <w:rFonts w:ascii="Calibri" w:eastAsia="Calibri" w:hAnsi="Calibri" w:cs="Calibri"/>
              <w:noProof/>
            </w:rPr>
          </w:pPr>
          <w:del w:id="258" w:author="CARBONIN GINA" w:date="2017-05-09T22:02:00Z">
            <w:r w:rsidRPr="005E5F39" w:rsidDel="005F17F3">
              <w:rPr>
                <w:smallCaps/>
                <w:noProof/>
                <w:rPrChange w:id="259" w:author="CARBONIN GINA" w:date="2017-05-09T13:09:00Z">
                  <w:rPr/>
                </w:rPrChange>
              </w:rPr>
              <w:delText>3.2</w:delText>
            </w:r>
            <w:r w:rsidRPr="005E5F39" w:rsidDel="005F17F3">
              <w:rPr>
                <w:rFonts w:ascii="Calibri" w:eastAsia="Calibri" w:hAnsi="Calibri" w:cs="Calibri"/>
                <w:noProof/>
              </w:rPr>
              <w:tab/>
            </w:r>
            <w:r w:rsidRPr="005E5F39" w:rsidDel="005F17F3">
              <w:rPr>
                <w:smallCaps/>
                <w:noProof/>
                <w:rPrChange w:id="260" w:author="CARBONIN GINA" w:date="2017-05-09T13:09:00Z">
                  <w:rPr/>
                </w:rPrChange>
              </w:rPr>
              <w:delText>Soluzione 2</w:delText>
            </w:r>
            <w:r w:rsidRPr="005E5F39" w:rsidDel="005F17F3">
              <w:rPr>
                <w:smallCaps/>
                <w:noProof/>
              </w:rPr>
              <w:tab/>
              <w:delText>8</w:delText>
            </w:r>
          </w:del>
        </w:p>
        <w:p w14:paraId="3E2E0BA7" w14:textId="77777777" w:rsidR="00C472E1" w:rsidRPr="005E5F39" w:rsidDel="005F17F3" w:rsidRDefault="00697B31">
          <w:pPr>
            <w:tabs>
              <w:tab w:val="right" w:pos="8789"/>
            </w:tabs>
            <w:spacing w:before="240"/>
            <w:ind w:left="1418" w:hanging="1021"/>
            <w:rPr>
              <w:del w:id="261" w:author="CARBONIN GINA" w:date="2017-05-09T22:02:00Z"/>
              <w:rFonts w:ascii="Calibri" w:eastAsia="Calibri" w:hAnsi="Calibri" w:cs="Calibri"/>
              <w:noProof/>
            </w:rPr>
          </w:pPr>
          <w:del w:id="262" w:author="CARBONIN GINA" w:date="2017-05-09T22:02:00Z">
            <w:r w:rsidRPr="005E5F39" w:rsidDel="005F17F3">
              <w:rPr>
                <w:smallCaps/>
                <w:noProof/>
                <w:rPrChange w:id="263" w:author="CARBONIN GINA" w:date="2017-05-09T13:09:00Z">
                  <w:rPr/>
                </w:rPrChange>
              </w:rPr>
              <w:delText>3.3</w:delText>
            </w:r>
            <w:r w:rsidRPr="005E5F39" w:rsidDel="005F17F3">
              <w:rPr>
                <w:rFonts w:ascii="Calibri" w:eastAsia="Calibri" w:hAnsi="Calibri" w:cs="Calibri"/>
                <w:noProof/>
              </w:rPr>
              <w:tab/>
            </w:r>
            <w:r w:rsidRPr="005E5F39" w:rsidDel="005F17F3">
              <w:rPr>
                <w:smallCaps/>
                <w:noProof/>
                <w:rPrChange w:id="264" w:author="CARBONIN GINA" w:date="2017-05-09T13:09:00Z">
                  <w:rPr/>
                </w:rPrChange>
              </w:rPr>
              <w:delText>Soluzione 3</w:delText>
            </w:r>
            <w:r w:rsidRPr="005E5F39" w:rsidDel="005F17F3">
              <w:rPr>
                <w:smallCaps/>
                <w:noProof/>
              </w:rPr>
              <w:tab/>
              <w:delText>8</w:delText>
            </w:r>
          </w:del>
        </w:p>
        <w:p w14:paraId="0781D685" w14:textId="77777777" w:rsidR="00C472E1" w:rsidRPr="005E5F39" w:rsidDel="005F17F3" w:rsidRDefault="00697B31">
          <w:pPr>
            <w:tabs>
              <w:tab w:val="right" w:pos="8788"/>
            </w:tabs>
            <w:spacing w:before="360"/>
            <w:ind w:left="397" w:hanging="397"/>
            <w:rPr>
              <w:del w:id="265" w:author="CARBONIN GINA" w:date="2017-05-09T22:02:00Z"/>
              <w:rFonts w:ascii="Calibri" w:eastAsia="Calibri" w:hAnsi="Calibri" w:cs="Calibri"/>
              <w:noProof/>
            </w:rPr>
          </w:pPr>
          <w:del w:id="266" w:author="CARBONIN GINA" w:date="2017-05-09T22:02:00Z">
            <w:r w:rsidRPr="005E5F39" w:rsidDel="005F17F3">
              <w:rPr>
                <w:b/>
                <w:smallCaps/>
                <w:noProof/>
                <w:rPrChange w:id="267" w:author="CARBONIN GINA" w:date="2017-05-09T13:09:00Z">
                  <w:rPr/>
                </w:rPrChange>
              </w:rPr>
              <w:delText>4.</w:delText>
            </w:r>
            <w:r w:rsidRPr="005E5F39" w:rsidDel="005F17F3">
              <w:rPr>
                <w:rFonts w:ascii="Calibri" w:eastAsia="Calibri" w:hAnsi="Calibri" w:cs="Calibri"/>
                <w:noProof/>
              </w:rPr>
              <w:tab/>
            </w:r>
            <w:r w:rsidRPr="005E5F39" w:rsidDel="005F17F3">
              <w:rPr>
                <w:b/>
                <w:smallCaps/>
                <w:noProof/>
                <w:rPrChange w:id="268" w:author="CARBONIN GINA" w:date="2017-05-09T13:09:00Z">
                  <w:rPr/>
                </w:rPrChange>
              </w:rPr>
              <w:delText>Struttura generale dei messaggi</w:delText>
            </w:r>
            <w:r w:rsidRPr="005E5F39" w:rsidDel="005F17F3">
              <w:rPr>
                <w:b/>
                <w:smallCaps/>
                <w:noProof/>
              </w:rPr>
              <w:tab/>
              <w:delText>10</w:delText>
            </w:r>
          </w:del>
        </w:p>
        <w:p w14:paraId="1B0F5F6C" w14:textId="77777777" w:rsidR="00C472E1" w:rsidRPr="005E5F39" w:rsidDel="005F17F3" w:rsidRDefault="00697B31">
          <w:pPr>
            <w:tabs>
              <w:tab w:val="right" w:pos="8789"/>
            </w:tabs>
            <w:spacing w:before="240"/>
            <w:ind w:left="1418" w:hanging="1021"/>
            <w:rPr>
              <w:del w:id="269" w:author="CARBONIN GINA" w:date="2017-05-09T22:02:00Z"/>
              <w:rFonts w:ascii="Calibri" w:eastAsia="Calibri" w:hAnsi="Calibri" w:cs="Calibri"/>
              <w:noProof/>
            </w:rPr>
          </w:pPr>
          <w:del w:id="270" w:author="CARBONIN GINA" w:date="2017-05-09T22:02:00Z">
            <w:r w:rsidRPr="005E5F39" w:rsidDel="005F17F3">
              <w:rPr>
                <w:smallCaps/>
                <w:noProof/>
                <w:rPrChange w:id="271" w:author="CARBONIN GINA" w:date="2017-05-09T13:09:00Z">
                  <w:rPr/>
                </w:rPrChange>
              </w:rPr>
              <w:delText>4.1</w:delText>
            </w:r>
            <w:r w:rsidRPr="005E5F39" w:rsidDel="005F17F3">
              <w:rPr>
                <w:rFonts w:ascii="Calibri" w:eastAsia="Calibri" w:hAnsi="Calibri" w:cs="Calibri"/>
                <w:noProof/>
              </w:rPr>
              <w:tab/>
            </w:r>
            <w:r w:rsidRPr="005E5F39" w:rsidDel="005F17F3">
              <w:rPr>
                <w:smallCaps/>
                <w:noProof/>
                <w:rPrChange w:id="272" w:author="CARBONIN GINA" w:date="2017-05-09T13:09:00Z">
                  <w:rPr/>
                </w:rPrChange>
              </w:rPr>
              <w:delText>Envelope</w:delText>
            </w:r>
            <w:r w:rsidRPr="005E5F39" w:rsidDel="005F17F3">
              <w:rPr>
                <w:smallCaps/>
                <w:noProof/>
              </w:rPr>
              <w:tab/>
              <w:delText>10</w:delText>
            </w:r>
          </w:del>
        </w:p>
        <w:p w14:paraId="37CC6111" w14:textId="77777777" w:rsidR="00C472E1" w:rsidRPr="005E5F39" w:rsidDel="005F17F3" w:rsidRDefault="00697B31">
          <w:pPr>
            <w:tabs>
              <w:tab w:val="right" w:pos="8789"/>
            </w:tabs>
            <w:spacing w:before="240"/>
            <w:ind w:left="1418" w:hanging="1021"/>
            <w:rPr>
              <w:del w:id="273" w:author="CARBONIN GINA" w:date="2017-05-09T22:02:00Z"/>
              <w:rFonts w:ascii="Calibri" w:eastAsia="Calibri" w:hAnsi="Calibri" w:cs="Calibri"/>
              <w:noProof/>
            </w:rPr>
          </w:pPr>
          <w:del w:id="274" w:author="CARBONIN GINA" w:date="2017-05-09T22:02:00Z">
            <w:r w:rsidRPr="005E5F39" w:rsidDel="005F17F3">
              <w:rPr>
                <w:smallCaps/>
                <w:noProof/>
                <w:rPrChange w:id="275" w:author="CARBONIN GINA" w:date="2017-05-09T13:09:00Z">
                  <w:rPr/>
                </w:rPrChange>
              </w:rPr>
              <w:delText>4.2</w:delText>
            </w:r>
            <w:r w:rsidRPr="005E5F39" w:rsidDel="005F17F3">
              <w:rPr>
                <w:rFonts w:ascii="Calibri" w:eastAsia="Calibri" w:hAnsi="Calibri" w:cs="Calibri"/>
                <w:noProof/>
              </w:rPr>
              <w:tab/>
            </w:r>
            <w:r w:rsidRPr="005E5F39" w:rsidDel="005F17F3">
              <w:rPr>
                <w:smallCaps/>
                <w:noProof/>
                <w:rPrChange w:id="276" w:author="CARBONIN GINA" w:date="2017-05-09T13:09:00Z">
                  <w:rPr/>
                </w:rPrChange>
              </w:rPr>
              <w:delText>Header</w:delText>
            </w:r>
            <w:r w:rsidRPr="005E5F39" w:rsidDel="005F17F3">
              <w:rPr>
                <w:smallCaps/>
                <w:noProof/>
              </w:rPr>
              <w:tab/>
              <w:delText>10</w:delText>
            </w:r>
          </w:del>
        </w:p>
        <w:p w14:paraId="36B490CF" w14:textId="77777777" w:rsidR="00C472E1" w:rsidRPr="005E5F39" w:rsidDel="005F17F3" w:rsidRDefault="00697B31">
          <w:pPr>
            <w:tabs>
              <w:tab w:val="right" w:pos="8789"/>
            </w:tabs>
            <w:spacing w:before="240"/>
            <w:ind w:left="1418" w:hanging="1021"/>
            <w:rPr>
              <w:del w:id="277" w:author="CARBONIN GINA" w:date="2017-05-09T22:02:00Z"/>
              <w:rFonts w:ascii="Calibri" w:eastAsia="Calibri" w:hAnsi="Calibri" w:cs="Calibri"/>
              <w:noProof/>
            </w:rPr>
          </w:pPr>
          <w:del w:id="278" w:author="CARBONIN GINA" w:date="2017-05-09T22:02:00Z">
            <w:r w:rsidRPr="005E5F39" w:rsidDel="005F17F3">
              <w:rPr>
                <w:smallCaps/>
                <w:noProof/>
                <w:rPrChange w:id="279" w:author="CARBONIN GINA" w:date="2017-05-09T13:09:00Z">
                  <w:rPr/>
                </w:rPrChange>
              </w:rPr>
              <w:delText>4.3</w:delText>
            </w:r>
            <w:r w:rsidRPr="005E5F39" w:rsidDel="005F17F3">
              <w:rPr>
                <w:rFonts w:ascii="Calibri" w:eastAsia="Calibri" w:hAnsi="Calibri" w:cs="Calibri"/>
                <w:noProof/>
              </w:rPr>
              <w:tab/>
            </w:r>
            <w:r w:rsidRPr="005E5F39" w:rsidDel="005F17F3">
              <w:rPr>
                <w:smallCaps/>
                <w:noProof/>
                <w:rPrChange w:id="280" w:author="CARBONIN GINA" w:date="2017-05-09T13:09:00Z">
                  <w:rPr/>
                </w:rPrChange>
              </w:rPr>
              <w:delText>Body</w:delText>
            </w:r>
            <w:r w:rsidRPr="005E5F39" w:rsidDel="005F17F3">
              <w:rPr>
                <w:smallCaps/>
                <w:noProof/>
              </w:rPr>
              <w:tab/>
              <w:delText>10</w:delText>
            </w:r>
          </w:del>
        </w:p>
        <w:p w14:paraId="4824218D" w14:textId="77777777" w:rsidR="00C472E1" w:rsidRPr="005E5F39" w:rsidDel="005F17F3" w:rsidRDefault="00697B31">
          <w:pPr>
            <w:tabs>
              <w:tab w:val="left" w:pos="1418"/>
              <w:tab w:val="right" w:pos="8788"/>
            </w:tabs>
            <w:spacing w:before="120"/>
            <w:ind w:left="1418" w:hanging="1021"/>
            <w:rPr>
              <w:del w:id="281" w:author="CARBONIN GINA" w:date="2017-05-09T22:02:00Z"/>
              <w:rFonts w:ascii="Calibri" w:eastAsia="Calibri" w:hAnsi="Calibri" w:cs="Calibri"/>
              <w:noProof/>
            </w:rPr>
          </w:pPr>
          <w:del w:id="282" w:author="CARBONIN GINA" w:date="2017-05-09T22:02:00Z">
            <w:r w:rsidRPr="005E5F39" w:rsidDel="005F17F3">
              <w:rPr>
                <w:noProof/>
              </w:rPr>
              <w:delText>4.3.1</w:delText>
            </w:r>
            <w:r w:rsidRPr="005E5F39" w:rsidDel="005F17F3">
              <w:rPr>
                <w:rFonts w:ascii="Calibri" w:eastAsia="Calibri" w:hAnsi="Calibri" w:cs="Calibri"/>
                <w:noProof/>
              </w:rPr>
              <w:tab/>
            </w:r>
            <w:r w:rsidRPr="005E5F39" w:rsidDel="005F17F3">
              <w:rPr>
                <w:noProof/>
              </w:rPr>
              <w:delText>Messaggi di richiesta</w:delText>
            </w:r>
            <w:r w:rsidRPr="005E5F39" w:rsidDel="005F17F3">
              <w:rPr>
                <w:noProof/>
              </w:rPr>
              <w:tab/>
              <w:delText>10</w:delText>
            </w:r>
          </w:del>
        </w:p>
        <w:p w14:paraId="2D27FB96" w14:textId="77777777" w:rsidR="00C472E1" w:rsidRPr="005E5F39" w:rsidDel="005F17F3" w:rsidRDefault="00697B31">
          <w:pPr>
            <w:tabs>
              <w:tab w:val="left" w:pos="1418"/>
              <w:tab w:val="right" w:pos="8788"/>
            </w:tabs>
            <w:spacing w:before="120"/>
            <w:ind w:left="1418" w:hanging="1021"/>
            <w:rPr>
              <w:del w:id="283" w:author="CARBONIN GINA" w:date="2017-05-09T22:02:00Z"/>
              <w:rFonts w:ascii="Calibri" w:eastAsia="Calibri" w:hAnsi="Calibri" w:cs="Calibri"/>
              <w:noProof/>
            </w:rPr>
          </w:pPr>
          <w:del w:id="284" w:author="CARBONIN GINA" w:date="2017-05-09T22:02:00Z">
            <w:r w:rsidRPr="005E5F39" w:rsidDel="005F17F3">
              <w:rPr>
                <w:noProof/>
              </w:rPr>
              <w:delText>4.3.2</w:delText>
            </w:r>
            <w:r w:rsidRPr="005E5F39" w:rsidDel="005F17F3">
              <w:rPr>
                <w:rFonts w:ascii="Calibri" w:eastAsia="Calibri" w:hAnsi="Calibri" w:cs="Calibri"/>
                <w:noProof/>
              </w:rPr>
              <w:tab/>
            </w:r>
            <w:r w:rsidRPr="005E5F39" w:rsidDel="005F17F3">
              <w:rPr>
                <w:noProof/>
              </w:rPr>
              <w:delText>Messaggi di risposta</w:delText>
            </w:r>
            <w:r w:rsidRPr="005E5F39" w:rsidDel="005F17F3">
              <w:rPr>
                <w:noProof/>
              </w:rPr>
              <w:tab/>
              <w:delText>12</w:delText>
            </w:r>
          </w:del>
        </w:p>
        <w:p w14:paraId="71EB6967" w14:textId="77777777" w:rsidR="00C472E1" w:rsidRPr="005E5F39" w:rsidDel="005F17F3" w:rsidRDefault="00697B31">
          <w:pPr>
            <w:tabs>
              <w:tab w:val="left" w:pos="1418"/>
              <w:tab w:val="right" w:pos="8788"/>
            </w:tabs>
            <w:spacing w:before="120"/>
            <w:ind w:left="1418" w:hanging="1021"/>
            <w:rPr>
              <w:del w:id="285" w:author="CARBONIN GINA" w:date="2017-05-09T22:02:00Z"/>
              <w:rFonts w:ascii="Calibri" w:eastAsia="Calibri" w:hAnsi="Calibri" w:cs="Calibri"/>
              <w:noProof/>
            </w:rPr>
          </w:pPr>
          <w:del w:id="286" w:author="CARBONIN GINA" w:date="2017-05-09T22:02:00Z">
            <w:r w:rsidRPr="005E5F39" w:rsidDel="005F17F3">
              <w:rPr>
                <w:noProof/>
              </w:rPr>
              <w:delText>4.3.3</w:delText>
            </w:r>
            <w:r w:rsidRPr="005E5F39" w:rsidDel="005F17F3">
              <w:rPr>
                <w:rFonts w:ascii="Calibri" w:eastAsia="Calibri" w:hAnsi="Calibri" w:cs="Calibri"/>
                <w:noProof/>
              </w:rPr>
              <w:tab/>
            </w:r>
            <w:r w:rsidRPr="005E5F39" w:rsidDel="005F17F3">
              <w:rPr>
                <w:noProof/>
              </w:rPr>
              <w:delText>Rappresentazione dei dati</w:delText>
            </w:r>
            <w:r w:rsidRPr="005E5F39" w:rsidDel="005F17F3">
              <w:rPr>
                <w:noProof/>
              </w:rPr>
              <w:tab/>
              <w:delText>12</w:delText>
            </w:r>
          </w:del>
        </w:p>
        <w:p w14:paraId="6F37924C" w14:textId="77777777" w:rsidR="00C472E1" w:rsidRPr="005E5F39" w:rsidDel="005F17F3" w:rsidRDefault="00697B31">
          <w:pPr>
            <w:tabs>
              <w:tab w:val="right" w:pos="8788"/>
            </w:tabs>
            <w:spacing w:before="360"/>
            <w:ind w:left="397" w:hanging="397"/>
            <w:rPr>
              <w:del w:id="287" w:author="CARBONIN GINA" w:date="2017-05-09T22:02:00Z"/>
              <w:rFonts w:ascii="Calibri" w:eastAsia="Calibri" w:hAnsi="Calibri" w:cs="Calibri"/>
              <w:noProof/>
            </w:rPr>
          </w:pPr>
          <w:del w:id="288" w:author="CARBONIN GINA" w:date="2017-05-09T22:02:00Z">
            <w:r w:rsidRPr="005E5F39" w:rsidDel="005F17F3">
              <w:rPr>
                <w:b/>
                <w:smallCaps/>
                <w:noProof/>
                <w:rPrChange w:id="289" w:author="CARBONIN GINA" w:date="2017-05-09T13:09:00Z">
                  <w:rPr/>
                </w:rPrChange>
              </w:rPr>
              <w:delText>5.</w:delText>
            </w:r>
            <w:r w:rsidRPr="005E5F39" w:rsidDel="005F17F3">
              <w:rPr>
                <w:rFonts w:ascii="Calibri" w:eastAsia="Calibri" w:hAnsi="Calibri" w:cs="Calibri"/>
                <w:noProof/>
              </w:rPr>
              <w:tab/>
            </w:r>
            <w:r w:rsidRPr="005E5F39" w:rsidDel="005F17F3">
              <w:rPr>
                <w:b/>
                <w:smallCaps/>
                <w:noProof/>
                <w:rPrChange w:id="290" w:author="CARBONIN GINA" w:date="2017-05-09T13:09:00Z">
                  <w:rPr/>
                </w:rPrChange>
              </w:rPr>
              <w:delText>Struttura del corpo dei messaggi dei servizi di ANPR</w:delText>
            </w:r>
            <w:r w:rsidRPr="005E5F39" w:rsidDel="005F17F3">
              <w:rPr>
                <w:b/>
                <w:smallCaps/>
                <w:noProof/>
              </w:rPr>
              <w:tab/>
              <w:delText>14</w:delText>
            </w:r>
          </w:del>
        </w:p>
        <w:p w14:paraId="41F44D71" w14:textId="77777777" w:rsidR="00C472E1" w:rsidRPr="005E5F39" w:rsidDel="005F17F3" w:rsidRDefault="00697B31">
          <w:pPr>
            <w:tabs>
              <w:tab w:val="right" w:pos="8789"/>
            </w:tabs>
            <w:spacing w:before="240"/>
            <w:ind w:left="1418" w:hanging="1021"/>
            <w:rPr>
              <w:del w:id="291" w:author="CARBONIN GINA" w:date="2017-05-09T22:02:00Z"/>
              <w:rFonts w:ascii="Calibri" w:eastAsia="Calibri" w:hAnsi="Calibri" w:cs="Calibri"/>
              <w:noProof/>
            </w:rPr>
          </w:pPr>
          <w:del w:id="292" w:author="CARBONIN GINA" w:date="2017-05-09T22:02:00Z">
            <w:r w:rsidRPr="005E5F39" w:rsidDel="005F17F3">
              <w:rPr>
                <w:smallCaps/>
                <w:noProof/>
                <w:rPrChange w:id="293" w:author="CARBONIN GINA" w:date="2017-05-09T13:09:00Z">
                  <w:rPr/>
                </w:rPrChange>
              </w:rPr>
              <w:delText>5.1</w:delText>
            </w:r>
            <w:r w:rsidRPr="005E5F39" w:rsidDel="005F17F3">
              <w:rPr>
                <w:rFonts w:ascii="Calibri" w:eastAsia="Calibri" w:hAnsi="Calibri" w:cs="Calibri"/>
                <w:noProof/>
              </w:rPr>
              <w:tab/>
            </w:r>
            <w:r w:rsidRPr="005E5F39" w:rsidDel="005F17F3">
              <w:rPr>
                <w:smallCaps/>
                <w:noProof/>
                <w:rPrChange w:id="294" w:author="CARBONIN GINA" w:date="2017-05-09T13:09:00Z">
                  <w:rPr/>
                </w:rPrChange>
              </w:rPr>
              <w:delText>Interrogazione dati anagrafici</w:delText>
            </w:r>
            <w:r w:rsidRPr="005E5F39" w:rsidDel="005F17F3">
              <w:rPr>
                <w:smallCaps/>
                <w:noProof/>
              </w:rPr>
              <w:tab/>
              <w:delText>14</w:delText>
            </w:r>
          </w:del>
        </w:p>
        <w:p w14:paraId="544BCE2D" w14:textId="77777777" w:rsidR="00C472E1" w:rsidRPr="005E5F39" w:rsidDel="005F17F3" w:rsidRDefault="00697B31">
          <w:pPr>
            <w:tabs>
              <w:tab w:val="left" w:pos="1418"/>
              <w:tab w:val="right" w:pos="8788"/>
            </w:tabs>
            <w:spacing w:before="120"/>
            <w:ind w:left="1418" w:hanging="1021"/>
            <w:rPr>
              <w:del w:id="295" w:author="CARBONIN GINA" w:date="2017-05-09T22:02:00Z"/>
              <w:rFonts w:ascii="Calibri" w:eastAsia="Calibri" w:hAnsi="Calibri" w:cs="Calibri"/>
              <w:noProof/>
            </w:rPr>
          </w:pPr>
          <w:del w:id="296" w:author="CARBONIN GINA" w:date="2017-05-09T22:02:00Z">
            <w:r w:rsidRPr="005E5F39" w:rsidDel="005F17F3">
              <w:rPr>
                <w:noProof/>
              </w:rPr>
              <w:delText>5.1.1</w:delText>
            </w:r>
            <w:r w:rsidRPr="005E5F39" w:rsidDel="005F17F3">
              <w:rPr>
                <w:rFonts w:ascii="Calibri" w:eastAsia="Calibri" w:hAnsi="Calibri" w:cs="Calibri"/>
                <w:noProof/>
              </w:rPr>
              <w:tab/>
            </w:r>
            <w:r w:rsidRPr="005E5F39" w:rsidDel="005F17F3">
              <w:rPr>
                <w:noProof/>
              </w:rPr>
              <w:delText>Struttura dati richiesta</w:delText>
            </w:r>
            <w:r w:rsidRPr="005E5F39" w:rsidDel="005F17F3">
              <w:rPr>
                <w:noProof/>
              </w:rPr>
              <w:tab/>
              <w:delText>15</w:delText>
            </w:r>
          </w:del>
        </w:p>
        <w:p w14:paraId="7B31844A" w14:textId="77777777" w:rsidR="00C472E1" w:rsidRPr="005E5F39" w:rsidDel="005F17F3" w:rsidRDefault="00697B31">
          <w:pPr>
            <w:tabs>
              <w:tab w:val="left" w:pos="1418"/>
              <w:tab w:val="right" w:pos="8788"/>
            </w:tabs>
            <w:spacing w:before="120"/>
            <w:ind w:left="1418" w:hanging="1021"/>
            <w:rPr>
              <w:del w:id="297" w:author="CARBONIN GINA" w:date="2017-05-09T22:02:00Z"/>
              <w:rFonts w:ascii="Calibri" w:eastAsia="Calibri" w:hAnsi="Calibri" w:cs="Calibri"/>
              <w:noProof/>
            </w:rPr>
          </w:pPr>
          <w:del w:id="298" w:author="CARBONIN GINA" w:date="2017-05-09T22:02:00Z">
            <w:r w:rsidRPr="005E5F39" w:rsidDel="005F17F3">
              <w:rPr>
                <w:noProof/>
              </w:rPr>
              <w:delText>5.1.2</w:delText>
            </w:r>
            <w:r w:rsidRPr="005E5F39" w:rsidDel="005F17F3">
              <w:rPr>
                <w:rFonts w:ascii="Calibri" w:eastAsia="Calibri" w:hAnsi="Calibri" w:cs="Calibri"/>
                <w:noProof/>
              </w:rPr>
              <w:tab/>
            </w:r>
            <w:r w:rsidRPr="005E5F39" w:rsidDel="005F17F3">
              <w:rPr>
                <w:noProof/>
              </w:rPr>
              <w:delText>Struttura dati risposta</w:delText>
            </w:r>
            <w:r w:rsidRPr="005E5F39" w:rsidDel="005F17F3">
              <w:rPr>
                <w:noProof/>
              </w:rPr>
              <w:tab/>
              <w:delText>15</w:delText>
            </w:r>
          </w:del>
        </w:p>
        <w:p w14:paraId="35ACF2F6" w14:textId="77777777" w:rsidR="00C472E1" w:rsidRPr="005E5F39" w:rsidDel="005F17F3" w:rsidRDefault="00697B31">
          <w:pPr>
            <w:tabs>
              <w:tab w:val="right" w:pos="8789"/>
            </w:tabs>
            <w:spacing w:before="240"/>
            <w:ind w:left="1418" w:hanging="1021"/>
            <w:rPr>
              <w:del w:id="299" w:author="CARBONIN GINA" w:date="2017-05-09T22:02:00Z"/>
              <w:rFonts w:ascii="Calibri" w:eastAsia="Calibri" w:hAnsi="Calibri" w:cs="Calibri"/>
              <w:noProof/>
            </w:rPr>
          </w:pPr>
          <w:del w:id="300" w:author="CARBONIN GINA" w:date="2017-05-09T22:02:00Z">
            <w:r w:rsidRPr="005E5F39" w:rsidDel="005F17F3">
              <w:rPr>
                <w:smallCaps/>
                <w:noProof/>
                <w:rPrChange w:id="301" w:author="CARBONIN GINA" w:date="2017-05-09T13:09:00Z">
                  <w:rPr/>
                </w:rPrChange>
              </w:rPr>
              <w:delText>5.2</w:delText>
            </w:r>
            <w:r w:rsidRPr="005E5F39" w:rsidDel="005F17F3">
              <w:rPr>
                <w:rFonts w:ascii="Calibri" w:eastAsia="Calibri" w:hAnsi="Calibri" w:cs="Calibri"/>
                <w:noProof/>
              </w:rPr>
              <w:tab/>
            </w:r>
            <w:r w:rsidRPr="005E5F39" w:rsidDel="005F17F3">
              <w:rPr>
                <w:smallCaps/>
                <w:noProof/>
                <w:rPrChange w:id="302" w:author="CARBONIN GINA" w:date="2017-05-09T13:09:00Z">
                  <w:rPr/>
                </w:rPrChange>
              </w:rPr>
              <w:delText>Cominicazione di avvenuta emissione CIE</w:delText>
            </w:r>
            <w:r w:rsidRPr="005E5F39" w:rsidDel="005F17F3">
              <w:rPr>
                <w:smallCaps/>
                <w:noProof/>
              </w:rPr>
              <w:tab/>
              <w:delText>15</w:delText>
            </w:r>
          </w:del>
        </w:p>
        <w:p w14:paraId="46F18662" w14:textId="77777777" w:rsidR="00C472E1" w:rsidRPr="005E5F39" w:rsidDel="005F17F3" w:rsidRDefault="00697B31">
          <w:pPr>
            <w:tabs>
              <w:tab w:val="right" w:pos="8789"/>
            </w:tabs>
            <w:spacing w:before="240"/>
            <w:ind w:left="1418" w:hanging="1021"/>
            <w:rPr>
              <w:del w:id="303" w:author="CARBONIN GINA" w:date="2017-05-09T22:02:00Z"/>
              <w:rFonts w:ascii="Calibri" w:eastAsia="Calibri" w:hAnsi="Calibri" w:cs="Calibri"/>
              <w:noProof/>
            </w:rPr>
          </w:pPr>
          <w:del w:id="304" w:author="CARBONIN GINA" w:date="2017-05-09T22:02:00Z">
            <w:r w:rsidRPr="005E5F39" w:rsidDel="005F17F3">
              <w:rPr>
                <w:smallCaps/>
                <w:noProof/>
                <w:rPrChange w:id="305" w:author="CARBONIN GINA" w:date="2017-05-09T13:09:00Z">
                  <w:rPr/>
                </w:rPrChange>
              </w:rPr>
              <w:delText>5.3</w:delText>
            </w:r>
            <w:r w:rsidRPr="005E5F39" w:rsidDel="005F17F3">
              <w:rPr>
                <w:rFonts w:ascii="Calibri" w:eastAsia="Calibri" w:hAnsi="Calibri" w:cs="Calibri"/>
                <w:noProof/>
              </w:rPr>
              <w:tab/>
            </w:r>
            <w:r w:rsidRPr="005E5F39" w:rsidDel="005F17F3">
              <w:rPr>
                <w:smallCaps/>
                <w:noProof/>
                <w:rPrChange w:id="306" w:author="CARBONIN GINA" w:date="2017-05-09T13:09:00Z">
                  <w:rPr/>
                </w:rPrChange>
              </w:rPr>
              <w:delText>Comunicazione di annullamento  CIE</w:delText>
            </w:r>
            <w:r w:rsidRPr="005E5F39" w:rsidDel="005F17F3">
              <w:rPr>
                <w:smallCaps/>
                <w:noProof/>
              </w:rPr>
              <w:tab/>
              <w:delText>16</w:delText>
            </w:r>
          </w:del>
        </w:p>
        <w:p w14:paraId="3ABD2E3A" w14:textId="77777777" w:rsidR="00C472E1" w:rsidRPr="005E5F39" w:rsidDel="005F17F3" w:rsidRDefault="00697B31">
          <w:pPr>
            <w:tabs>
              <w:tab w:val="right" w:pos="8788"/>
            </w:tabs>
            <w:spacing w:before="360"/>
            <w:ind w:left="397" w:hanging="397"/>
            <w:rPr>
              <w:del w:id="307" w:author="CARBONIN GINA" w:date="2017-05-09T22:02:00Z"/>
              <w:rFonts w:ascii="Calibri" w:eastAsia="Calibri" w:hAnsi="Calibri" w:cs="Calibri"/>
              <w:noProof/>
            </w:rPr>
          </w:pPr>
          <w:del w:id="308" w:author="CARBONIN GINA" w:date="2017-05-09T22:02:00Z">
            <w:r w:rsidRPr="005E5F39" w:rsidDel="005F17F3">
              <w:rPr>
                <w:b/>
                <w:smallCaps/>
                <w:noProof/>
                <w:rPrChange w:id="309" w:author="CARBONIN GINA" w:date="2017-05-09T13:09:00Z">
                  <w:rPr/>
                </w:rPrChange>
              </w:rPr>
              <w:delText>6.</w:delText>
            </w:r>
            <w:r w:rsidRPr="005E5F39" w:rsidDel="005F17F3">
              <w:rPr>
                <w:rFonts w:ascii="Calibri" w:eastAsia="Calibri" w:hAnsi="Calibri" w:cs="Calibri"/>
                <w:noProof/>
              </w:rPr>
              <w:tab/>
            </w:r>
            <w:r w:rsidRPr="005E5F39" w:rsidDel="005F17F3">
              <w:rPr>
                <w:b/>
                <w:smallCaps/>
                <w:noProof/>
                <w:rPrChange w:id="310" w:author="CARBONIN GINA" w:date="2017-05-09T13:09:00Z">
                  <w:rPr/>
                </w:rPrChange>
              </w:rPr>
              <w:delText>Riepilogo dei servizi</w:delText>
            </w:r>
            <w:r w:rsidRPr="005E5F39" w:rsidDel="005F17F3">
              <w:rPr>
                <w:b/>
                <w:smallCaps/>
                <w:noProof/>
              </w:rPr>
              <w:tab/>
              <w:delText>18</w:delText>
            </w:r>
          </w:del>
        </w:p>
        <w:p w14:paraId="06A32BA2" w14:textId="77777777" w:rsidR="00C472E1" w:rsidRPr="005E5F39" w:rsidDel="005F17F3" w:rsidRDefault="00697B31">
          <w:pPr>
            <w:tabs>
              <w:tab w:val="right" w:pos="8788"/>
            </w:tabs>
            <w:spacing w:before="360"/>
            <w:rPr>
              <w:del w:id="311" w:author="CARBONIN GINA" w:date="2017-05-09T22:02:00Z"/>
              <w:rFonts w:ascii="Calibri" w:eastAsia="Calibri" w:hAnsi="Calibri" w:cs="Calibri"/>
              <w:noProof/>
            </w:rPr>
          </w:pPr>
          <w:del w:id="312" w:author="CARBONIN GINA" w:date="2017-05-09T22:02:00Z">
            <w:r w:rsidRPr="005E5F39" w:rsidDel="005F17F3">
              <w:rPr>
                <w:b/>
                <w:smallCaps/>
                <w:noProof/>
                <w:rPrChange w:id="313" w:author="CARBONIN GINA" w:date="2017-05-09T13:09:00Z">
                  <w:rPr/>
                </w:rPrChange>
              </w:rPr>
              <w:delText>Allegato 1</w:delText>
            </w:r>
            <w:r w:rsidRPr="005E5F39" w:rsidDel="005F17F3">
              <w:rPr>
                <w:b/>
                <w:smallCaps/>
                <w:noProof/>
              </w:rPr>
              <w:tab/>
              <w:delText>19</w:delText>
            </w:r>
          </w:del>
        </w:p>
        <w:p w14:paraId="3CCDA10C" w14:textId="77777777" w:rsidR="00C472E1" w:rsidRPr="005E5F39" w:rsidDel="005F17F3" w:rsidRDefault="00697B31">
          <w:pPr>
            <w:tabs>
              <w:tab w:val="right" w:pos="8789"/>
            </w:tabs>
            <w:spacing w:before="240"/>
            <w:ind w:left="1418" w:hanging="1021"/>
            <w:rPr>
              <w:del w:id="314" w:author="CARBONIN GINA" w:date="2017-05-09T22:02:00Z"/>
              <w:rFonts w:ascii="Calibri" w:eastAsia="Calibri" w:hAnsi="Calibri" w:cs="Calibri"/>
              <w:noProof/>
            </w:rPr>
          </w:pPr>
          <w:del w:id="315" w:author="CARBONIN GINA" w:date="2017-05-09T22:02:00Z">
            <w:r w:rsidRPr="005E5F39" w:rsidDel="005F17F3">
              <w:rPr>
                <w:smallCaps/>
                <w:noProof/>
                <w:rPrChange w:id="316" w:author="CARBONIN GINA" w:date="2017-05-09T13:09:00Z">
                  <w:rPr/>
                </w:rPrChange>
              </w:rPr>
              <w:delText>1.1</w:delText>
            </w:r>
            <w:r w:rsidRPr="005E5F39" w:rsidDel="005F17F3">
              <w:rPr>
                <w:rFonts w:ascii="Calibri" w:eastAsia="Calibri" w:hAnsi="Calibri" w:cs="Calibri"/>
                <w:noProof/>
              </w:rPr>
              <w:tab/>
            </w:r>
            <w:r w:rsidRPr="005E5F39" w:rsidDel="005F17F3">
              <w:rPr>
                <w:smallCaps/>
                <w:noProof/>
                <w:rPrChange w:id="317" w:author="CARBONIN GINA" w:date="2017-05-09T13:09:00Z">
                  <w:rPr/>
                </w:rPrChange>
              </w:rPr>
              <w:delText>WS-SECURITY</w:delText>
            </w:r>
            <w:r w:rsidRPr="005E5F39" w:rsidDel="005F17F3">
              <w:rPr>
                <w:smallCaps/>
                <w:noProof/>
              </w:rPr>
              <w:tab/>
              <w:delText>22</w:delText>
            </w:r>
          </w:del>
        </w:p>
        <w:p w14:paraId="37A80FDE" w14:textId="77777777" w:rsidR="00C472E1" w:rsidRPr="005E5F39" w:rsidDel="005F17F3" w:rsidRDefault="00697B31">
          <w:pPr>
            <w:tabs>
              <w:tab w:val="right" w:pos="8789"/>
            </w:tabs>
            <w:spacing w:before="240"/>
            <w:ind w:left="1418" w:hanging="1021"/>
            <w:rPr>
              <w:del w:id="318" w:author="CARBONIN GINA" w:date="2017-05-09T22:02:00Z"/>
              <w:rFonts w:ascii="Calibri" w:eastAsia="Calibri" w:hAnsi="Calibri" w:cs="Calibri"/>
              <w:noProof/>
            </w:rPr>
          </w:pPr>
          <w:del w:id="319" w:author="CARBONIN GINA" w:date="2017-05-09T22:02:00Z">
            <w:r w:rsidRPr="005E5F39" w:rsidDel="005F17F3">
              <w:rPr>
                <w:smallCaps/>
                <w:noProof/>
                <w:rPrChange w:id="320" w:author="CARBONIN GINA" w:date="2017-05-09T13:09:00Z">
                  <w:rPr/>
                </w:rPrChange>
              </w:rPr>
              <w:delText>1.2</w:delText>
            </w:r>
            <w:r w:rsidRPr="005E5F39" w:rsidDel="005F17F3">
              <w:rPr>
                <w:rFonts w:ascii="Calibri" w:eastAsia="Calibri" w:hAnsi="Calibri" w:cs="Calibri"/>
                <w:noProof/>
              </w:rPr>
              <w:tab/>
            </w:r>
            <w:r w:rsidRPr="005E5F39" w:rsidDel="005F17F3">
              <w:rPr>
                <w:smallCaps/>
                <w:noProof/>
                <w:rPrChange w:id="321" w:author="CARBONIN GINA" w:date="2017-05-09T13:09:00Z">
                  <w:rPr/>
                </w:rPrChange>
              </w:rPr>
              <w:delText>Interazione con i servizi ANPR CIE 2.0</w:delText>
            </w:r>
            <w:r w:rsidRPr="005E5F39" w:rsidDel="005F17F3">
              <w:rPr>
                <w:smallCaps/>
                <w:noProof/>
              </w:rPr>
              <w:tab/>
              <w:delText>23</w:delText>
            </w:r>
          </w:del>
        </w:p>
        <w:p w14:paraId="45758E91" w14:textId="77777777" w:rsidR="00C472E1" w:rsidRPr="005E5F39" w:rsidDel="005F17F3" w:rsidRDefault="00697B31">
          <w:pPr>
            <w:tabs>
              <w:tab w:val="left" w:pos="1418"/>
              <w:tab w:val="right" w:pos="8788"/>
            </w:tabs>
            <w:spacing w:before="120"/>
            <w:ind w:left="1418" w:hanging="1021"/>
            <w:rPr>
              <w:del w:id="322" w:author="CARBONIN GINA" w:date="2017-05-09T22:02:00Z"/>
              <w:rFonts w:ascii="Calibri" w:eastAsia="Calibri" w:hAnsi="Calibri" w:cs="Calibri"/>
              <w:noProof/>
            </w:rPr>
          </w:pPr>
          <w:del w:id="323" w:author="CARBONIN GINA" w:date="2017-05-09T22:02:00Z">
            <w:r w:rsidRPr="005E5F39" w:rsidDel="005F17F3">
              <w:rPr>
                <w:noProof/>
              </w:rPr>
              <w:delText>1.2.1</w:delText>
            </w:r>
            <w:r w:rsidRPr="005E5F39" w:rsidDel="005F17F3">
              <w:rPr>
                <w:rFonts w:ascii="Calibri" w:eastAsia="Calibri" w:hAnsi="Calibri" w:cs="Calibri"/>
                <w:noProof/>
              </w:rPr>
              <w:tab/>
            </w:r>
            <w:r w:rsidRPr="005E5F39" w:rsidDel="005F17F3">
              <w:rPr>
                <w:noProof/>
              </w:rPr>
              <w:delText>Esempio SAML Authentication Assertion da inserire nel WS-SECURITY</w:delText>
            </w:r>
            <w:r w:rsidRPr="005E5F39" w:rsidDel="005F17F3">
              <w:rPr>
                <w:noProof/>
              </w:rPr>
              <w:tab/>
              <w:delText>24</w:delText>
            </w:r>
          </w:del>
        </w:p>
        <w:p w14:paraId="49EB1F20" w14:textId="77777777" w:rsidR="00C472E1" w:rsidRPr="005E5F39" w:rsidDel="005F17F3" w:rsidRDefault="00697B31">
          <w:pPr>
            <w:rPr>
              <w:del w:id="324" w:author="CARBONIN GINA" w:date="2017-05-09T22:02:00Z"/>
              <w:noProof/>
            </w:rPr>
          </w:pPr>
          <w:del w:id="325" w:author="CARBONIN GINA" w:date="2017-05-09T22:02:00Z">
            <w:r w:rsidRPr="005E5F39" w:rsidDel="005F17F3">
              <w:rPr>
                <w:noProof/>
              </w:rPr>
              <w:br w:type="page"/>
            </w:r>
          </w:del>
        </w:p>
        <w:p w14:paraId="5C15EF48" w14:textId="77777777" w:rsidR="00C472E1" w:rsidRPr="005E5F39" w:rsidRDefault="00697B31">
          <w:pPr>
            <w:spacing w:line="276" w:lineRule="auto"/>
            <w:rPr>
              <w:rFonts w:ascii="Calibri" w:eastAsia="Calibri" w:hAnsi="Calibri" w:cs="Calibri"/>
            </w:rPr>
          </w:pPr>
          <w:r w:rsidRPr="005E5F39">
            <w:fldChar w:fldCharType="end"/>
          </w:r>
        </w:p>
      </w:sdtContent>
    </w:sdt>
    <w:p w14:paraId="38EF3D9A" w14:textId="77777777" w:rsidR="00482FB2" w:rsidRPr="005E5F39" w:rsidRDefault="00482FB2">
      <w:pPr>
        <w:rPr>
          <w:ins w:id="326" w:author="Antonio Antetomaso" w:date="2017-03-30T16:32:00Z"/>
          <w:b/>
          <w:smallCaps/>
        </w:rPr>
      </w:pPr>
      <w:ins w:id="327" w:author="Antonio Antetomaso" w:date="2017-03-30T16:32:00Z">
        <w:r w:rsidRPr="005E5F39">
          <w:lastRenderedPageBreak/>
          <w:br w:type="page"/>
        </w:r>
      </w:ins>
    </w:p>
    <w:p w14:paraId="50898322" w14:textId="72581A20" w:rsidR="00C472E1" w:rsidRPr="005E5F39" w:rsidRDefault="00697B31">
      <w:pPr>
        <w:pStyle w:val="Titolo1"/>
        <w:numPr>
          <w:ilvl w:val="0"/>
          <w:numId w:val="4"/>
        </w:numPr>
        <w:ind w:hanging="794"/>
      </w:pPr>
      <w:bookmarkStart w:id="328" w:name="_Toc482279549"/>
      <w:r w:rsidRPr="005E5F39">
        <w:lastRenderedPageBreak/>
        <w:t>Premessa</w:t>
      </w:r>
      <w:bookmarkEnd w:id="328"/>
    </w:p>
    <w:p w14:paraId="4678915C" w14:textId="77777777" w:rsidR="00C472E1" w:rsidRPr="005E5F39" w:rsidRDefault="00697B31">
      <w:pPr>
        <w:spacing w:before="240"/>
        <w:ind w:left="794"/>
        <w:jc w:val="both"/>
      </w:pPr>
      <w:r w:rsidRPr="005E5F39">
        <w:t>Il documento descrive le modalità di colloquio d</w:t>
      </w:r>
      <w:ins w:id="329" w:author="Antonio Antetomaso" w:date="2017-03-21T22:39:00Z">
        <w:r w:rsidRPr="005E5F39">
          <w:t>el sistema</w:t>
        </w:r>
      </w:ins>
      <w:del w:id="330" w:author="Antonio Antetomaso" w:date="2017-03-21T22:39:00Z">
        <w:r w:rsidRPr="005E5F39">
          <w:delText>i</w:delText>
        </w:r>
      </w:del>
      <w:r w:rsidRPr="005E5F39">
        <w:t xml:space="preserve"> ANPR con </w:t>
      </w:r>
      <w:ins w:id="331" w:author="Antonio Antetomaso" w:date="2017-03-21T22:31:00Z">
        <w:r w:rsidRPr="005E5F39">
          <w:t>la piattaforma CIEOnline offerta agli ufficiali di anagrafe per l’espletamento dei processi di emissione della Carta di Identità elettronica.</w:t>
        </w:r>
      </w:ins>
      <w:del w:id="332" w:author="Antonio Antetomaso" w:date="2017-03-21T22:31:00Z">
        <w:r w:rsidRPr="005E5F39">
          <w:delText>il CP-CIE dell’Istituto Poligrafico e Zecca dello Stato (IPZS) per la gestione delle carte di identità elettroniche (CIE).</w:delText>
        </w:r>
      </w:del>
      <w:ins w:id="333" w:author="Antonio Antetomaso" w:date="2017-03-21T22:40:00Z">
        <w:r w:rsidRPr="005E5F39">
          <w:t xml:space="preserve"> Titolare di entrambe le piattaforme software è il Ministero dell’Interno.</w:t>
        </w:r>
      </w:ins>
    </w:p>
    <w:p w14:paraId="1A6D4061" w14:textId="77777777" w:rsidR="00C472E1" w:rsidRPr="005E5F39" w:rsidRDefault="00697B31">
      <w:pPr>
        <w:spacing w:before="240"/>
        <w:ind w:left="794"/>
        <w:jc w:val="both"/>
      </w:pPr>
      <w:r w:rsidRPr="005E5F39">
        <w:t>Una prima sezione descrive le modalità di accesso, l’architettura generale dei sistemi e degli standard utilizzati.</w:t>
      </w:r>
    </w:p>
    <w:p w14:paraId="6C4B876D" w14:textId="77777777" w:rsidR="00C472E1" w:rsidRPr="005E5F39" w:rsidRDefault="00697B31">
      <w:pPr>
        <w:spacing w:before="240"/>
        <w:ind w:left="794"/>
        <w:jc w:val="both"/>
      </w:pPr>
      <w:r w:rsidRPr="005E5F39">
        <w:t>La seconda sezione illustra la struttura dei messaggi, specificando anche dal punto di vista della sicurezza, gli standard adottati.</w:t>
      </w:r>
    </w:p>
    <w:p w14:paraId="289757A9" w14:textId="77777777" w:rsidR="00C472E1" w:rsidRPr="005E5F39" w:rsidRDefault="00697B31">
      <w:pPr>
        <w:spacing w:before="240"/>
        <w:ind w:left="794"/>
        <w:jc w:val="both"/>
      </w:pPr>
      <w:r w:rsidRPr="005E5F39">
        <w:t>La terza sezione, infine, contiene per ciascun servizio:</w:t>
      </w:r>
    </w:p>
    <w:p w14:paraId="510AB9FF" w14:textId="77777777" w:rsidR="00C472E1" w:rsidRPr="005E5F39" w:rsidRDefault="00697B31">
      <w:pPr>
        <w:numPr>
          <w:ilvl w:val="0"/>
          <w:numId w:val="1"/>
        </w:numPr>
        <w:spacing w:before="120"/>
        <w:ind w:hanging="357"/>
        <w:jc w:val="both"/>
      </w:pPr>
      <w:r w:rsidRPr="005E5F39">
        <w:t>la descrizione del funzionamento, evidenziando il flusso logico della transazione cui è associato;</w:t>
      </w:r>
    </w:p>
    <w:p w14:paraId="238E500B" w14:textId="77777777" w:rsidR="00C472E1" w:rsidRPr="005E5F39" w:rsidRDefault="00697B31">
      <w:pPr>
        <w:numPr>
          <w:ilvl w:val="0"/>
          <w:numId w:val="1"/>
        </w:numPr>
        <w:spacing w:before="120"/>
        <w:ind w:hanging="357"/>
        <w:jc w:val="both"/>
      </w:pPr>
      <w:r w:rsidRPr="005E5F39">
        <w:t>l’elenco dei campi di input e di output dei web services utilizzati, in formato di tabella excel;</w:t>
      </w:r>
    </w:p>
    <w:p w14:paraId="25A178C2" w14:textId="77777777" w:rsidR="00C472E1" w:rsidRPr="005E5F39" w:rsidRDefault="00697B31">
      <w:pPr>
        <w:numPr>
          <w:ilvl w:val="0"/>
          <w:numId w:val="1"/>
        </w:numPr>
        <w:spacing w:before="120"/>
        <w:ind w:hanging="357"/>
        <w:jc w:val="both"/>
      </w:pPr>
      <w:r w:rsidRPr="005E5F39">
        <w:t>il nome del file XSD associato a ciascuno servizio.</w:t>
      </w:r>
    </w:p>
    <w:p w14:paraId="3EA27E3F" w14:textId="77777777" w:rsidR="00C472E1" w:rsidRPr="005E5F39" w:rsidRDefault="00697B31">
      <w:r w:rsidRPr="005E5F39">
        <w:br w:type="page"/>
      </w:r>
    </w:p>
    <w:p w14:paraId="7AD21392" w14:textId="77777777" w:rsidR="00C472E1" w:rsidRPr="005E5F39" w:rsidRDefault="00697B31">
      <w:pPr>
        <w:pStyle w:val="Titolo1"/>
        <w:numPr>
          <w:ilvl w:val="0"/>
          <w:numId w:val="4"/>
        </w:numPr>
        <w:ind w:hanging="794"/>
      </w:pPr>
      <w:bookmarkStart w:id="334" w:name="_Toc482279550"/>
      <w:r w:rsidRPr="005E5F39">
        <w:lastRenderedPageBreak/>
        <w:t>Glossario</w:t>
      </w:r>
      <w:bookmarkEnd w:id="334"/>
      <w:r w:rsidRPr="005E5F39">
        <w:t xml:space="preserve"> </w:t>
      </w:r>
    </w:p>
    <w:tbl>
      <w:tblPr>
        <w:tblStyle w:val="a"/>
        <w:tblW w:w="8210" w:type="dxa"/>
        <w:tblInd w:w="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6"/>
        <w:gridCol w:w="2784"/>
        <w:gridCol w:w="2690"/>
      </w:tblGrid>
      <w:tr w:rsidR="00C472E1" w:rsidRPr="005E5F39" w14:paraId="4AAEC492" w14:textId="77777777">
        <w:tc>
          <w:tcPr>
            <w:tcW w:w="2736" w:type="dxa"/>
            <w:shd w:val="clear" w:color="auto" w:fill="D9D9D9"/>
            <w:vAlign w:val="center"/>
          </w:tcPr>
          <w:p w14:paraId="6845BC53" w14:textId="77777777" w:rsidR="00C472E1" w:rsidRPr="005E5F39" w:rsidRDefault="00697B31">
            <w:pPr>
              <w:spacing w:before="240"/>
              <w:jc w:val="center"/>
              <w:rPr>
                <w:b/>
              </w:rPr>
            </w:pPr>
            <w:r w:rsidRPr="005E5F39">
              <w:rPr>
                <w:b/>
              </w:rPr>
              <w:t>Termine</w:t>
            </w:r>
          </w:p>
        </w:tc>
        <w:tc>
          <w:tcPr>
            <w:tcW w:w="2784" w:type="dxa"/>
            <w:shd w:val="clear" w:color="auto" w:fill="D9D9D9"/>
            <w:vAlign w:val="center"/>
          </w:tcPr>
          <w:p w14:paraId="5656B8C2" w14:textId="77777777" w:rsidR="00C472E1" w:rsidRPr="005E5F39" w:rsidRDefault="00697B31">
            <w:pPr>
              <w:spacing w:before="240"/>
              <w:jc w:val="center"/>
              <w:rPr>
                <w:b/>
              </w:rPr>
            </w:pPr>
            <w:r w:rsidRPr="005E5F39">
              <w:rPr>
                <w:b/>
              </w:rPr>
              <w:t>Descrizione</w:t>
            </w:r>
          </w:p>
        </w:tc>
        <w:tc>
          <w:tcPr>
            <w:tcW w:w="2690" w:type="dxa"/>
            <w:shd w:val="clear" w:color="auto" w:fill="D9D9D9"/>
            <w:vAlign w:val="center"/>
          </w:tcPr>
          <w:p w14:paraId="57FAC6F0" w14:textId="77777777" w:rsidR="00C472E1" w:rsidRPr="005E5F39" w:rsidRDefault="00697B31">
            <w:pPr>
              <w:spacing w:before="240"/>
              <w:jc w:val="center"/>
              <w:rPr>
                <w:b/>
              </w:rPr>
            </w:pPr>
            <w:r w:rsidRPr="005E5F39">
              <w:rPr>
                <w:b/>
              </w:rPr>
              <w:t>Note</w:t>
            </w:r>
          </w:p>
        </w:tc>
      </w:tr>
      <w:tr w:rsidR="00C472E1" w:rsidRPr="005E5F39" w14:paraId="5EB855B7" w14:textId="77777777">
        <w:tc>
          <w:tcPr>
            <w:tcW w:w="2736" w:type="dxa"/>
          </w:tcPr>
          <w:p w14:paraId="2DB7F7A5" w14:textId="77777777" w:rsidR="00C472E1" w:rsidRPr="005E5F39" w:rsidRDefault="00697B31">
            <w:pPr>
              <w:spacing w:before="240"/>
              <w:jc w:val="both"/>
            </w:pPr>
            <w:r w:rsidRPr="005E5F39">
              <w:t>AE</w:t>
            </w:r>
          </w:p>
        </w:tc>
        <w:tc>
          <w:tcPr>
            <w:tcW w:w="2784" w:type="dxa"/>
          </w:tcPr>
          <w:p w14:paraId="05A45048" w14:textId="77777777" w:rsidR="00C472E1" w:rsidRPr="005E5F39" w:rsidRDefault="00697B31">
            <w:pPr>
              <w:spacing w:before="240"/>
              <w:jc w:val="both"/>
            </w:pPr>
            <w:r w:rsidRPr="005E5F39">
              <w:t>Agenzia delle Entrate</w:t>
            </w:r>
          </w:p>
        </w:tc>
        <w:tc>
          <w:tcPr>
            <w:tcW w:w="2690" w:type="dxa"/>
          </w:tcPr>
          <w:p w14:paraId="0BA89DBF" w14:textId="77777777" w:rsidR="00C472E1" w:rsidRPr="005E5F39" w:rsidRDefault="00C472E1">
            <w:pPr>
              <w:spacing w:before="240"/>
              <w:jc w:val="both"/>
            </w:pPr>
          </w:p>
        </w:tc>
      </w:tr>
      <w:tr w:rsidR="00C472E1" w:rsidRPr="005E5F39" w14:paraId="24683CDE" w14:textId="77777777">
        <w:tc>
          <w:tcPr>
            <w:tcW w:w="2736" w:type="dxa"/>
          </w:tcPr>
          <w:p w14:paraId="60BD498F" w14:textId="77777777" w:rsidR="00C472E1" w:rsidRPr="005E5F39" w:rsidRDefault="00697B31">
            <w:pPr>
              <w:spacing w:before="240"/>
              <w:jc w:val="both"/>
            </w:pPr>
            <w:r w:rsidRPr="005E5F39">
              <w:t>ANPR</w:t>
            </w:r>
          </w:p>
        </w:tc>
        <w:tc>
          <w:tcPr>
            <w:tcW w:w="2784" w:type="dxa"/>
          </w:tcPr>
          <w:p w14:paraId="58BBEB5C" w14:textId="77777777" w:rsidR="00C472E1" w:rsidRPr="005E5F39" w:rsidRDefault="00697B31">
            <w:pPr>
              <w:spacing w:before="240"/>
              <w:jc w:val="both"/>
            </w:pPr>
            <w:r w:rsidRPr="005E5F39">
              <w:t>Anagrafe Nazionale della Popolazione Residente</w:t>
            </w:r>
          </w:p>
        </w:tc>
        <w:tc>
          <w:tcPr>
            <w:tcW w:w="2690" w:type="dxa"/>
          </w:tcPr>
          <w:p w14:paraId="3C40FE4A" w14:textId="77777777" w:rsidR="00C472E1" w:rsidRPr="005E5F39" w:rsidRDefault="00697B31">
            <w:pPr>
              <w:spacing w:before="240"/>
              <w:jc w:val="both"/>
            </w:pPr>
            <w:r w:rsidRPr="005E5F39">
              <w:t>Rappresenta il sistema centrale di ANPR che eroga i servizi</w:t>
            </w:r>
          </w:p>
        </w:tc>
      </w:tr>
      <w:tr w:rsidR="00C472E1" w:rsidRPr="005E5F39" w14:paraId="729266FD" w14:textId="77777777">
        <w:tc>
          <w:tcPr>
            <w:tcW w:w="2736" w:type="dxa"/>
          </w:tcPr>
          <w:p w14:paraId="4DF3DE46" w14:textId="77777777" w:rsidR="00C472E1" w:rsidRPr="005E5F39" w:rsidRDefault="00697B31">
            <w:pPr>
              <w:spacing w:before="240"/>
              <w:jc w:val="both"/>
            </w:pPr>
            <w:r w:rsidRPr="005E5F39">
              <w:t>Corporichiesta</w:t>
            </w:r>
          </w:p>
        </w:tc>
        <w:tc>
          <w:tcPr>
            <w:tcW w:w="2784" w:type="dxa"/>
          </w:tcPr>
          <w:p w14:paraId="1FA3042A" w14:textId="77777777" w:rsidR="00C472E1" w:rsidRPr="005E5F39" w:rsidRDefault="00697B31">
            <w:pPr>
              <w:spacing w:before="240"/>
              <w:jc w:val="both"/>
            </w:pPr>
            <w:r w:rsidRPr="005E5F39">
              <w:t>Insieme di oggetti che contengono i parametri da indicare, a cura del comune e specifici per l’operazione che si richiede</w:t>
            </w:r>
          </w:p>
        </w:tc>
        <w:tc>
          <w:tcPr>
            <w:tcW w:w="2690" w:type="dxa"/>
          </w:tcPr>
          <w:p w14:paraId="4BE385D7" w14:textId="77777777" w:rsidR="00C472E1" w:rsidRPr="005E5F39" w:rsidRDefault="00C472E1">
            <w:pPr>
              <w:spacing w:before="240"/>
              <w:jc w:val="both"/>
            </w:pPr>
          </w:p>
        </w:tc>
      </w:tr>
      <w:tr w:rsidR="00C472E1" w:rsidRPr="005E5F39" w14:paraId="7CD6C210" w14:textId="77777777">
        <w:tc>
          <w:tcPr>
            <w:tcW w:w="2736" w:type="dxa"/>
          </w:tcPr>
          <w:p w14:paraId="7585E899" w14:textId="77777777" w:rsidR="00C472E1" w:rsidRPr="005E5F39" w:rsidRDefault="00697B31">
            <w:pPr>
              <w:spacing w:before="240"/>
              <w:jc w:val="both"/>
            </w:pPr>
            <w:r w:rsidRPr="005E5F39">
              <w:t>Corporisposta</w:t>
            </w:r>
          </w:p>
        </w:tc>
        <w:tc>
          <w:tcPr>
            <w:tcW w:w="2784" w:type="dxa"/>
          </w:tcPr>
          <w:p w14:paraId="2D393CFB" w14:textId="77777777" w:rsidR="00C472E1" w:rsidRPr="005E5F39" w:rsidRDefault="00697B31">
            <w:pPr>
              <w:spacing w:before="240"/>
              <w:jc w:val="both"/>
            </w:pPr>
            <w:r w:rsidRPr="005E5F39">
              <w:t xml:space="preserve">Insieme di oggetti che contengono le informazioni restituite da ANPR a fronte della richiesta inoltrata dal comune </w:t>
            </w:r>
          </w:p>
        </w:tc>
        <w:tc>
          <w:tcPr>
            <w:tcW w:w="2690" w:type="dxa"/>
          </w:tcPr>
          <w:p w14:paraId="07E5255B" w14:textId="77777777" w:rsidR="00C472E1" w:rsidRPr="005E5F39" w:rsidRDefault="00C472E1">
            <w:pPr>
              <w:spacing w:before="240"/>
              <w:jc w:val="both"/>
            </w:pPr>
          </w:p>
        </w:tc>
      </w:tr>
      <w:tr w:rsidR="00C472E1" w:rsidRPr="005E5F39" w14:paraId="0DFE5481" w14:textId="77777777">
        <w:tc>
          <w:tcPr>
            <w:tcW w:w="2736" w:type="dxa"/>
          </w:tcPr>
          <w:p w14:paraId="55DFCDE2" w14:textId="77777777" w:rsidR="00C472E1" w:rsidRPr="005E5F39" w:rsidRDefault="00697B31">
            <w:pPr>
              <w:spacing w:before="240"/>
              <w:jc w:val="both"/>
            </w:pPr>
            <w:r w:rsidRPr="005E5F39">
              <w:t>datiCF</w:t>
            </w:r>
          </w:p>
        </w:tc>
        <w:tc>
          <w:tcPr>
            <w:tcW w:w="2784" w:type="dxa"/>
          </w:tcPr>
          <w:p w14:paraId="05EA2A80" w14:textId="77777777" w:rsidR="00C472E1" w:rsidRPr="005E5F39" w:rsidRDefault="00697B31">
            <w:pPr>
              <w:spacing w:before="240"/>
              <w:jc w:val="both"/>
            </w:pPr>
            <w:r w:rsidRPr="005E5F39">
              <w:t>Dati che concorrono alla formazione del codice fiscale</w:t>
            </w:r>
          </w:p>
        </w:tc>
        <w:tc>
          <w:tcPr>
            <w:tcW w:w="2690" w:type="dxa"/>
          </w:tcPr>
          <w:p w14:paraId="036D2A59" w14:textId="77777777" w:rsidR="00C472E1" w:rsidRPr="005E5F39" w:rsidRDefault="00697B31">
            <w:pPr>
              <w:spacing w:before="240"/>
              <w:jc w:val="both"/>
            </w:pPr>
            <w:r w:rsidRPr="005E5F39">
              <w:t>Sono  costituiti dal cognome, nome, sesso, data di nascita, luogo di nascita identificato attraverso il codice catastale (o codice Belfiore) che identifica il comune e la provincia “vigenti” al momento della nascita o dallo stato estero attuale</w:t>
            </w:r>
          </w:p>
        </w:tc>
      </w:tr>
      <w:tr w:rsidR="00C472E1" w:rsidRPr="005E5F39" w14:paraId="27B4F25F" w14:textId="77777777">
        <w:tc>
          <w:tcPr>
            <w:tcW w:w="2736" w:type="dxa"/>
          </w:tcPr>
          <w:p w14:paraId="70FC86DE" w14:textId="77777777" w:rsidR="00C472E1" w:rsidRPr="005E5F39" w:rsidRDefault="00697B31">
            <w:pPr>
              <w:spacing w:before="240"/>
              <w:jc w:val="both"/>
            </w:pPr>
            <w:r w:rsidRPr="005E5F39">
              <w:t>WS</w:t>
            </w:r>
          </w:p>
        </w:tc>
        <w:tc>
          <w:tcPr>
            <w:tcW w:w="2784" w:type="dxa"/>
          </w:tcPr>
          <w:p w14:paraId="22CEE0B8" w14:textId="77777777" w:rsidR="00C472E1" w:rsidRPr="005E5F39" w:rsidRDefault="00697B31">
            <w:pPr>
              <w:spacing w:before="240"/>
              <w:jc w:val="both"/>
            </w:pPr>
            <w:r w:rsidRPr="005E5F39">
              <w:t>Web Services</w:t>
            </w:r>
          </w:p>
        </w:tc>
        <w:tc>
          <w:tcPr>
            <w:tcW w:w="2690" w:type="dxa"/>
          </w:tcPr>
          <w:p w14:paraId="758FC63C" w14:textId="77777777" w:rsidR="00C472E1" w:rsidRPr="005E5F39" w:rsidRDefault="00697B31">
            <w:pPr>
              <w:spacing w:before="240"/>
              <w:jc w:val="both"/>
            </w:pPr>
            <w:r w:rsidRPr="005E5F39">
              <w:t xml:space="preserve">Il comune opera in modalità WS quando per le registrazioni anagrafiche (iscrizion mutazioni cancellazioni), utilizza il proprio sistema gestionale integrato con i WS di ANPR. </w:t>
            </w:r>
          </w:p>
        </w:tc>
      </w:tr>
      <w:tr w:rsidR="00C472E1" w:rsidRPr="005E5F39" w14:paraId="09647D11" w14:textId="77777777">
        <w:trPr>
          <w:del w:id="335" w:author="Antonio Antetomaso" w:date="2017-03-21T22:34:00Z"/>
        </w:trPr>
        <w:tc>
          <w:tcPr>
            <w:tcW w:w="2736" w:type="dxa"/>
          </w:tcPr>
          <w:p w14:paraId="63C2E2AD" w14:textId="77777777" w:rsidR="00C472E1" w:rsidRPr="005E5F39" w:rsidRDefault="00697B31">
            <w:pPr>
              <w:spacing w:before="240"/>
              <w:jc w:val="both"/>
              <w:rPr>
                <w:del w:id="336" w:author="Antonio Antetomaso" w:date="2017-03-21T22:34:00Z"/>
              </w:rPr>
            </w:pPr>
            <w:del w:id="337" w:author="Antonio Antetomaso" w:date="2017-03-21T22:34:00Z">
              <w:r w:rsidRPr="005E5F39">
                <w:delText>IPZS</w:delText>
              </w:r>
            </w:del>
          </w:p>
        </w:tc>
        <w:tc>
          <w:tcPr>
            <w:tcW w:w="2784" w:type="dxa"/>
          </w:tcPr>
          <w:p w14:paraId="467F0195" w14:textId="77777777" w:rsidR="00C472E1" w:rsidRPr="005E5F39" w:rsidRDefault="00C472E1">
            <w:pPr>
              <w:spacing w:before="240"/>
              <w:jc w:val="both"/>
              <w:rPr>
                <w:del w:id="338" w:author="Antonio Antetomaso" w:date="2017-03-21T22:34:00Z"/>
              </w:rPr>
            </w:pPr>
          </w:p>
        </w:tc>
        <w:tc>
          <w:tcPr>
            <w:tcW w:w="2690" w:type="dxa"/>
          </w:tcPr>
          <w:p w14:paraId="116C78D7" w14:textId="77777777" w:rsidR="00C472E1" w:rsidRPr="005E5F39" w:rsidRDefault="00697B31">
            <w:pPr>
              <w:spacing w:before="240"/>
              <w:jc w:val="both"/>
              <w:rPr>
                <w:del w:id="339" w:author="Antonio Antetomaso" w:date="2017-03-21T22:34:00Z"/>
              </w:rPr>
            </w:pPr>
            <w:del w:id="340" w:author="Antonio Antetomaso" w:date="2017-03-21T22:34:00Z">
              <w:r w:rsidRPr="005E5F39">
                <w:delText>Istituto Poligrafico e Zecca dello Stato</w:delText>
              </w:r>
            </w:del>
          </w:p>
        </w:tc>
      </w:tr>
      <w:tr w:rsidR="00C472E1" w:rsidRPr="005E5F39" w14:paraId="30D13CFB" w14:textId="77777777">
        <w:tc>
          <w:tcPr>
            <w:tcW w:w="2736" w:type="dxa"/>
          </w:tcPr>
          <w:p w14:paraId="6F1EA80D" w14:textId="77777777" w:rsidR="00C472E1" w:rsidRPr="005E5F39" w:rsidRDefault="00697B31">
            <w:pPr>
              <w:spacing w:before="240"/>
              <w:jc w:val="both"/>
            </w:pPr>
            <w:r w:rsidRPr="005E5F39">
              <w:lastRenderedPageBreak/>
              <w:t>CIE</w:t>
            </w:r>
          </w:p>
        </w:tc>
        <w:tc>
          <w:tcPr>
            <w:tcW w:w="2784" w:type="dxa"/>
          </w:tcPr>
          <w:p w14:paraId="0621E161" w14:textId="77777777" w:rsidR="00C472E1" w:rsidRPr="005E5F39" w:rsidRDefault="00C472E1">
            <w:pPr>
              <w:spacing w:before="240"/>
              <w:jc w:val="both"/>
            </w:pPr>
          </w:p>
        </w:tc>
        <w:tc>
          <w:tcPr>
            <w:tcW w:w="2690" w:type="dxa"/>
          </w:tcPr>
          <w:p w14:paraId="5CCFF405" w14:textId="77777777" w:rsidR="00C472E1" w:rsidRPr="005E5F39" w:rsidRDefault="00697B31">
            <w:pPr>
              <w:spacing w:before="240"/>
              <w:jc w:val="both"/>
            </w:pPr>
            <w:r w:rsidRPr="005E5F39">
              <w:t>Carta di identità elettronica</w:t>
            </w:r>
          </w:p>
        </w:tc>
      </w:tr>
      <w:tr w:rsidR="00C472E1" w:rsidRPr="005E5F39" w14:paraId="384EAA89" w14:textId="77777777">
        <w:trPr>
          <w:ins w:id="341" w:author="Antonio Antetomaso" w:date="2017-03-21T22:34:00Z"/>
        </w:trPr>
        <w:tc>
          <w:tcPr>
            <w:tcW w:w="2736" w:type="dxa"/>
          </w:tcPr>
          <w:p w14:paraId="661D48DD" w14:textId="77777777" w:rsidR="00C472E1" w:rsidRPr="005E5F39" w:rsidRDefault="00697B31">
            <w:pPr>
              <w:spacing w:before="240"/>
              <w:jc w:val="both"/>
              <w:rPr>
                <w:ins w:id="342" w:author="Antonio Antetomaso" w:date="2017-03-21T22:34:00Z"/>
              </w:rPr>
            </w:pPr>
            <w:ins w:id="343" w:author="Antonio Antetomaso" w:date="2017-03-21T22:34:00Z">
              <w:r w:rsidRPr="005E5F39">
                <w:t>CIEOnline</w:t>
              </w:r>
            </w:ins>
          </w:p>
        </w:tc>
        <w:tc>
          <w:tcPr>
            <w:tcW w:w="2784" w:type="dxa"/>
          </w:tcPr>
          <w:p w14:paraId="0C8144C4" w14:textId="77777777" w:rsidR="00C472E1" w:rsidRPr="005E5F39" w:rsidRDefault="00C472E1">
            <w:pPr>
              <w:spacing w:before="240"/>
              <w:jc w:val="both"/>
              <w:rPr>
                <w:ins w:id="344" w:author="Antonio Antetomaso" w:date="2017-03-21T22:34:00Z"/>
              </w:rPr>
            </w:pPr>
          </w:p>
        </w:tc>
        <w:tc>
          <w:tcPr>
            <w:tcW w:w="2690" w:type="dxa"/>
          </w:tcPr>
          <w:p w14:paraId="5637DE0E" w14:textId="77777777" w:rsidR="00C472E1" w:rsidRPr="005E5F39" w:rsidRDefault="00697B31">
            <w:pPr>
              <w:spacing w:before="240"/>
              <w:jc w:val="both"/>
              <w:rPr>
                <w:ins w:id="345" w:author="Antonio Antetomaso" w:date="2017-03-21T22:34:00Z"/>
              </w:rPr>
            </w:pPr>
            <w:ins w:id="346" w:author="Antonio Antetomaso" w:date="2017-03-21T22:34:00Z">
              <w:r w:rsidRPr="005E5F39">
                <w:t>La piattaforma WEB utilizzata dagli ufficiali di anagrafe per l’emissione delle CIE.</w:t>
              </w:r>
            </w:ins>
          </w:p>
        </w:tc>
      </w:tr>
    </w:tbl>
    <w:p w14:paraId="3CF10F61" w14:textId="77777777" w:rsidR="00C472E1" w:rsidRPr="005E5F39" w:rsidRDefault="00C472E1">
      <w:pPr>
        <w:spacing w:before="240"/>
        <w:ind w:left="794"/>
        <w:jc w:val="both"/>
      </w:pPr>
    </w:p>
    <w:p w14:paraId="06E7CC44" w14:textId="77777777" w:rsidR="00C472E1" w:rsidRPr="005E5F39" w:rsidRDefault="00697B31">
      <w:r w:rsidRPr="005E5F39">
        <w:br w:type="page"/>
      </w:r>
    </w:p>
    <w:p w14:paraId="0593FFE2" w14:textId="37C546F7" w:rsidR="00C472E1" w:rsidRPr="005E5F39" w:rsidRDefault="00697B31">
      <w:pPr>
        <w:pStyle w:val="Titolo1"/>
        <w:numPr>
          <w:ilvl w:val="0"/>
          <w:numId w:val="4"/>
        </w:numPr>
        <w:ind w:hanging="794"/>
      </w:pPr>
      <w:del w:id="347" w:author="Antonio Antetomaso" w:date="2017-03-30T16:32:00Z">
        <w:r w:rsidRPr="005E5F39" w:rsidDel="00482FB2">
          <w:lastRenderedPageBreak/>
          <w:delText>modalita’ di accesso</w:delText>
        </w:r>
      </w:del>
      <w:bookmarkStart w:id="348" w:name="_Toc482279551"/>
      <w:ins w:id="349" w:author="Antonio Antetomaso" w:date="2017-03-30T16:32:00Z">
        <w:r w:rsidR="00482FB2" w:rsidRPr="005E5F39">
          <w:t xml:space="preserve">Modalità di </w:t>
        </w:r>
        <w:commentRangeStart w:id="350"/>
        <w:commentRangeStart w:id="351"/>
        <w:r w:rsidR="00482FB2" w:rsidRPr="005E5F39">
          <w:t>accesso</w:t>
        </w:r>
      </w:ins>
      <w:commentRangeEnd w:id="350"/>
      <w:r w:rsidR="005E5F39" w:rsidRPr="005E5F39">
        <w:rPr>
          <w:rStyle w:val="Rimandocommento"/>
          <w:b w:val="0"/>
          <w:smallCaps w:val="0"/>
        </w:rPr>
        <w:commentReference w:id="350"/>
      </w:r>
      <w:commentRangeEnd w:id="351"/>
      <w:r w:rsidR="005E5F39" w:rsidRPr="005E5F39">
        <w:rPr>
          <w:rStyle w:val="Rimandocommento"/>
          <w:b w:val="0"/>
          <w:smallCaps w:val="0"/>
        </w:rPr>
        <w:commentReference w:id="351"/>
      </w:r>
      <w:bookmarkEnd w:id="348"/>
    </w:p>
    <w:p w14:paraId="19CC36E7" w14:textId="77777777" w:rsidR="00C472E1" w:rsidRPr="005E5F39" w:rsidRDefault="00697B31" w:rsidP="00EC4AAB">
      <w:pPr>
        <w:spacing w:before="240"/>
        <w:ind w:left="794"/>
        <w:jc w:val="both"/>
      </w:pPr>
      <w:r w:rsidRPr="005E5F39">
        <w:t xml:space="preserve">L’accesso </w:t>
      </w:r>
      <w:ins w:id="352" w:author="Antonio Antetomaso" w:date="2017-03-21T22:40:00Z">
        <w:r w:rsidRPr="005E5F39">
          <w:t xml:space="preserve">al sistema ANPR da parte della piattaforma CIEOnline </w:t>
        </w:r>
      </w:ins>
      <w:r w:rsidRPr="005E5F39">
        <w:t>avviene tramite un end-point distinto da quelli utilizzati dai comuni.</w:t>
      </w:r>
    </w:p>
    <w:p w14:paraId="4A62FF6E" w14:textId="60329DE3" w:rsidR="00C472E1" w:rsidRPr="005E5F39" w:rsidDel="005E5F39" w:rsidRDefault="00697B31" w:rsidP="00EC4AAB">
      <w:pPr>
        <w:spacing w:before="240"/>
        <w:ind w:left="794"/>
        <w:jc w:val="both"/>
        <w:rPr>
          <w:del w:id="353" w:author="CARBONIN GINA" w:date="2017-05-09T13:06:00Z"/>
          <w:highlight w:val="yellow"/>
          <w:rPrChange w:id="354" w:author="CARBONIN GINA" w:date="2017-05-09T13:09:00Z">
            <w:rPr>
              <w:del w:id="355" w:author="CARBONIN GINA" w:date="2017-05-09T13:06:00Z"/>
            </w:rPr>
          </w:rPrChange>
        </w:rPr>
      </w:pPr>
      <w:r w:rsidRPr="005E5F39">
        <w:rPr>
          <w:highlight w:val="yellow"/>
          <w:rPrChange w:id="356" w:author="CARBONIN GINA" w:date="2017-05-09T13:09:00Z">
            <w:rPr/>
          </w:rPrChange>
        </w:rPr>
        <w:t xml:space="preserve">In merito alle politiche di sicurezza da implementare, </w:t>
      </w:r>
      <w:del w:id="357" w:author="CARBONIN GINA" w:date="2017-05-09T13:06:00Z">
        <w:r w:rsidRPr="005E5F39" w:rsidDel="005E5F39">
          <w:rPr>
            <w:highlight w:val="yellow"/>
            <w:rPrChange w:id="358" w:author="CARBONIN GINA" w:date="2017-05-09T13:09:00Z">
              <w:rPr/>
            </w:rPrChange>
          </w:rPr>
          <w:delText xml:space="preserve">sono possibili tre soluzioni; l’ idea </w:delText>
        </w:r>
      </w:del>
      <w:ins w:id="359" w:author="Antonio Antetomaso" w:date="2017-03-21T22:41:00Z">
        <w:del w:id="360" w:author="CARBONIN GINA" w:date="2017-05-09T13:06:00Z">
          <w:r w:rsidRPr="005E5F39" w:rsidDel="005E5F39">
            <w:rPr>
              <w:highlight w:val="yellow"/>
              <w:rPrChange w:id="361" w:author="CARBONIN GINA" w:date="2017-05-09T13:09:00Z">
                <w:rPr/>
              </w:rPrChange>
            </w:rPr>
            <w:delText xml:space="preserve">obiettivo </w:delText>
          </w:r>
        </w:del>
      </w:ins>
      <w:del w:id="362" w:author="CARBONIN GINA" w:date="2017-05-09T13:06:00Z">
        <w:r w:rsidRPr="005E5F39" w:rsidDel="005E5F39">
          <w:rPr>
            <w:highlight w:val="yellow"/>
            <w:rPrChange w:id="363" w:author="CARBONIN GINA" w:date="2017-05-09T13:09:00Z">
              <w:rPr/>
            </w:rPrChange>
          </w:rPr>
          <w:delText>è scegliere la soluzione più veloce ed economica da implementare, conforme alle vigenti norme di legge.</w:delText>
        </w:r>
      </w:del>
    </w:p>
    <w:p w14:paraId="52EDEBB0" w14:textId="0E170731" w:rsidR="00C472E1" w:rsidRPr="005E5F39" w:rsidDel="005E5F39" w:rsidRDefault="00697B31" w:rsidP="00043976">
      <w:pPr>
        <w:pStyle w:val="Titolo2"/>
        <w:numPr>
          <w:ilvl w:val="1"/>
          <w:numId w:val="4"/>
        </w:numPr>
        <w:ind w:left="1134" w:hanging="708"/>
        <w:rPr>
          <w:del w:id="364" w:author="CARBONIN GINA" w:date="2017-05-09T13:05:00Z"/>
          <w:highlight w:val="yellow"/>
          <w:rPrChange w:id="365" w:author="CARBONIN GINA" w:date="2017-05-09T13:09:00Z">
            <w:rPr>
              <w:del w:id="366" w:author="CARBONIN GINA" w:date="2017-05-09T13:05:00Z"/>
            </w:rPr>
          </w:rPrChange>
        </w:rPr>
      </w:pPr>
      <w:del w:id="367" w:author="CARBONIN GINA" w:date="2017-05-09T13:05:00Z">
        <w:r w:rsidRPr="005E5F39" w:rsidDel="005E5F39">
          <w:rPr>
            <w:highlight w:val="yellow"/>
            <w:rPrChange w:id="368" w:author="CARBONIN GINA" w:date="2017-05-09T13:09:00Z">
              <w:rPr/>
            </w:rPrChange>
          </w:rPr>
          <w:delText>Soluzione 1</w:delText>
        </w:r>
      </w:del>
    </w:p>
    <w:p w14:paraId="0C7798C8" w14:textId="6F896DD5" w:rsidR="00C472E1" w:rsidRPr="005E5F39" w:rsidDel="005E5F39" w:rsidRDefault="00697B31">
      <w:pPr>
        <w:spacing w:before="240"/>
        <w:ind w:left="794"/>
        <w:jc w:val="both"/>
        <w:rPr>
          <w:del w:id="369" w:author="CARBONIN GINA" w:date="2017-05-09T13:05:00Z"/>
          <w:highlight w:val="yellow"/>
          <w:rPrChange w:id="370" w:author="CARBONIN GINA" w:date="2017-05-09T13:09:00Z">
            <w:rPr>
              <w:del w:id="371" w:author="CARBONIN GINA" w:date="2017-05-09T13:05:00Z"/>
            </w:rPr>
          </w:rPrChange>
        </w:rPr>
      </w:pPr>
      <w:del w:id="372" w:author="CARBONIN GINA" w:date="2017-05-09T13:05:00Z">
        <w:r w:rsidRPr="005E5F39" w:rsidDel="005E5F39">
          <w:rPr>
            <w:b/>
            <w:highlight w:val="yellow"/>
            <w:rPrChange w:id="373" w:author="CARBONIN GINA" w:date="2017-05-09T13:09:00Z">
              <w:rPr>
                <w:b/>
              </w:rPr>
            </w:rPrChange>
          </w:rPr>
          <w:delText>saml-completo</w:delText>
        </w:r>
        <w:r w:rsidRPr="005E5F39" w:rsidDel="005E5F39">
          <w:rPr>
            <w:highlight w:val="yellow"/>
            <w:rPrChange w:id="374" w:author="CARBONIN GINA" w:date="2017-05-09T13:09:00Z">
              <w:rPr/>
            </w:rPrChange>
          </w:rPr>
          <w:delText xml:space="preserve"> -</w:delText>
        </w:r>
      </w:del>
      <w:ins w:id="375" w:author="Antonio Antetomaso" w:date="2017-03-21T22:42:00Z">
        <w:del w:id="376" w:author="CARBONIN GINA" w:date="2017-05-09T13:05:00Z">
          <w:r w:rsidRPr="005E5F39" w:rsidDel="005E5F39">
            <w:rPr>
              <w:highlight w:val="yellow"/>
              <w:rPrChange w:id="377" w:author="CARBONIN GINA" w:date="2017-05-09T13:09:00Z">
                <w:rPr/>
              </w:rPrChange>
            </w:rPr>
            <w:delText>–</w:delText>
          </w:r>
        </w:del>
      </w:ins>
      <w:del w:id="378" w:author="CARBONIN GINA" w:date="2017-05-09T13:05:00Z">
        <w:r w:rsidRPr="005E5F39" w:rsidDel="005E5F39">
          <w:rPr>
            <w:highlight w:val="yellow"/>
            <w:rPrChange w:id="379" w:author="CARBONIN GINA" w:date="2017-05-09T13:09:00Z">
              <w:rPr/>
            </w:rPrChange>
          </w:rPr>
          <w:delText xml:space="preserve"> il software CIE</w:delText>
        </w:r>
      </w:del>
      <w:ins w:id="380" w:author="Antonio Antetomaso" w:date="2017-03-21T22:42:00Z">
        <w:del w:id="381" w:author="CARBONIN GINA" w:date="2017-05-09T13:05:00Z">
          <w:r w:rsidRPr="005E5F39" w:rsidDel="005E5F39">
            <w:rPr>
              <w:highlight w:val="yellow"/>
              <w:rPrChange w:id="382" w:author="CARBONIN GINA" w:date="2017-05-09T13:09:00Z">
                <w:rPr/>
              </w:rPrChange>
            </w:rPr>
            <w:delText>la piattaforma CIEOnline</w:delText>
          </w:r>
        </w:del>
      </w:ins>
      <w:del w:id="383" w:author="CARBONIN GINA" w:date="2017-05-09T13:05:00Z">
        <w:r w:rsidRPr="005E5F39" w:rsidDel="005E5F39">
          <w:rPr>
            <w:highlight w:val="yellow"/>
            <w:rPrChange w:id="384" w:author="CARBONIN GINA" w:date="2017-05-09T13:09:00Z">
              <w:rPr/>
            </w:rPrChange>
          </w:rPr>
          <w:delText xml:space="preserve"> </w:delText>
        </w:r>
      </w:del>
      <w:ins w:id="385" w:author="Antonio Antetomaso" w:date="2017-03-21T22:44:00Z">
        <w:del w:id="386" w:author="CARBONIN GINA" w:date="2017-05-09T13:05:00Z">
          <w:r w:rsidRPr="005E5F39" w:rsidDel="005E5F39">
            <w:rPr>
              <w:highlight w:val="yellow"/>
              <w:rPrChange w:id="387" w:author="CARBONIN GINA" w:date="2017-05-09T13:09:00Z">
                <w:rPr/>
              </w:rPrChange>
            </w:rPr>
            <w:delText xml:space="preserve">utilizzata dall’ufficiale di anagrafe </w:delText>
          </w:r>
        </w:del>
      </w:ins>
      <w:del w:id="388" w:author="CARBONIN GINA" w:date="2017-05-09T13:05:00Z">
        <w:r w:rsidRPr="005E5F39" w:rsidDel="005E5F39">
          <w:rPr>
            <w:highlight w:val="yellow"/>
            <w:rPrChange w:id="389" w:author="CARBONIN GINA" w:date="2017-05-09T13:09:00Z">
              <w:rPr/>
            </w:rPrChange>
          </w:rPr>
          <w:delText>sulla macchina dell’operatore anagrafico</w:delText>
        </w:r>
      </w:del>
      <w:ins w:id="390" w:author="Antonio Antetomaso" w:date="2017-03-21T22:44:00Z">
        <w:del w:id="391" w:author="CARBONIN GINA" w:date="2017-05-09T13:05:00Z">
          <w:r w:rsidRPr="005E5F39" w:rsidDel="005E5F39">
            <w:rPr>
              <w:highlight w:val="yellow"/>
              <w:rPrChange w:id="392" w:author="CARBONIN GINA" w:date="2017-05-09T13:09:00Z">
                <w:rPr/>
              </w:rPrChange>
            </w:rPr>
            <w:delText>attraverso la sua postazione di lavoro CIE,</w:delText>
          </w:r>
        </w:del>
      </w:ins>
      <w:del w:id="393" w:author="CARBONIN GINA" w:date="2017-05-09T13:05:00Z">
        <w:r w:rsidRPr="005E5F39" w:rsidDel="005E5F39">
          <w:rPr>
            <w:highlight w:val="yellow"/>
            <w:rPrChange w:id="394" w:author="CARBONIN GINA" w:date="2017-05-09T13:09:00Z">
              <w:rPr/>
            </w:rPrChange>
          </w:rPr>
          <w:delText xml:space="preserve"> usa </w:delText>
        </w:r>
      </w:del>
      <w:ins w:id="395" w:author="Antonio Antetomaso" w:date="2017-03-21T22:45:00Z">
        <w:del w:id="396" w:author="CARBONIN GINA" w:date="2017-05-09T13:05:00Z">
          <w:r w:rsidRPr="005E5F39" w:rsidDel="005E5F39">
            <w:rPr>
              <w:highlight w:val="yellow"/>
              <w:rPrChange w:id="397" w:author="CARBONIN GINA" w:date="2017-05-09T13:09:00Z">
                <w:rPr/>
              </w:rPrChange>
            </w:rPr>
            <w:delText xml:space="preserve">utilizzando </w:delText>
          </w:r>
        </w:del>
      </w:ins>
      <w:del w:id="398" w:author="CARBONIN GINA" w:date="2017-05-09T13:05:00Z">
        <w:r w:rsidRPr="005E5F39" w:rsidDel="005E5F39">
          <w:rPr>
            <w:highlight w:val="yellow"/>
            <w:rPrChange w:id="399" w:author="CARBONIN GINA" w:date="2017-05-09T13:09:00Z">
              <w:rPr/>
            </w:rPrChange>
          </w:rPr>
          <w:delText xml:space="preserve">il </w:delText>
        </w:r>
      </w:del>
      <w:ins w:id="400" w:author="Antonio Antetomaso" w:date="2017-03-21T22:44:00Z">
        <w:del w:id="401" w:author="CARBONIN GINA" w:date="2017-05-09T13:05:00Z">
          <w:r w:rsidRPr="005E5F39" w:rsidDel="005E5F39">
            <w:rPr>
              <w:highlight w:val="yellow"/>
              <w:rPrChange w:id="402" w:author="CARBONIN GINA" w:date="2017-05-09T13:09:00Z">
                <w:rPr/>
              </w:rPrChange>
            </w:rPr>
            <w:delText xml:space="preserve">il </w:delText>
          </w:r>
        </w:del>
      </w:ins>
      <w:del w:id="403" w:author="CARBONIN GINA" w:date="2017-05-09T13:05:00Z">
        <w:r w:rsidRPr="005E5F39" w:rsidDel="005E5F39">
          <w:rPr>
            <w:highlight w:val="yellow"/>
            <w:rPrChange w:id="404" w:author="CARBONIN GINA" w:date="2017-05-09T13:09:00Z">
              <w:rPr/>
            </w:rPrChange>
          </w:rPr>
          <w:delText>certificato di postazione</w:delText>
        </w:r>
      </w:del>
      <w:ins w:id="405" w:author="Antonio Antetomaso" w:date="2017-03-21T22:44:00Z">
        <w:del w:id="406" w:author="CARBONIN GINA" w:date="2017-05-09T13:05:00Z">
          <w:r w:rsidRPr="005E5F39" w:rsidDel="005E5F39">
            <w:rPr>
              <w:highlight w:val="yellow"/>
              <w:rPrChange w:id="407" w:author="CARBONIN GINA" w:date="2017-05-09T13:09:00Z">
                <w:rPr/>
              </w:rPrChange>
            </w:rPr>
            <w:delText xml:space="preserve"> installato su quest’ultima</w:delText>
          </w:r>
        </w:del>
      </w:ins>
      <w:del w:id="408" w:author="CARBONIN GINA" w:date="2017-05-09T13:05:00Z">
        <w:r w:rsidRPr="005E5F39" w:rsidDel="005E5F39">
          <w:rPr>
            <w:highlight w:val="yellow"/>
            <w:rPrChange w:id="409" w:author="CARBONIN GINA" w:date="2017-05-09T13:09:00Z">
              <w:rPr/>
            </w:rPrChange>
          </w:rPr>
          <w:delText xml:space="preserve">, si autentica come l'operatore che sta effettuando l'operazione, esattamente come qualsiasi altro accesso ANPR. E’ </w:delText>
        </w:r>
      </w:del>
      <w:ins w:id="410" w:author="Antonio Antetomaso" w:date="2017-03-30T09:47:00Z">
        <w:del w:id="411" w:author="CARBONIN GINA" w:date="2017-05-09T13:05:00Z">
          <w:r w:rsidR="008B47A3" w:rsidRPr="005E5F39" w:rsidDel="005E5F39">
            <w:rPr>
              <w:highlight w:val="yellow"/>
              <w:rPrChange w:id="412" w:author="CARBONIN GINA" w:date="2017-05-09T13:09:00Z">
                <w:rPr/>
              </w:rPrChange>
            </w:rPr>
            <w:delText xml:space="preserve">È </w:delText>
          </w:r>
        </w:del>
      </w:ins>
      <w:del w:id="413" w:author="CARBONIN GINA" w:date="2017-05-09T13:05:00Z">
        <w:r w:rsidRPr="005E5F39" w:rsidDel="005E5F39">
          <w:rPr>
            <w:highlight w:val="yellow"/>
            <w:rPrChange w:id="414" w:author="CARBONIN GINA" w:date="2017-05-09T13:09:00Z">
              <w:rPr/>
            </w:rPrChange>
          </w:rPr>
          <w:delText>descritta in dettaglio in allegato1</w:delText>
        </w:r>
        <w:r w:rsidRPr="005E5F39" w:rsidDel="005E5F39">
          <w:rPr>
            <w:highlight w:val="yellow"/>
            <w:vertAlign w:val="superscript"/>
            <w:rPrChange w:id="415" w:author="CARBONIN GINA" w:date="2017-05-09T13:09:00Z">
              <w:rPr>
                <w:vertAlign w:val="superscript"/>
              </w:rPr>
            </w:rPrChange>
          </w:rPr>
          <w:footnoteReference w:id="1"/>
        </w:r>
        <w:r w:rsidRPr="005E5F39" w:rsidDel="005E5F39">
          <w:rPr>
            <w:highlight w:val="yellow"/>
            <w:rPrChange w:id="418" w:author="CARBONIN GINA" w:date="2017-05-09T13:09:00Z">
              <w:rPr/>
            </w:rPrChange>
          </w:rPr>
          <w:delText>.</w:delText>
        </w:r>
      </w:del>
    </w:p>
    <w:p w14:paraId="632CDBF7" w14:textId="440A43F2" w:rsidR="00C472E1" w:rsidRPr="005E5F39" w:rsidDel="005E5F39" w:rsidRDefault="00697B31">
      <w:pPr>
        <w:spacing w:before="240"/>
        <w:ind w:left="794"/>
        <w:jc w:val="both"/>
        <w:rPr>
          <w:del w:id="419" w:author="CARBONIN GINA" w:date="2017-05-09T13:05:00Z"/>
          <w:highlight w:val="yellow"/>
          <w:rPrChange w:id="420" w:author="CARBONIN GINA" w:date="2017-05-09T13:09:00Z">
            <w:rPr>
              <w:del w:id="421" w:author="CARBONIN GINA" w:date="2017-05-09T13:05:00Z"/>
            </w:rPr>
          </w:rPrChange>
        </w:rPr>
      </w:pPr>
      <w:del w:id="422" w:author="CARBONIN GINA" w:date="2017-05-09T13:05:00Z">
        <w:r w:rsidRPr="005E5F39" w:rsidDel="005E5F39">
          <w:rPr>
            <w:highlight w:val="yellow"/>
          </w:rPr>
          <w:delText xml:space="preserve">In questa ipotesi, l’operatore del </w:delText>
        </w:r>
      </w:del>
      <w:ins w:id="423" w:author="Antonio Antetomaso" w:date="2017-03-21T22:46:00Z">
        <w:del w:id="424" w:author="CARBONIN GINA" w:date="2017-05-09T13:05:00Z">
          <w:r w:rsidRPr="005E5F39" w:rsidDel="005E5F39">
            <w:rPr>
              <w:highlight w:val="yellow"/>
            </w:rPr>
            <w:delText>C</w:delText>
          </w:r>
        </w:del>
      </w:ins>
      <w:del w:id="425" w:author="CARBONIN GINA" w:date="2017-05-09T13:05:00Z">
        <w:r w:rsidRPr="005E5F39" w:rsidDel="005E5F39">
          <w:rPr>
            <w:highlight w:val="yellow"/>
          </w:rPr>
          <w:delText>comune che esegue l’interrogazione deve essere censito in ANPR ed il certificato di postazione</w:delText>
        </w:r>
      </w:del>
      <w:ins w:id="426" w:author="Antonio Antetomaso" w:date="2017-03-21T22:45:00Z">
        <w:del w:id="427" w:author="CARBONIN GINA" w:date="2017-05-09T13:05:00Z">
          <w:r w:rsidRPr="005E5F39" w:rsidDel="005E5F39">
            <w:rPr>
              <w:highlight w:val="yellow"/>
            </w:rPr>
            <w:delText xml:space="preserve">, </w:delText>
          </w:r>
        </w:del>
      </w:ins>
      <w:del w:id="428" w:author="CARBONIN GINA" w:date="2017-05-09T13:05:00Z">
        <w:r w:rsidRPr="005E5F39" w:rsidDel="005E5F39">
          <w:rPr>
            <w:highlight w:val="yellow"/>
          </w:rPr>
          <w:delText xml:space="preserve"> è rilasciato dalla CA ANPR</w:delText>
        </w:r>
      </w:del>
      <w:ins w:id="429" w:author="Antonio Antetomaso" w:date="2017-03-21T22:45:00Z">
        <w:del w:id="430" w:author="CARBONIN GINA" w:date="2017-05-09T13:05:00Z">
          <w:r w:rsidRPr="005E5F39" w:rsidDel="005E5F39">
            <w:rPr>
              <w:highlight w:val="yellow"/>
            </w:rPr>
            <w:delText xml:space="preserve">, deve essere presente presso </w:delText>
          </w:r>
          <w:commentRangeStart w:id="431"/>
          <w:r w:rsidRPr="005E5F39" w:rsidDel="005E5F39">
            <w:rPr>
              <w:highlight w:val="yellow"/>
            </w:rPr>
            <w:delText xml:space="preserve">la piattaforma CIEOnline </w:delText>
          </w:r>
          <w:commentRangeEnd w:id="431"/>
          <w:r w:rsidRPr="005E5F39" w:rsidDel="005E5F39">
            <w:rPr>
              <w:highlight w:val="yellow"/>
              <w:rPrChange w:id="432" w:author="CARBONIN GINA" w:date="2017-05-09T13:09:00Z">
                <w:rPr/>
              </w:rPrChange>
            </w:rPr>
            <w:commentReference w:id="431"/>
          </w:r>
          <w:r w:rsidRPr="005E5F39" w:rsidDel="005E5F39">
            <w:rPr>
              <w:highlight w:val="yellow"/>
            </w:rPr>
            <w:delText>congiuntamente alla sua chiave privata</w:delText>
          </w:r>
        </w:del>
      </w:ins>
      <w:del w:id="433" w:author="CARBONIN GINA" w:date="2017-05-09T13:05:00Z">
        <w:r w:rsidRPr="005E5F39" w:rsidDel="005E5F39">
          <w:rPr>
            <w:highlight w:val="yellow"/>
          </w:rPr>
          <w:delText xml:space="preserve">. </w:delText>
        </w:r>
        <w:commentRangeStart w:id="434"/>
        <w:r w:rsidRPr="005E5F39" w:rsidDel="005E5F39">
          <w:rPr>
            <w:highlight w:val="yellow"/>
          </w:rPr>
          <w:delText>L’utente</w:delText>
        </w:r>
        <w:commentRangeEnd w:id="434"/>
        <w:r w:rsidRPr="005E5F39" w:rsidDel="005E5F39">
          <w:rPr>
            <w:highlight w:val="yellow"/>
            <w:rPrChange w:id="435" w:author="CARBONIN GINA" w:date="2017-05-09T13:09:00Z">
              <w:rPr/>
            </w:rPrChange>
          </w:rPr>
          <w:commentReference w:id="434"/>
        </w:r>
        <w:r w:rsidRPr="005E5F39" w:rsidDel="005E5F39">
          <w:rPr>
            <w:highlight w:val="yellow"/>
          </w:rPr>
          <w:delText xml:space="preserve"> è identificato dal codice fiscale; la postazione si desume dal certificato. Entrambi sono ricavati dall’asserzione SAML</w:delText>
        </w:r>
      </w:del>
      <w:ins w:id="436" w:author="Antonio Antetomaso" w:date="2017-03-21T22:47:00Z">
        <w:del w:id="437" w:author="CARBONIN GINA" w:date="2017-05-09T13:05:00Z">
          <w:r w:rsidRPr="005E5F39" w:rsidDel="005E5F39">
            <w:rPr>
              <w:highlight w:val="yellow"/>
              <w:rPrChange w:id="438" w:author="CARBONIN GINA" w:date="2017-05-09T13:09:00Z">
                <w:rPr/>
              </w:rPrChange>
            </w:rPr>
            <w:delText>.</w:delText>
          </w:r>
        </w:del>
      </w:ins>
    </w:p>
    <w:p w14:paraId="4AFF6C1F" w14:textId="4031602D" w:rsidR="00C472E1" w:rsidRPr="005E5F39" w:rsidDel="005E5F39" w:rsidRDefault="00697B31">
      <w:pPr>
        <w:spacing w:before="240"/>
        <w:ind w:left="794"/>
        <w:jc w:val="both"/>
        <w:rPr>
          <w:del w:id="439" w:author="CARBONIN GINA" w:date="2017-05-09T13:05:00Z"/>
          <w:b/>
          <w:highlight w:val="yellow"/>
          <w:rPrChange w:id="440" w:author="CARBONIN GINA" w:date="2017-05-09T13:09:00Z">
            <w:rPr>
              <w:del w:id="441" w:author="CARBONIN GINA" w:date="2017-05-09T13:05:00Z"/>
              <w:b/>
            </w:rPr>
          </w:rPrChange>
        </w:rPr>
      </w:pPr>
      <w:del w:id="442" w:author="CARBONIN GINA" w:date="2017-05-09T13:05:00Z">
        <w:r w:rsidRPr="005E5F39" w:rsidDel="005E5F39">
          <w:rPr>
            <w:b/>
            <w:highlight w:val="yellow"/>
            <w:rPrChange w:id="443" w:author="CARBONIN GINA" w:date="2017-05-09T13:09:00Z">
              <w:rPr>
                <w:b/>
              </w:rPr>
            </w:rPrChange>
          </w:rPr>
          <w:delText>•Benefici:</w:delText>
        </w:r>
      </w:del>
    </w:p>
    <w:p w14:paraId="43E3AF7D" w14:textId="55BCABB8" w:rsidR="00C472E1" w:rsidRPr="005E5F39" w:rsidDel="005E5F39" w:rsidRDefault="00697B31">
      <w:pPr>
        <w:spacing w:before="240"/>
        <w:ind w:left="794"/>
        <w:jc w:val="both"/>
        <w:rPr>
          <w:del w:id="444" w:author="CARBONIN GINA" w:date="2017-05-09T13:05:00Z"/>
          <w:highlight w:val="yellow"/>
          <w:rPrChange w:id="445" w:author="CARBONIN GINA" w:date="2017-05-09T13:09:00Z">
            <w:rPr>
              <w:del w:id="446" w:author="CARBONIN GINA" w:date="2017-05-09T13:05:00Z"/>
            </w:rPr>
          </w:rPrChange>
        </w:rPr>
      </w:pPr>
      <w:del w:id="447" w:author="CARBONIN GINA" w:date="2017-05-09T13:05:00Z">
        <w:r w:rsidRPr="005E5F39" w:rsidDel="005E5F39">
          <w:rPr>
            <w:highlight w:val="yellow"/>
            <w:rPrChange w:id="448" w:author="CARBONIN GINA" w:date="2017-05-09T13:09:00Z">
              <w:rPr/>
            </w:rPrChange>
          </w:rPr>
          <w:delText>•Lato SOGEI, il codice di autenticazione funziona nello stesso modo per tutto.</w:delText>
        </w:r>
      </w:del>
    </w:p>
    <w:p w14:paraId="10D01A2A" w14:textId="4088DACC" w:rsidR="00C472E1" w:rsidRPr="005E5F39" w:rsidDel="005E5F39" w:rsidRDefault="00697B31">
      <w:pPr>
        <w:spacing w:before="240"/>
        <w:ind w:left="794"/>
        <w:jc w:val="both"/>
        <w:rPr>
          <w:del w:id="449" w:author="CARBONIN GINA" w:date="2017-05-09T13:05:00Z"/>
          <w:highlight w:val="yellow"/>
          <w:rPrChange w:id="450" w:author="CARBONIN GINA" w:date="2017-05-09T13:09:00Z">
            <w:rPr>
              <w:del w:id="451" w:author="CARBONIN GINA" w:date="2017-05-09T13:05:00Z"/>
            </w:rPr>
          </w:rPrChange>
        </w:rPr>
      </w:pPr>
      <w:del w:id="452" w:author="CARBONIN GINA" w:date="2017-05-09T13:05:00Z">
        <w:r w:rsidRPr="005E5F39" w:rsidDel="005E5F39">
          <w:rPr>
            <w:highlight w:val="yellow"/>
            <w:rPrChange w:id="453" w:author="CARBONIN GINA" w:date="2017-05-09T13:09:00Z">
              <w:rPr/>
            </w:rPrChange>
          </w:rPr>
          <w:delText>•Si mantengono i requisiti di tracciamento previsti dal DPCM 194/2014</w:delText>
        </w:r>
      </w:del>
    </w:p>
    <w:p w14:paraId="1A88893D" w14:textId="44A61750" w:rsidR="00C472E1" w:rsidRPr="005E5F39" w:rsidDel="005E5F39" w:rsidRDefault="00697B31">
      <w:pPr>
        <w:spacing w:before="240"/>
        <w:ind w:left="794"/>
        <w:jc w:val="both"/>
        <w:rPr>
          <w:del w:id="454" w:author="CARBONIN GINA" w:date="2017-05-09T13:05:00Z"/>
          <w:b/>
          <w:highlight w:val="yellow"/>
          <w:rPrChange w:id="455" w:author="CARBONIN GINA" w:date="2017-05-09T13:09:00Z">
            <w:rPr>
              <w:del w:id="456" w:author="CARBONIN GINA" w:date="2017-05-09T13:05:00Z"/>
              <w:b/>
            </w:rPr>
          </w:rPrChange>
        </w:rPr>
      </w:pPr>
      <w:del w:id="457" w:author="CARBONIN GINA" w:date="2017-05-09T13:05:00Z">
        <w:r w:rsidRPr="005E5F39" w:rsidDel="005E5F39">
          <w:rPr>
            <w:b/>
            <w:highlight w:val="yellow"/>
            <w:rPrChange w:id="458" w:author="CARBONIN GINA" w:date="2017-05-09T13:09:00Z">
              <w:rPr>
                <w:b/>
              </w:rPr>
            </w:rPrChange>
          </w:rPr>
          <w:delText>•Problemi:</w:delText>
        </w:r>
      </w:del>
    </w:p>
    <w:p w14:paraId="0305A3AF" w14:textId="52C0AC8D" w:rsidR="00C472E1" w:rsidRPr="005E5F39" w:rsidDel="005E5F39" w:rsidRDefault="00697B31">
      <w:pPr>
        <w:spacing w:before="240"/>
        <w:ind w:left="794"/>
        <w:jc w:val="both"/>
        <w:rPr>
          <w:del w:id="459" w:author="CARBONIN GINA" w:date="2017-05-09T13:05:00Z"/>
          <w:highlight w:val="yellow"/>
          <w:rPrChange w:id="460" w:author="CARBONIN GINA" w:date="2017-05-09T13:09:00Z">
            <w:rPr>
              <w:del w:id="461" w:author="CARBONIN GINA" w:date="2017-05-09T13:05:00Z"/>
            </w:rPr>
          </w:rPrChange>
        </w:rPr>
      </w:pPr>
      <w:del w:id="462" w:author="CARBONIN GINA" w:date="2017-05-09T13:05:00Z">
        <w:r w:rsidRPr="005E5F39" w:rsidDel="005E5F39">
          <w:rPr>
            <w:highlight w:val="yellow"/>
            <w:rPrChange w:id="463" w:author="CARBONIN GINA" w:date="2017-05-09T13:09:00Z">
              <w:rPr/>
            </w:rPrChange>
          </w:rPr>
          <w:delText>•Complessità di deployment e supporto lato CIE.</w:delText>
        </w:r>
      </w:del>
    </w:p>
    <w:p w14:paraId="0A651EBC" w14:textId="11C38642" w:rsidR="00C472E1" w:rsidRPr="005E5F39" w:rsidDel="005E5F39" w:rsidRDefault="00697B31">
      <w:pPr>
        <w:spacing w:before="240"/>
        <w:ind w:left="794"/>
        <w:jc w:val="both"/>
        <w:rPr>
          <w:del w:id="464" w:author="CARBONIN GINA" w:date="2017-05-09T13:05:00Z"/>
          <w:highlight w:val="yellow"/>
          <w:rPrChange w:id="465" w:author="CARBONIN GINA" w:date="2017-05-09T13:09:00Z">
            <w:rPr>
              <w:del w:id="466" w:author="CARBONIN GINA" w:date="2017-05-09T13:05:00Z"/>
            </w:rPr>
          </w:rPrChange>
        </w:rPr>
      </w:pPr>
      <w:del w:id="467" w:author="CARBONIN GINA" w:date="2017-05-09T13:05:00Z">
        <w:r w:rsidRPr="005E5F39" w:rsidDel="005E5F39">
          <w:rPr>
            <w:highlight w:val="yellow"/>
            <w:rPrChange w:id="468" w:author="CARBONIN GINA" w:date="2017-05-09T13:09:00Z">
              <w:rPr/>
            </w:rPrChange>
          </w:rPr>
          <w:delText>Eg, serve configurare certificati correttamente, dare supporto ai comuni, tracciare puntualmente le informazioni di tutte le postazioni dispiegate ...</w:delText>
        </w:r>
      </w:del>
    </w:p>
    <w:p w14:paraId="6458C194" w14:textId="5770E56B" w:rsidR="00C472E1" w:rsidRPr="005E5F39" w:rsidDel="005E5F39" w:rsidRDefault="00697B31">
      <w:pPr>
        <w:spacing w:before="240"/>
        <w:ind w:left="794"/>
        <w:jc w:val="both"/>
        <w:rPr>
          <w:del w:id="469" w:author="CARBONIN GINA" w:date="2017-05-09T13:05:00Z"/>
          <w:highlight w:val="yellow"/>
          <w:rPrChange w:id="470" w:author="CARBONIN GINA" w:date="2017-05-09T13:09:00Z">
            <w:rPr>
              <w:del w:id="471" w:author="CARBONIN GINA" w:date="2017-05-09T13:05:00Z"/>
            </w:rPr>
          </w:rPrChange>
        </w:rPr>
      </w:pPr>
      <w:del w:id="472" w:author="CARBONIN GINA" w:date="2017-05-09T13:05:00Z">
        <w:r w:rsidRPr="005E5F39" w:rsidDel="005E5F39">
          <w:rPr>
            <w:highlight w:val="yellow"/>
            <w:rPrChange w:id="473" w:author="CARBONIN GINA" w:date="2017-05-09T13:09:00Z">
              <w:rPr/>
            </w:rPrChange>
          </w:rPr>
          <w:delText>•</w:delText>
        </w:r>
      </w:del>
      <w:ins w:id="474" w:author="Antonio Antetomaso" w:date="2017-03-21T22:48:00Z">
        <w:del w:id="475" w:author="CARBONIN GINA" w:date="2017-05-09T13:05:00Z">
          <w:r w:rsidRPr="005E5F39" w:rsidDel="005E5F39">
            <w:rPr>
              <w:highlight w:val="yellow"/>
              <w:rPrChange w:id="476" w:author="CARBONIN GINA" w:date="2017-05-09T13:09:00Z">
                <w:rPr/>
              </w:rPrChange>
            </w:rPr>
            <w:delText>Maggiore c</w:delText>
          </w:r>
        </w:del>
      </w:ins>
      <w:del w:id="477" w:author="CARBONIN GINA" w:date="2017-05-09T13:05:00Z">
        <w:r w:rsidRPr="005E5F39" w:rsidDel="005E5F39">
          <w:rPr>
            <w:highlight w:val="yellow"/>
            <w:rPrChange w:id="478" w:author="CARBONIN GINA" w:date="2017-05-09T13:09:00Z">
              <w:rPr/>
            </w:rPrChange>
          </w:rPr>
          <w:delText>Complessità implementativa lato CIE.</w:delText>
        </w:r>
      </w:del>
    </w:p>
    <w:p w14:paraId="3C072CD7" w14:textId="1C652215" w:rsidR="00C472E1" w:rsidRPr="005E5F39" w:rsidDel="005E5F39" w:rsidRDefault="00697B31">
      <w:pPr>
        <w:spacing w:before="240"/>
        <w:ind w:left="794"/>
        <w:jc w:val="both"/>
        <w:rPr>
          <w:del w:id="479" w:author="CARBONIN GINA" w:date="2017-05-09T13:05:00Z"/>
          <w:highlight w:val="yellow"/>
          <w:rPrChange w:id="480" w:author="CARBONIN GINA" w:date="2017-05-09T13:09:00Z">
            <w:rPr>
              <w:del w:id="481" w:author="CARBONIN GINA" w:date="2017-05-09T13:05:00Z"/>
            </w:rPr>
          </w:rPrChange>
        </w:rPr>
      </w:pPr>
      <w:del w:id="482" w:author="CARBONIN GINA" w:date="2017-05-09T13:05:00Z">
        <w:r w:rsidRPr="005E5F39" w:rsidDel="005E5F39">
          <w:rPr>
            <w:highlight w:val="yellow"/>
            <w:rPrChange w:id="483" w:author="CARBONIN GINA" w:date="2017-05-09T13:09:00Z">
              <w:rPr/>
            </w:rPrChange>
          </w:rPr>
          <w:delText>Eg, implementare piena autenticazione SAML.</w:delText>
        </w:r>
      </w:del>
    </w:p>
    <w:p w14:paraId="7A4FF5BD" w14:textId="6ED9387F" w:rsidR="00C472E1" w:rsidRPr="005E5F39" w:rsidDel="005E5F39" w:rsidRDefault="00C472E1">
      <w:pPr>
        <w:spacing w:before="240"/>
        <w:ind w:left="1134" w:hanging="708"/>
        <w:jc w:val="both"/>
        <w:rPr>
          <w:del w:id="484" w:author="CARBONIN GINA" w:date="2017-05-09T13:05:00Z"/>
          <w:highlight w:val="yellow"/>
          <w:rPrChange w:id="485" w:author="CARBONIN GINA" w:date="2017-05-09T13:09:00Z">
            <w:rPr>
              <w:del w:id="486" w:author="CARBONIN GINA" w:date="2017-05-09T13:05:00Z"/>
            </w:rPr>
          </w:rPrChange>
        </w:rPr>
        <w:pPrChange w:id="487" w:author="Antonio Antetomaso" w:date="2017-03-30T16:21:00Z">
          <w:pPr>
            <w:spacing w:before="240"/>
            <w:ind w:left="794"/>
            <w:jc w:val="both"/>
          </w:pPr>
        </w:pPrChange>
      </w:pPr>
      <w:bookmarkStart w:id="488" w:name="_tyjcwt" w:colFirst="0" w:colLast="0"/>
      <w:bookmarkStart w:id="489" w:name="_Toc478654670"/>
      <w:bookmarkStart w:id="490" w:name="_Toc478654716"/>
      <w:bookmarkStart w:id="491" w:name="_Toc478654821"/>
      <w:bookmarkStart w:id="492" w:name="_Toc478654866"/>
      <w:bookmarkStart w:id="493" w:name="_Toc478654911"/>
      <w:bookmarkStart w:id="494" w:name="_Toc478654956"/>
      <w:bookmarkEnd w:id="488"/>
      <w:bookmarkEnd w:id="489"/>
      <w:bookmarkEnd w:id="490"/>
      <w:bookmarkEnd w:id="491"/>
      <w:bookmarkEnd w:id="492"/>
      <w:bookmarkEnd w:id="493"/>
      <w:bookmarkEnd w:id="494"/>
    </w:p>
    <w:p w14:paraId="6893585B" w14:textId="650B6459" w:rsidR="00C472E1" w:rsidRPr="005E5F39" w:rsidDel="005E5F39" w:rsidRDefault="00697B31">
      <w:pPr>
        <w:pStyle w:val="Titolo2"/>
        <w:numPr>
          <w:ilvl w:val="1"/>
          <w:numId w:val="4"/>
        </w:numPr>
        <w:ind w:left="1134" w:hanging="708"/>
        <w:rPr>
          <w:del w:id="495" w:author="CARBONIN GINA" w:date="2017-05-09T13:05:00Z"/>
          <w:highlight w:val="yellow"/>
          <w:rPrChange w:id="496" w:author="CARBONIN GINA" w:date="2017-05-09T13:09:00Z">
            <w:rPr>
              <w:del w:id="497" w:author="CARBONIN GINA" w:date="2017-05-09T13:05:00Z"/>
            </w:rPr>
          </w:rPrChange>
        </w:rPr>
        <w:pPrChange w:id="498" w:author="Antonio Antetomaso" w:date="2017-03-30T16:21:00Z">
          <w:pPr>
            <w:pStyle w:val="Titolo2"/>
            <w:numPr>
              <w:ilvl w:val="1"/>
              <w:numId w:val="4"/>
            </w:numPr>
            <w:ind w:left="1645" w:firstLine="1701"/>
          </w:pPr>
        </w:pPrChange>
      </w:pPr>
      <w:del w:id="499" w:author="CARBONIN GINA" w:date="2017-05-09T13:05:00Z">
        <w:r w:rsidRPr="005E5F39" w:rsidDel="005E5F39">
          <w:rPr>
            <w:highlight w:val="yellow"/>
            <w:rPrChange w:id="500" w:author="CARBONIN GINA" w:date="2017-05-09T13:09:00Z">
              <w:rPr/>
            </w:rPrChange>
          </w:rPr>
          <w:delText>Soluzione 2</w:delText>
        </w:r>
      </w:del>
    </w:p>
    <w:p w14:paraId="77B18F45" w14:textId="569A7DE9" w:rsidR="00C472E1" w:rsidRPr="005E5F39" w:rsidDel="005E5F39" w:rsidRDefault="00697B31">
      <w:pPr>
        <w:spacing w:before="240"/>
        <w:ind w:left="794"/>
        <w:jc w:val="both"/>
        <w:rPr>
          <w:del w:id="501" w:author="CARBONIN GINA" w:date="2017-05-09T13:05:00Z"/>
          <w:highlight w:val="yellow"/>
          <w:rPrChange w:id="502" w:author="CARBONIN GINA" w:date="2017-05-09T13:09:00Z">
            <w:rPr>
              <w:del w:id="503" w:author="CARBONIN GINA" w:date="2017-05-09T13:05:00Z"/>
            </w:rPr>
          </w:rPrChange>
        </w:rPr>
      </w:pPr>
      <w:del w:id="504" w:author="CARBONIN GINA" w:date="2017-05-09T13:05:00Z">
        <w:r w:rsidRPr="005E5F39" w:rsidDel="005E5F39">
          <w:rPr>
            <w:b/>
            <w:highlight w:val="yellow"/>
            <w:rPrChange w:id="505" w:author="CARBONIN GINA" w:date="2017-05-09T13:09:00Z">
              <w:rPr>
                <w:b/>
              </w:rPr>
            </w:rPrChange>
          </w:rPr>
          <w:delText>•saml-account-tecnico</w:delText>
        </w:r>
        <w:r w:rsidRPr="005E5F39" w:rsidDel="005E5F39">
          <w:rPr>
            <w:highlight w:val="yellow"/>
            <w:rPrChange w:id="506" w:author="CARBONIN GINA" w:date="2017-05-09T13:09:00Z">
              <w:rPr/>
            </w:rPrChange>
          </w:rPr>
          <w:delText xml:space="preserve"> – analoga alla precedente ma si utilizza un</w:delText>
        </w:r>
      </w:del>
      <w:ins w:id="507" w:author="Antonio Antetomaso" w:date="2017-03-21T22:48:00Z">
        <w:del w:id="508" w:author="CARBONIN GINA" w:date="2017-05-09T13:05:00Z">
          <w:r w:rsidRPr="005E5F39" w:rsidDel="005E5F39">
            <w:rPr>
              <w:highlight w:val="yellow"/>
              <w:rPrChange w:id="509" w:author="CARBONIN GINA" w:date="2017-05-09T13:09:00Z">
                <w:rPr/>
              </w:rPrChange>
            </w:rPr>
            <w:delText>a</w:delText>
          </w:r>
        </w:del>
      </w:ins>
      <w:del w:id="510" w:author="CARBONIN GINA" w:date="2017-05-09T13:05:00Z">
        <w:r w:rsidRPr="005E5F39" w:rsidDel="005E5F39">
          <w:rPr>
            <w:highlight w:val="yellow"/>
            <w:rPrChange w:id="511" w:author="CARBONIN GINA" w:date="2017-05-09T13:09:00Z">
              <w:rPr/>
            </w:rPrChange>
          </w:rPr>
          <w:delText xml:space="preserve"> sol</w:delText>
        </w:r>
      </w:del>
      <w:ins w:id="512" w:author="Antonio Antetomaso" w:date="2017-03-21T22:48:00Z">
        <w:del w:id="513" w:author="CARBONIN GINA" w:date="2017-05-09T13:05:00Z">
          <w:r w:rsidRPr="005E5F39" w:rsidDel="005E5F39">
            <w:rPr>
              <w:highlight w:val="yellow"/>
              <w:rPrChange w:id="514" w:author="CARBONIN GINA" w:date="2017-05-09T13:09:00Z">
                <w:rPr/>
              </w:rPrChange>
            </w:rPr>
            <w:delText>a</w:delText>
          </w:r>
        </w:del>
      </w:ins>
      <w:del w:id="515" w:author="CARBONIN GINA" w:date="2017-05-09T13:05:00Z">
        <w:r w:rsidRPr="005E5F39" w:rsidDel="005E5F39">
          <w:rPr>
            <w:highlight w:val="yellow"/>
            <w:rPrChange w:id="516" w:author="CARBONIN GINA" w:date="2017-05-09T13:09:00Z">
              <w:rPr/>
            </w:rPrChange>
          </w:rPr>
          <w:delText xml:space="preserve">o </w:delText>
        </w:r>
      </w:del>
      <w:ins w:id="517" w:author="Antonio Antetomaso" w:date="2017-03-21T22:48:00Z">
        <w:del w:id="518" w:author="CARBONIN GINA" w:date="2017-05-09T13:05:00Z">
          <w:r w:rsidRPr="005E5F39" w:rsidDel="005E5F39">
            <w:rPr>
              <w:highlight w:val="yellow"/>
              <w:rPrChange w:id="519" w:author="CARBONIN GINA" w:date="2017-05-09T13:09:00Z">
                <w:rPr/>
              </w:rPrChange>
            </w:rPr>
            <w:delText xml:space="preserve">coppia </w:delText>
          </w:r>
        </w:del>
      </w:ins>
      <w:del w:id="520" w:author="CARBONIN GINA" w:date="2017-05-09T13:05:00Z">
        <w:r w:rsidRPr="005E5F39" w:rsidDel="005E5F39">
          <w:rPr>
            <w:highlight w:val="yellow"/>
            <w:rPrChange w:id="521" w:author="CARBONIN GINA" w:date="2017-05-09T13:09:00Z">
              <w:rPr/>
            </w:rPrChange>
          </w:rPr>
          <w:delText>certificato</w:delText>
        </w:r>
      </w:del>
      <w:ins w:id="522" w:author="Antonio Antetomaso" w:date="2017-03-21T22:48:00Z">
        <w:del w:id="523" w:author="CARBONIN GINA" w:date="2017-05-09T13:05:00Z">
          <w:r w:rsidRPr="005E5F39" w:rsidDel="005E5F39">
            <w:rPr>
              <w:highlight w:val="yellow"/>
              <w:rPrChange w:id="524" w:author="CARBONIN GINA" w:date="2017-05-09T13:09:00Z">
                <w:rPr/>
              </w:rPrChange>
            </w:rPr>
            <w:delText xml:space="preserve">-chiave assegnata </w:delText>
          </w:r>
        </w:del>
      </w:ins>
      <w:del w:id="525" w:author="CARBONIN GINA" w:date="2017-05-09T13:05:00Z">
        <w:r w:rsidRPr="005E5F39" w:rsidDel="005E5F39">
          <w:rPr>
            <w:highlight w:val="yellow"/>
            <w:rPrChange w:id="526" w:author="CARBONIN GINA" w:date="2017-05-09T13:09:00Z">
              <w:rPr/>
            </w:rPrChange>
          </w:rPr>
          <w:delText xml:space="preserve"> lato server CIE </w:delText>
        </w:r>
      </w:del>
      <w:ins w:id="527" w:author="Antonio Antetomaso" w:date="2017-03-21T22:48:00Z">
        <w:del w:id="528" w:author="CARBONIN GINA" w:date="2017-05-09T13:05:00Z">
          <w:r w:rsidRPr="005E5F39" w:rsidDel="005E5F39">
            <w:rPr>
              <w:highlight w:val="yellow"/>
              <w:rPrChange w:id="529" w:author="CARBONIN GINA" w:date="2017-05-09T13:09:00Z">
                <w:rPr/>
              </w:rPrChange>
            </w:rPr>
            <w:delText>al sistema CIEOnline.</w:delText>
          </w:r>
        </w:del>
      </w:ins>
    </w:p>
    <w:p w14:paraId="71D23FB3" w14:textId="479B24A1" w:rsidR="00C472E1" w:rsidRPr="005E5F39" w:rsidDel="005E5F39" w:rsidRDefault="00697B31">
      <w:pPr>
        <w:spacing w:before="240"/>
        <w:ind w:left="794"/>
        <w:jc w:val="both"/>
        <w:rPr>
          <w:del w:id="530" w:author="CARBONIN GINA" w:date="2017-05-09T13:05:00Z"/>
          <w:highlight w:val="yellow"/>
          <w:rPrChange w:id="531" w:author="CARBONIN GINA" w:date="2017-05-09T13:09:00Z">
            <w:rPr>
              <w:del w:id="532" w:author="CARBONIN GINA" w:date="2017-05-09T13:05:00Z"/>
            </w:rPr>
          </w:rPrChange>
        </w:rPr>
      </w:pPr>
      <w:del w:id="533" w:author="CARBONIN GINA" w:date="2017-05-09T13:05:00Z">
        <w:r w:rsidRPr="005E5F39" w:rsidDel="005E5F39">
          <w:rPr>
            <w:highlight w:val="yellow"/>
          </w:rPr>
          <w:delText xml:space="preserve">In questa ipotesi, l’operatore del comune deve essere censito in ANPR ed il certificato di postazione del server è rilasciato dalla CA ANPR. Il codice fiscale dell’operazione si desume dall’asserzione SAML. </w:delText>
        </w:r>
        <w:commentRangeStart w:id="534"/>
        <w:r w:rsidRPr="005E5F39" w:rsidDel="005E5F39">
          <w:rPr>
            <w:highlight w:val="yellow"/>
          </w:rPr>
          <w:delText>Occorre prevedere nell’asserzione qualcosa che identifichi la postazione del comune (per esigenze di tracciamento).</w:delText>
        </w:r>
        <w:commentRangeEnd w:id="534"/>
        <w:r w:rsidRPr="005E5F39" w:rsidDel="005E5F39">
          <w:rPr>
            <w:highlight w:val="yellow"/>
            <w:rPrChange w:id="535" w:author="CARBONIN GINA" w:date="2017-05-09T13:09:00Z">
              <w:rPr/>
            </w:rPrChange>
          </w:rPr>
          <w:commentReference w:id="534"/>
        </w:r>
      </w:del>
    </w:p>
    <w:p w14:paraId="29E2BD20" w14:textId="25D90111" w:rsidR="00C472E1" w:rsidRPr="005E5F39" w:rsidDel="005E5F39" w:rsidRDefault="00C472E1">
      <w:pPr>
        <w:spacing w:before="240"/>
        <w:ind w:left="794"/>
        <w:jc w:val="both"/>
        <w:rPr>
          <w:del w:id="536" w:author="CARBONIN GINA" w:date="2017-05-09T13:05:00Z"/>
          <w:highlight w:val="yellow"/>
          <w:rPrChange w:id="537" w:author="CARBONIN GINA" w:date="2017-05-09T13:09:00Z">
            <w:rPr>
              <w:del w:id="538" w:author="CARBONIN GINA" w:date="2017-05-09T13:05:00Z"/>
            </w:rPr>
          </w:rPrChange>
        </w:rPr>
      </w:pPr>
    </w:p>
    <w:p w14:paraId="7A7E3B47" w14:textId="62D19A2E" w:rsidR="00C472E1" w:rsidRPr="005E5F39" w:rsidDel="005E5F39" w:rsidRDefault="00697B31">
      <w:pPr>
        <w:spacing w:before="240"/>
        <w:ind w:left="794"/>
        <w:jc w:val="both"/>
        <w:rPr>
          <w:del w:id="539" w:author="CARBONIN GINA" w:date="2017-05-09T13:05:00Z"/>
          <w:b/>
          <w:highlight w:val="yellow"/>
          <w:rPrChange w:id="540" w:author="CARBONIN GINA" w:date="2017-05-09T13:09:00Z">
            <w:rPr>
              <w:del w:id="541" w:author="CARBONIN GINA" w:date="2017-05-09T13:05:00Z"/>
              <w:b/>
            </w:rPr>
          </w:rPrChange>
        </w:rPr>
      </w:pPr>
      <w:del w:id="542" w:author="CARBONIN GINA" w:date="2017-05-09T13:05:00Z">
        <w:r w:rsidRPr="005E5F39" w:rsidDel="005E5F39">
          <w:rPr>
            <w:b/>
            <w:highlight w:val="yellow"/>
            <w:rPrChange w:id="543" w:author="CARBONIN GINA" w:date="2017-05-09T13:09:00Z">
              <w:rPr>
                <w:b/>
              </w:rPr>
            </w:rPrChange>
          </w:rPr>
          <w:delText>•Benefici:</w:delText>
        </w:r>
      </w:del>
    </w:p>
    <w:p w14:paraId="57B51E02" w14:textId="1A97E4F7" w:rsidR="00C472E1" w:rsidRPr="005E5F39" w:rsidDel="005E5F39" w:rsidRDefault="00697B31">
      <w:pPr>
        <w:spacing w:before="240"/>
        <w:ind w:left="794"/>
        <w:jc w:val="both"/>
        <w:rPr>
          <w:del w:id="544" w:author="CARBONIN GINA" w:date="2017-05-09T13:05:00Z"/>
          <w:highlight w:val="yellow"/>
          <w:rPrChange w:id="545" w:author="CARBONIN GINA" w:date="2017-05-09T13:09:00Z">
            <w:rPr>
              <w:del w:id="546" w:author="CARBONIN GINA" w:date="2017-05-09T13:05:00Z"/>
            </w:rPr>
          </w:rPrChange>
        </w:rPr>
      </w:pPr>
      <w:del w:id="547" w:author="CARBONIN GINA" w:date="2017-05-09T13:05:00Z">
        <w:r w:rsidRPr="005E5F39" w:rsidDel="005E5F39">
          <w:rPr>
            <w:highlight w:val="yellow"/>
            <w:rPrChange w:id="548" w:author="CARBONIN GINA" w:date="2017-05-09T13:09:00Z">
              <w:rPr/>
            </w:rPrChange>
          </w:rPr>
          <w:delText>•Lato SOGEI, il codice di autenticazione funziona nello stesso modo per tutto.</w:delText>
        </w:r>
      </w:del>
    </w:p>
    <w:p w14:paraId="5A4D1F72" w14:textId="01F4D31D" w:rsidR="00C472E1" w:rsidRPr="005E5F39" w:rsidDel="005E5F39" w:rsidRDefault="00697B31">
      <w:pPr>
        <w:spacing w:before="240"/>
        <w:ind w:left="794"/>
        <w:jc w:val="both"/>
        <w:rPr>
          <w:del w:id="549" w:author="CARBONIN GINA" w:date="2017-05-09T13:05:00Z"/>
          <w:b/>
          <w:highlight w:val="yellow"/>
          <w:rPrChange w:id="550" w:author="CARBONIN GINA" w:date="2017-05-09T13:09:00Z">
            <w:rPr>
              <w:del w:id="551" w:author="CARBONIN GINA" w:date="2017-05-09T13:05:00Z"/>
              <w:b/>
            </w:rPr>
          </w:rPrChange>
        </w:rPr>
      </w:pPr>
      <w:del w:id="552" w:author="CARBONIN GINA" w:date="2017-05-09T13:05:00Z">
        <w:r w:rsidRPr="005E5F39" w:rsidDel="005E5F39">
          <w:rPr>
            <w:b/>
            <w:highlight w:val="yellow"/>
            <w:rPrChange w:id="553" w:author="CARBONIN GINA" w:date="2017-05-09T13:09:00Z">
              <w:rPr>
                <w:b/>
              </w:rPr>
            </w:rPrChange>
          </w:rPr>
          <w:delText>•Problemi:</w:delText>
        </w:r>
      </w:del>
    </w:p>
    <w:p w14:paraId="5BBC47C2" w14:textId="42A2A82B" w:rsidR="00C472E1" w:rsidRPr="005E5F39" w:rsidDel="005E5F39" w:rsidRDefault="00697B31">
      <w:pPr>
        <w:spacing w:before="240"/>
        <w:ind w:left="794"/>
        <w:jc w:val="both"/>
        <w:rPr>
          <w:del w:id="554" w:author="CARBONIN GINA" w:date="2017-05-09T13:05:00Z"/>
          <w:highlight w:val="yellow"/>
          <w:rPrChange w:id="555" w:author="CARBONIN GINA" w:date="2017-05-09T13:09:00Z">
            <w:rPr>
              <w:del w:id="556" w:author="CARBONIN GINA" w:date="2017-05-09T13:05:00Z"/>
            </w:rPr>
          </w:rPrChange>
        </w:rPr>
      </w:pPr>
      <w:commentRangeStart w:id="557"/>
      <w:del w:id="558" w:author="CARBONIN GINA" w:date="2017-05-09T13:05:00Z">
        <w:r w:rsidRPr="005E5F39" w:rsidDel="005E5F39">
          <w:rPr>
            <w:highlight w:val="yellow"/>
            <w:rPrChange w:id="559" w:author="CARBONIN GINA" w:date="2017-05-09T13:09:00Z">
              <w:rPr/>
            </w:rPrChange>
          </w:rPr>
          <w:delText xml:space="preserve">•Dobbiamo </w:delText>
        </w:r>
      </w:del>
      <w:ins w:id="560" w:author="Antonio Antetomaso" w:date="2017-03-30T16:22:00Z">
        <w:del w:id="561" w:author="CARBONIN GINA" w:date="2017-05-09T13:05:00Z">
          <w:r w:rsidR="00043976" w:rsidRPr="005E5F39" w:rsidDel="005E5F39">
            <w:rPr>
              <w:highlight w:val="yellow"/>
              <w:rPrChange w:id="562" w:author="CARBONIN GINA" w:date="2017-05-09T13:09:00Z">
                <w:rPr/>
              </w:rPrChange>
            </w:rPr>
            <w:delText xml:space="preserve">Bisogna </w:delText>
          </w:r>
        </w:del>
      </w:ins>
      <w:del w:id="563" w:author="CARBONIN GINA" w:date="2017-05-09T13:05:00Z">
        <w:r w:rsidRPr="005E5F39" w:rsidDel="005E5F39">
          <w:rPr>
            <w:highlight w:val="yellow"/>
            <w:rPrChange w:id="564" w:author="CARBONIN GINA" w:date="2017-05-09T13:09:00Z">
              <w:rPr/>
            </w:rPrChange>
          </w:rPr>
          <w:delText>verificare conformità con DPCM</w:delText>
        </w:r>
        <w:commentRangeEnd w:id="557"/>
        <w:r w:rsidRPr="005E5F39" w:rsidDel="005E5F39">
          <w:rPr>
            <w:highlight w:val="yellow"/>
            <w:rPrChange w:id="565" w:author="CARBONIN GINA" w:date="2017-05-09T13:09:00Z">
              <w:rPr/>
            </w:rPrChange>
          </w:rPr>
          <w:commentReference w:id="557"/>
        </w:r>
      </w:del>
    </w:p>
    <w:p w14:paraId="6119B42B" w14:textId="7D220FD6" w:rsidR="00C472E1" w:rsidRPr="005E5F39" w:rsidDel="005E5F39" w:rsidRDefault="00697B31">
      <w:pPr>
        <w:spacing w:before="240"/>
        <w:ind w:left="794"/>
        <w:jc w:val="both"/>
        <w:rPr>
          <w:del w:id="566" w:author="CARBONIN GINA" w:date="2017-05-09T13:05:00Z"/>
          <w:highlight w:val="yellow"/>
          <w:rPrChange w:id="567" w:author="CARBONIN GINA" w:date="2017-05-09T13:09:00Z">
            <w:rPr>
              <w:del w:id="568" w:author="CARBONIN GINA" w:date="2017-05-09T13:05:00Z"/>
            </w:rPr>
          </w:rPrChange>
        </w:rPr>
      </w:pPr>
      <w:del w:id="569" w:author="CARBONIN GINA" w:date="2017-05-09T13:05:00Z">
        <w:r w:rsidRPr="005E5F39" w:rsidDel="005E5F39">
          <w:rPr>
            <w:highlight w:val="yellow"/>
            <w:rPrChange w:id="570" w:author="CARBONIN GINA" w:date="2017-05-09T13:09:00Z">
              <w:rPr/>
            </w:rPrChange>
          </w:rPr>
          <w:delText>•</w:delText>
        </w:r>
      </w:del>
      <w:ins w:id="571" w:author="Antonio Antetomaso" w:date="2017-03-21T22:50:00Z">
        <w:del w:id="572" w:author="CARBONIN GINA" w:date="2017-05-09T13:05:00Z">
          <w:r w:rsidRPr="005E5F39" w:rsidDel="005E5F39">
            <w:rPr>
              <w:highlight w:val="yellow"/>
              <w:rPrChange w:id="573" w:author="CARBONIN GINA" w:date="2017-05-09T13:09:00Z">
                <w:rPr/>
              </w:rPrChange>
            </w:rPr>
            <w:delText>Maggiore c</w:delText>
          </w:r>
        </w:del>
      </w:ins>
      <w:del w:id="574" w:author="CARBONIN GINA" w:date="2017-05-09T13:05:00Z">
        <w:r w:rsidRPr="005E5F39" w:rsidDel="005E5F39">
          <w:rPr>
            <w:highlight w:val="yellow"/>
            <w:rPrChange w:id="575" w:author="CARBONIN GINA" w:date="2017-05-09T13:09:00Z">
              <w:rPr/>
            </w:rPrChange>
          </w:rPr>
          <w:delText>Complessità implementativa lato CIE</w:delText>
        </w:r>
      </w:del>
    </w:p>
    <w:p w14:paraId="3221B588" w14:textId="51F52DC6" w:rsidR="00C472E1" w:rsidRPr="005E5F39" w:rsidDel="005E5F39" w:rsidRDefault="00697B31">
      <w:pPr>
        <w:spacing w:before="240"/>
        <w:ind w:left="794"/>
        <w:jc w:val="both"/>
        <w:rPr>
          <w:del w:id="576" w:author="CARBONIN GINA" w:date="2017-05-09T13:05:00Z"/>
          <w:highlight w:val="yellow"/>
          <w:rPrChange w:id="577" w:author="CARBONIN GINA" w:date="2017-05-09T13:09:00Z">
            <w:rPr>
              <w:del w:id="578" w:author="CARBONIN GINA" w:date="2017-05-09T13:05:00Z"/>
            </w:rPr>
          </w:rPrChange>
        </w:rPr>
      </w:pPr>
      <w:del w:id="579" w:author="CARBONIN GINA" w:date="2017-05-09T13:05:00Z">
        <w:r w:rsidRPr="005E5F39" w:rsidDel="005E5F39">
          <w:rPr>
            <w:highlight w:val="yellow"/>
          </w:rPr>
          <w:delText>Da completare con allegato tecnico qualora si scelga questa soluzione</w:delText>
        </w:r>
      </w:del>
      <w:ins w:id="580" w:author="Antonio Antetomaso" w:date="2017-03-21T22:50:00Z">
        <w:del w:id="581" w:author="CARBONIN GINA" w:date="2017-05-09T13:05:00Z">
          <w:r w:rsidRPr="005E5F39" w:rsidDel="005E5F39">
            <w:rPr>
              <w:highlight w:val="yellow"/>
              <w:rPrChange w:id="582" w:author="CARBONIN GINA" w:date="2017-05-09T13:09:00Z">
                <w:rPr/>
              </w:rPrChange>
            </w:rPr>
            <w:delText>.</w:delText>
          </w:r>
        </w:del>
      </w:ins>
    </w:p>
    <w:p w14:paraId="523DE910" w14:textId="28E2BB86" w:rsidR="00C472E1" w:rsidRPr="005E5F39" w:rsidRDefault="00697B31">
      <w:pPr>
        <w:spacing w:before="240"/>
        <w:ind w:left="794"/>
        <w:jc w:val="both"/>
        <w:pPrChange w:id="583" w:author="CARBONIN GINA" w:date="2017-05-09T13:06:00Z">
          <w:pPr>
            <w:pStyle w:val="Titolo2"/>
            <w:numPr>
              <w:ilvl w:val="1"/>
              <w:numId w:val="4"/>
            </w:numPr>
            <w:ind w:left="1645" w:firstLine="1701"/>
          </w:pPr>
        </w:pPrChange>
      </w:pPr>
      <w:del w:id="584" w:author="CARBONIN GINA" w:date="2017-05-09T13:06:00Z">
        <w:r w:rsidRPr="005E5F39" w:rsidDel="005E5F39">
          <w:rPr>
            <w:highlight w:val="yellow"/>
            <w:rPrChange w:id="585" w:author="CARBONIN GINA" w:date="2017-05-09T13:09:00Z">
              <w:rPr/>
            </w:rPrChange>
          </w:rPr>
          <w:delText>Soluzione 3</w:delText>
        </w:r>
      </w:del>
      <w:ins w:id="586" w:author="CARBONIN GINA" w:date="2017-05-09T13:06:00Z">
        <w:r w:rsidR="005E5F39" w:rsidRPr="005E5F39">
          <w:rPr>
            <w:highlight w:val="yellow"/>
            <w:rPrChange w:id="587" w:author="CARBONIN GINA" w:date="2017-05-09T13:09:00Z">
              <w:rPr/>
            </w:rPrChange>
          </w:rPr>
          <w:t>è stata prescelta la seguente modalità:</w:t>
        </w:r>
      </w:ins>
    </w:p>
    <w:p w14:paraId="2C22EFAB" w14:textId="6D7C02ED" w:rsidR="00C472E1" w:rsidRPr="005E5F39" w:rsidRDefault="00697B31">
      <w:pPr>
        <w:spacing w:before="240"/>
        <w:ind w:left="794"/>
        <w:jc w:val="both"/>
      </w:pPr>
      <w:r w:rsidRPr="005E5F39">
        <w:t xml:space="preserve">•tls-machine-to-machine - il </w:t>
      </w:r>
      <w:del w:id="588" w:author="Antonio Antetomaso" w:date="2017-03-21T22:50:00Z">
        <w:r w:rsidRPr="005E5F39">
          <w:delText>server CIE</w:delText>
        </w:r>
      </w:del>
      <w:ins w:id="589" w:author="Antonio Antetomaso" w:date="2017-03-21T22:50:00Z">
        <w:r w:rsidRPr="005E5F39">
          <w:t>sistema CIEOnline</w:t>
        </w:r>
      </w:ins>
      <w:r w:rsidRPr="005E5F39">
        <w:t xml:space="preserve"> </w:t>
      </w:r>
      <w:del w:id="590" w:author="Antonio Antetomaso" w:date="2017-03-30T09:48:00Z">
        <w:r w:rsidRPr="005E5F39" w:rsidDel="00D32680">
          <w:delText xml:space="preserve">parla </w:delText>
        </w:r>
      </w:del>
      <w:ins w:id="591" w:author="Antonio Antetomaso" w:date="2017-03-30T09:48:00Z">
        <w:r w:rsidR="00D32680" w:rsidRPr="005E5F39">
          <w:t xml:space="preserve">coopera </w:t>
        </w:r>
      </w:ins>
      <w:r w:rsidRPr="005E5F39">
        <w:t xml:space="preserve">con </w:t>
      </w:r>
      <w:del w:id="592" w:author="Antonio Antetomaso" w:date="2017-03-30T09:49:00Z">
        <w:r w:rsidRPr="005E5F39" w:rsidDel="00D32680">
          <w:delText xml:space="preserve">server </w:delText>
        </w:r>
      </w:del>
      <w:ins w:id="593" w:author="Antonio Antetomaso" w:date="2017-03-30T09:49:00Z">
        <w:r w:rsidR="00D32680" w:rsidRPr="005E5F39">
          <w:t xml:space="preserve">il sistema </w:t>
        </w:r>
      </w:ins>
      <w:r w:rsidRPr="005E5F39">
        <w:t>ANPR su una</w:t>
      </w:r>
      <w:ins w:id="594" w:author="Antonio Antetomaso" w:date="2017-03-30T15:34:00Z">
        <w:r w:rsidR="000948EC" w:rsidRPr="005E5F39">
          <w:t xml:space="preserve"> </w:t>
        </w:r>
      </w:ins>
      <w:del w:id="595" w:author="Antonio Antetomaso" w:date="2017-03-30T15:34:00Z">
        <w:r w:rsidRPr="005E5F39" w:rsidDel="000948EC">
          <w:delText xml:space="preserve"> </w:delText>
        </w:r>
      </w:del>
      <w:r w:rsidRPr="005E5F39">
        <w:t xml:space="preserve">connessione HTTPS/TLS dedicata. </w:t>
      </w:r>
      <w:ins w:id="596" w:author="Antonio Antetomaso" w:date="2017-03-21T22:50:00Z">
        <w:r w:rsidRPr="005E5F39">
          <w:t xml:space="preserve">Viene adottato un meccanismo di </w:t>
        </w:r>
      </w:ins>
      <w:del w:id="597" w:author="Antonio Antetomaso" w:date="2017-03-21T22:50:00Z">
        <w:r w:rsidRPr="005E5F39">
          <w:delText xml:space="preserve">Autenticazione </w:delText>
        </w:r>
      </w:del>
      <w:ins w:id="598" w:author="Antonio Antetomaso" w:date="2017-03-21T22:51:00Z">
        <w:r w:rsidRPr="005E5F39">
          <w:t xml:space="preserve">autenticazione </w:t>
        </w:r>
      </w:ins>
      <w:r w:rsidRPr="005E5F39">
        <w:t xml:space="preserve">standard </w:t>
      </w:r>
      <w:del w:id="599" w:author="Antonio Antetomaso" w:date="2017-03-21T22:51:00Z">
        <w:r w:rsidRPr="005E5F39">
          <w:delText xml:space="preserve">via </w:delText>
        </w:r>
      </w:del>
      <w:ins w:id="600" w:author="Antonio Antetomaso" w:date="2017-03-21T22:51:00Z">
        <w:r w:rsidRPr="005E5F39">
          <w:t xml:space="preserve">realizzato per mezzo di </w:t>
        </w:r>
      </w:ins>
      <w:r w:rsidRPr="005E5F39">
        <w:t>certificati</w:t>
      </w:r>
      <w:ins w:id="601" w:author="Antonio Antetomaso" w:date="2017-03-21T22:51:00Z">
        <w:r w:rsidRPr="005E5F39">
          <w:t xml:space="preserve"> X509</w:t>
        </w:r>
      </w:ins>
      <w:r w:rsidRPr="005E5F39">
        <w:t xml:space="preserve"> </w:t>
      </w:r>
      <w:del w:id="602" w:author="Antonio Antetomaso" w:date="2017-03-21T22:51:00Z">
        <w:r w:rsidRPr="005E5F39">
          <w:delText xml:space="preserve">TLS </w:delText>
        </w:r>
      </w:del>
      <w:r w:rsidRPr="005E5F39">
        <w:t xml:space="preserve">emessi dalle PKI CIE e ANPR per quanto di competenza. </w:t>
      </w:r>
      <w:del w:id="603" w:author="Antonio Antetomaso" w:date="2017-03-30T15:35:00Z">
        <w:r w:rsidRPr="005E5F39" w:rsidDel="000948EC">
          <w:rPr>
            <w:rPrChange w:id="604" w:author="CARBONIN GINA" w:date="2017-05-09T13:09:00Z">
              <w:rPr>
                <w:highlight w:val="yellow"/>
              </w:rPr>
            </w:rPrChange>
          </w:rPr>
          <w:delText>Occorre prevedere</w:delText>
        </w:r>
      </w:del>
      <w:ins w:id="605" w:author="Antonio Antetomaso" w:date="2017-03-30T15:35:00Z">
        <w:r w:rsidR="000948EC" w:rsidRPr="005E5F39">
          <w:rPr>
            <w:rPrChange w:id="606" w:author="CARBONIN GINA" w:date="2017-05-09T13:09:00Z">
              <w:rPr>
                <w:highlight w:val="yellow"/>
              </w:rPr>
            </w:rPrChange>
          </w:rPr>
          <w:t>Viene inoltre inserita</w:t>
        </w:r>
      </w:ins>
      <w:r w:rsidRPr="005E5F39">
        <w:rPr>
          <w:rPrChange w:id="607" w:author="CARBONIN GINA" w:date="2017-05-09T13:09:00Z">
            <w:rPr>
              <w:highlight w:val="yellow"/>
            </w:rPr>
          </w:rPrChange>
        </w:rPr>
        <w:t xml:space="preserve"> la firma del messaggio in quanto il solo utilizzo di un canale cifrato non garantisce l’integrità dei dati.</w:t>
      </w:r>
    </w:p>
    <w:p w14:paraId="53513954" w14:textId="0334EE9D" w:rsidR="00C472E1" w:rsidRPr="005E5F39" w:rsidRDefault="00697B31">
      <w:pPr>
        <w:spacing w:before="240"/>
        <w:ind w:left="794"/>
        <w:jc w:val="both"/>
      </w:pPr>
      <w:r w:rsidRPr="005E5F39">
        <w:rPr>
          <w:rPrChange w:id="608" w:author="CARBONIN GINA" w:date="2017-05-09T13:09:00Z">
            <w:rPr>
              <w:highlight w:val="yellow"/>
            </w:rPr>
          </w:rPrChange>
        </w:rPr>
        <w:t xml:space="preserve">In questa ipotesi, un identificativo dell’operatore del </w:t>
      </w:r>
      <w:ins w:id="609" w:author="Antonio Antetomaso" w:date="2017-03-30T15:35:00Z">
        <w:r w:rsidR="000948EC" w:rsidRPr="005E5F39">
          <w:rPr>
            <w:rPrChange w:id="610" w:author="CARBONIN GINA" w:date="2017-05-09T13:09:00Z">
              <w:rPr>
                <w:highlight w:val="yellow"/>
              </w:rPr>
            </w:rPrChange>
          </w:rPr>
          <w:t>C</w:t>
        </w:r>
      </w:ins>
      <w:del w:id="611" w:author="Antonio Antetomaso" w:date="2017-03-30T15:35:00Z">
        <w:r w:rsidRPr="005E5F39" w:rsidDel="000948EC">
          <w:rPr>
            <w:rPrChange w:id="612" w:author="CARBONIN GINA" w:date="2017-05-09T13:09:00Z">
              <w:rPr>
                <w:highlight w:val="yellow"/>
              </w:rPr>
            </w:rPrChange>
          </w:rPr>
          <w:delText>c</w:delText>
        </w:r>
      </w:del>
      <w:r w:rsidRPr="005E5F39">
        <w:rPr>
          <w:rPrChange w:id="613" w:author="CARBONIN GINA" w:date="2017-05-09T13:09:00Z">
            <w:rPr>
              <w:highlight w:val="yellow"/>
            </w:rPr>
          </w:rPrChange>
        </w:rPr>
        <w:t xml:space="preserve">omune che esegue l’interrogazione e della postazione utilizzata dall’operatore stesso </w:t>
      </w:r>
      <w:del w:id="614" w:author="Antonio Antetomaso" w:date="2017-03-30T15:36:00Z">
        <w:r w:rsidRPr="005E5F39" w:rsidDel="000948EC">
          <w:rPr>
            <w:rPrChange w:id="615" w:author="CARBONIN GINA" w:date="2017-05-09T13:09:00Z">
              <w:rPr>
                <w:highlight w:val="yellow"/>
              </w:rPr>
            </w:rPrChange>
          </w:rPr>
          <w:delText>devono essere</w:delText>
        </w:r>
      </w:del>
      <w:ins w:id="616" w:author="Antonio Antetomaso" w:date="2017-03-30T15:36:00Z">
        <w:r w:rsidR="000948EC" w:rsidRPr="005E5F39">
          <w:rPr>
            <w:rPrChange w:id="617" w:author="CARBONIN GINA" w:date="2017-05-09T13:09:00Z">
              <w:rPr>
                <w:highlight w:val="yellow"/>
              </w:rPr>
            </w:rPrChange>
          </w:rPr>
          <w:t>saranno</w:t>
        </w:r>
      </w:ins>
      <w:r w:rsidRPr="005E5F39">
        <w:rPr>
          <w:rPrChange w:id="618" w:author="CARBONIN GINA" w:date="2017-05-09T13:09:00Z">
            <w:rPr>
              <w:highlight w:val="yellow"/>
            </w:rPr>
          </w:rPrChange>
        </w:rPr>
        <w:t xml:space="preserve"> indicate in modo esplicito nel body soap del messaggio. </w:t>
      </w:r>
      <w:commentRangeStart w:id="619"/>
      <w:commentRangeStart w:id="620"/>
      <w:r w:rsidRPr="005E5F39">
        <w:rPr>
          <w:rPrChange w:id="621" w:author="CARBONIN GINA" w:date="2017-05-09T13:09:00Z">
            <w:rPr>
              <w:highlight w:val="yellow"/>
            </w:rPr>
          </w:rPrChange>
        </w:rPr>
        <w:t xml:space="preserve">Nessuno dei due è censito nel sistema di Identity di ANPR e quindi è il sistema CieOnline </w:t>
      </w:r>
      <w:del w:id="622" w:author="Antonio Antetomaso" w:date="2017-03-30T15:36:00Z">
        <w:r w:rsidRPr="005E5F39" w:rsidDel="000948EC">
          <w:rPr>
            <w:rPrChange w:id="623" w:author="CARBONIN GINA" w:date="2017-05-09T13:09:00Z">
              <w:rPr>
                <w:highlight w:val="yellow"/>
              </w:rPr>
            </w:rPrChange>
          </w:rPr>
          <w:delText>che deve</w:delText>
        </w:r>
      </w:del>
      <w:ins w:id="624" w:author="Antonio Antetomaso" w:date="2017-03-30T15:36:00Z">
        <w:r w:rsidR="000948EC" w:rsidRPr="005E5F39">
          <w:rPr>
            <w:rPrChange w:id="625" w:author="CARBONIN GINA" w:date="2017-05-09T13:09:00Z">
              <w:rPr>
                <w:highlight w:val="yellow"/>
              </w:rPr>
            </w:rPrChange>
          </w:rPr>
          <w:t>avrà cura di</w:t>
        </w:r>
      </w:ins>
      <w:r w:rsidRPr="005E5F39">
        <w:rPr>
          <w:rPrChange w:id="626" w:author="CARBONIN GINA" w:date="2017-05-09T13:09:00Z">
            <w:rPr>
              <w:highlight w:val="yellow"/>
            </w:rPr>
          </w:rPrChange>
        </w:rPr>
        <w:t xml:space="preserve"> assicurare il tracciamento completo (chi e da dove)</w:t>
      </w:r>
      <w:del w:id="627" w:author="CARBONIN GINA" w:date="2017-03-28T11:29:00Z">
        <w:r w:rsidRPr="005E5F39">
          <w:rPr>
            <w:rPrChange w:id="628" w:author="CARBONIN GINA" w:date="2017-05-09T13:09:00Z">
              <w:rPr>
                <w:highlight w:val="yellow"/>
              </w:rPr>
            </w:rPrChange>
          </w:rPr>
          <w:delText>.</w:delText>
        </w:r>
      </w:del>
      <w:commentRangeEnd w:id="619"/>
      <w:ins w:id="629" w:author="CARBONIN GINA" w:date="2017-03-28T11:29:00Z">
        <w:r w:rsidRPr="005E5F39">
          <w:commentReference w:id="619"/>
        </w:r>
        <w:commentRangeEnd w:id="620"/>
        <w:r w:rsidRPr="005E5F39">
          <w:commentReference w:id="620"/>
        </w:r>
        <w:r w:rsidRPr="005E5F39">
          <w:t xml:space="preserve"> per la parte di competenza; ANPR traccerà le operazioni eseguite dall’utente e dalla postazione “dichiarate” nel </w:t>
        </w:r>
        <w:commentRangeStart w:id="630"/>
        <w:r w:rsidRPr="005E5F39">
          <w:t>messaggio</w:t>
        </w:r>
        <w:commentRangeEnd w:id="630"/>
        <w:r w:rsidRPr="005E5F39">
          <w:commentReference w:id="630"/>
        </w:r>
        <w:r w:rsidRPr="005E5F39">
          <w:t>.</w:t>
        </w:r>
      </w:ins>
    </w:p>
    <w:p w14:paraId="6E112CEB" w14:textId="3EB76692" w:rsidR="00C472E1" w:rsidRPr="005E5F39" w:rsidDel="005E5F39" w:rsidRDefault="00C472E1">
      <w:pPr>
        <w:spacing w:before="240"/>
        <w:ind w:left="794"/>
        <w:jc w:val="both"/>
        <w:rPr>
          <w:del w:id="631" w:author="CARBONIN GINA" w:date="2017-05-09T13:06:00Z"/>
        </w:rPr>
      </w:pPr>
    </w:p>
    <w:p w14:paraId="23F538AC" w14:textId="1CE6CA3B" w:rsidR="00C472E1" w:rsidRPr="005E5F39" w:rsidDel="005E5F39" w:rsidRDefault="00C472E1">
      <w:pPr>
        <w:spacing w:before="240"/>
        <w:ind w:left="794"/>
        <w:jc w:val="both"/>
        <w:rPr>
          <w:ins w:id="632" w:author="Antonio Antetomaso" w:date="2017-03-21T22:53:00Z"/>
          <w:del w:id="633" w:author="CARBONIN GINA" w:date="2017-05-09T13:06:00Z"/>
          <w:b/>
        </w:rPr>
      </w:pPr>
    </w:p>
    <w:p w14:paraId="118BD75C" w14:textId="77777777" w:rsidR="00C472E1" w:rsidRPr="005E5F39" w:rsidRDefault="00697B31">
      <w:pPr>
        <w:spacing w:before="240"/>
        <w:ind w:left="794"/>
        <w:jc w:val="both"/>
        <w:rPr>
          <w:b/>
        </w:rPr>
      </w:pPr>
      <w:r w:rsidRPr="005E5F39">
        <w:rPr>
          <w:b/>
        </w:rPr>
        <w:t>•Benefici:</w:t>
      </w:r>
    </w:p>
    <w:p w14:paraId="3CD192BA" w14:textId="77777777" w:rsidR="00C472E1" w:rsidRPr="005E5F39" w:rsidRDefault="00697B31">
      <w:pPr>
        <w:spacing w:before="240"/>
        <w:ind w:left="794"/>
        <w:jc w:val="both"/>
      </w:pPr>
      <w:r w:rsidRPr="005E5F39">
        <w:t>•</w:t>
      </w:r>
      <w:ins w:id="634" w:author="Antonio Antetomaso" w:date="2017-03-21T22:53:00Z">
        <w:r w:rsidRPr="005E5F39">
          <w:t>Minore complessità implementativa l</w:t>
        </w:r>
      </w:ins>
      <w:del w:id="635" w:author="Antonio Antetomaso" w:date="2017-03-21T22:53:00Z">
        <w:r w:rsidRPr="005E5F39">
          <w:delText>L</w:delText>
        </w:r>
      </w:del>
      <w:r w:rsidRPr="005E5F39">
        <w:t>ato CIE</w:t>
      </w:r>
      <w:ins w:id="636" w:author="Antonio Antetomaso" w:date="2017-03-21T22:53:00Z">
        <w:r w:rsidRPr="005E5F39">
          <w:t xml:space="preserve"> dato che</w:t>
        </w:r>
      </w:ins>
      <w:del w:id="637" w:author="Antonio Antetomaso" w:date="2017-03-21T22:53:00Z">
        <w:r w:rsidRPr="005E5F39">
          <w:delText>,</w:delText>
        </w:r>
      </w:del>
      <w:r w:rsidRPr="005E5F39">
        <w:t xml:space="preserve"> non </w:t>
      </w:r>
      <w:del w:id="638" w:author="Antonio Antetomaso" w:date="2017-03-21T22:53:00Z">
        <w:r w:rsidRPr="005E5F39">
          <w:delText xml:space="preserve">serve </w:delText>
        </w:r>
      </w:del>
      <w:ins w:id="639" w:author="Antonio Antetomaso" w:date="2017-03-21T22:53:00Z">
        <w:r w:rsidRPr="005E5F39">
          <w:t xml:space="preserve">è necessario </w:t>
        </w:r>
      </w:ins>
      <w:r w:rsidRPr="005E5F39">
        <w:t xml:space="preserve">implementare </w:t>
      </w:r>
      <w:ins w:id="640" w:author="Antonio Antetomaso" w:date="2017-03-21T22:54:00Z">
        <w:r w:rsidRPr="005E5F39">
          <w:t>l’</w:t>
        </w:r>
      </w:ins>
      <w:r w:rsidRPr="005E5F39">
        <w:t>autenticazione SAML</w:t>
      </w:r>
    </w:p>
    <w:p w14:paraId="4EF6CD26" w14:textId="77777777" w:rsidR="00C472E1" w:rsidRPr="005E5F39" w:rsidRDefault="00697B31">
      <w:pPr>
        <w:spacing w:before="240"/>
        <w:ind w:left="794"/>
        <w:jc w:val="both"/>
        <w:rPr>
          <w:ins w:id="641" w:author="Antonio Antetomaso" w:date="2017-03-21T22:54:00Z"/>
        </w:rPr>
      </w:pPr>
      <w:r w:rsidRPr="005E5F39">
        <w:t xml:space="preserve">•Gestione </w:t>
      </w:r>
      <w:del w:id="642" w:author="Antonio Antetomaso" w:date="2017-03-21T22:54:00Z">
        <w:r w:rsidRPr="005E5F39">
          <w:delText>certificati etc</w:delText>
        </w:r>
      </w:del>
      <w:ins w:id="643" w:author="Antonio Antetomaso" w:date="2017-03-21T22:54:00Z">
        <w:r w:rsidRPr="005E5F39">
          <w:t>del ciclo di vita dei certificati</w:t>
        </w:r>
      </w:ins>
      <w:r w:rsidRPr="005E5F39">
        <w:t xml:space="preserve"> </w:t>
      </w:r>
      <w:del w:id="644" w:author="Antonio Antetomaso" w:date="2017-03-21T22:54:00Z">
        <w:r w:rsidRPr="005E5F39">
          <w:delText>semplicissima</w:delText>
        </w:r>
      </w:del>
      <w:ins w:id="645" w:author="Antonio Antetomaso" w:date="2017-03-21T22:54:00Z">
        <w:r w:rsidRPr="005E5F39">
          <w:t>molto semplice</w:t>
        </w:r>
      </w:ins>
    </w:p>
    <w:p w14:paraId="6D291400" w14:textId="77777777" w:rsidR="00C472E1" w:rsidRPr="005E5F39" w:rsidRDefault="00697B31">
      <w:pPr>
        <w:spacing w:before="240"/>
        <w:ind w:left="794"/>
        <w:jc w:val="both"/>
        <w:rPr>
          <w:ins w:id="646" w:author="Antonio Antetomaso" w:date="2017-03-21T22:54:00Z"/>
        </w:rPr>
      </w:pPr>
      <w:ins w:id="647" w:author="Antonio Antetomaso" w:date="2017-03-21T22:54:00Z">
        <w:r w:rsidRPr="005E5F39">
          <w:t>•Nessuna perdita in termini di sicurezza</w:t>
        </w:r>
      </w:ins>
    </w:p>
    <w:p w14:paraId="5BF1451A" w14:textId="77777777" w:rsidR="00C472E1" w:rsidRPr="005E5F39" w:rsidRDefault="00C472E1">
      <w:pPr>
        <w:spacing w:before="240"/>
        <w:ind w:left="794"/>
        <w:jc w:val="both"/>
        <w:rPr>
          <w:del w:id="648" w:author="Antonio Antetomaso" w:date="2017-03-21T22:54:00Z"/>
        </w:rPr>
      </w:pPr>
    </w:p>
    <w:p w14:paraId="51F4CF16" w14:textId="77777777" w:rsidR="00C472E1" w:rsidRPr="005E5F39" w:rsidRDefault="00697B31">
      <w:pPr>
        <w:spacing w:before="240"/>
        <w:ind w:left="794"/>
        <w:jc w:val="both"/>
      </w:pPr>
      <w:r w:rsidRPr="005E5F39">
        <w:rPr>
          <w:b/>
        </w:rPr>
        <w:t>•Problemi</w:t>
      </w:r>
      <w:r w:rsidRPr="005E5F39">
        <w:t>:</w:t>
      </w:r>
    </w:p>
    <w:p w14:paraId="37B95443" w14:textId="77777777" w:rsidR="00C472E1" w:rsidRPr="005E5F39" w:rsidRDefault="00697B31">
      <w:pPr>
        <w:spacing w:before="240"/>
        <w:ind w:left="794"/>
        <w:jc w:val="both"/>
      </w:pPr>
      <w:commentRangeStart w:id="649"/>
      <w:r w:rsidRPr="005E5F39">
        <w:t>•Dobbiamo verificare conformità con DPCM.</w:t>
      </w:r>
      <w:commentRangeEnd w:id="649"/>
      <w:r w:rsidRPr="005E5F39">
        <w:commentReference w:id="649"/>
      </w:r>
    </w:p>
    <w:p w14:paraId="5BE25CF0" w14:textId="77777777" w:rsidR="00C472E1" w:rsidRPr="005E5F39" w:rsidRDefault="00697B31">
      <w:pPr>
        <w:spacing w:before="240"/>
        <w:ind w:left="794"/>
        <w:jc w:val="both"/>
      </w:pPr>
      <w:r w:rsidRPr="005E5F39">
        <w:t>•SOGEI deve implementare un meccanismo di autenticazione solo per CIE, dedicato a CIE, che dovrà essere monitorato e manutenuto negli anni.</w:t>
      </w:r>
    </w:p>
    <w:p w14:paraId="161451C9" w14:textId="77777777" w:rsidR="00C472E1" w:rsidRPr="005E5F39" w:rsidRDefault="00697B31">
      <w:pPr>
        <w:spacing w:before="240"/>
        <w:ind w:left="794"/>
        <w:jc w:val="both"/>
      </w:pPr>
      <w:commentRangeStart w:id="650"/>
      <w:commentRangeStart w:id="651"/>
      <w:r w:rsidRPr="005E5F39">
        <w:rPr>
          <w:rPrChange w:id="652" w:author="CARBONIN GINA" w:date="2017-05-09T13:09:00Z">
            <w:rPr>
              <w:highlight w:val="yellow"/>
            </w:rPr>
          </w:rPrChange>
        </w:rPr>
        <w:t>I dati necessari al tracciamento delle interrogazioni (postazione e utente) vanno gestiti a livello applicativo nei dati contenuti nel messaggio.</w:t>
      </w:r>
      <w:commentRangeEnd w:id="650"/>
      <w:r w:rsidRPr="005E5F39">
        <w:commentReference w:id="650"/>
      </w:r>
      <w:commentRangeEnd w:id="651"/>
      <w:r w:rsidRPr="005E5F39">
        <w:commentReference w:id="651"/>
      </w:r>
    </w:p>
    <w:p w14:paraId="24924365" w14:textId="4A5B5A12" w:rsidR="00C472E1" w:rsidRPr="005E5F39" w:rsidRDefault="00697B31">
      <w:pPr>
        <w:spacing w:before="240"/>
        <w:ind w:left="794"/>
        <w:jc w:val="both"/>
      </w:pPr>
      <w:del w:id="653" w:author="CARBONIN GINA" w:date="2017-05-09T22:03:00Z">
        <w:r w:rsidRPr="005F17F3" w:rsidDel="005F17F3">
          <w:rPr>
            <w:highlight w:val="yellow"/>
          </w:rPr>
          <w:delText>Da completare con allegato tecnico qualora si scelga questa soluzione</w:delText>
        </w:r>
      </w:del>
      <w:ins w:id="654" w:author="Antonio Antetomaso" w:date="2017-03-30T09:49:00Z">
        <w:del w:id="655" w:author="CARBONIN GINA" w:date="2017-05-09T22:03:00Z">
          <w:r w:rsidR="00D32680" w:rsidRPr="005F17F3" w:rsidDel="005F17F3">
            <w:rPr>
              <w:highlight w:val="yellow"/>
              <w:rPrChange w:id="656" w:author="CARBONIN GINA" w:date="2017-05-09T22:03:00Z">
                <w:rPr/>
              </w:rPrChange>
            </w:rPr>
            <w:delText>.</w:delText>
          </w:r>
        </w:del>
      </w:ins>
      <w:ins w:id="657" w:author="CARBONIN GINA" w:date="2017-05-09T22:03:00Z">
        <w:r w:rsidR="005F17F3" w:rsidRPr="005F17F3">
          <w:rPr>
            <w:highlight w:val="yellow"/>
            <w:rPrChange w:id="658" w:author="CARBONIN GINA" w:date="2017-05-09T22:03:00Z">
              <w:rPr/>
            </w:rPrChange>
          </w:rPr>
          <w:t>I dettagli operativi sono descritti in allegato 1.</w:t>
        </w:r>
      </w:ins>
    </w:p>
    <w:p w14:paraId="1A303616" w14:textId="77777777" w:rsidR="00C472E1" w:rsidRPr="005E5F39" w:rsidRDefault="00C472E1">
      <w:pPr>
        <w:spacing w:before="240"/>
        <w:ind w:left="794"/>
        <w:jc w:val="both"/>
      </w:pPr>
    </w:p>
    <w:p w14:paraId="4697ACE7" w14:textId="6B31FCB4" w:rsidR="00C472E1" w:rsidRPr="005E5F39" w:rsidDel="005E5F39" w:rsidRDefault="00697B31">
      <w:pPr>
        <w:rPr>
          <w:del w:id="659" w:author="CARBONIN GINA" w:date="2017-05-09T13:07:00Z"/>
        </w:rPr>
      </w:pPr>
      <w:del w:id="660" w:author="CARBONIN GINA" w:date="2017-05-09T13:07:00Z">
        <w:r w:rsidRPr="005E5F39" w:rsidDel="005E5F39">
          <w:lastRenderedPageBreak/>
          <w:br w:type="page"/>
        </w:r>
      </w:del>
    </w:p>
    <w:p w14:paraId="43D0FBA0" w14:textId="77777777" w:rsidR="00C472E1" w:rsidRPr="005E5F39" w:rsidRDefault="00697B31">
      <w:pPr>
        <w:pStyle w:val="Titolo1"/>
        <w:numPr>
          <w:ilvl w:val="0"/>
          <w:numId w:val="4"/>
        </w:numPr>
        <w:ind w:hanging="794"/>
      </w:pPr>
      <w:bookmarkStart w:id="661" w:name="_Toc482279552"/>
      <w:r w:rsidRPr="005E5F39">
        <w:t>Struttura generale dei messaggi</w:t>
      </w:r>
      <w:bookmarkEnd w:id="661"/>
      <w:r w:rsidRPr="005E5F39">
        <w:t xml:space="preserve"> </w:t>
      </w:r>
    </w:p>
    <w:p w14:paraId="4351FD92" w14:textId="77777777" w:rsidR="00C472E1" w:rsidRPr="005E5F39" w:rsidRDefault="00697B31">
      <w:pPr>
        <w:pStyle w:val="Titolo2"/>
        <w:numPr>
          <w:ilvl w:val="1"/>
          <w:numId w:val="4"/>
        </w:numPr>
        <w:ind w:left="1134" w:hanging="708"/>
        <w:pPrChange w:id="662" w:author="Antonio Antetomaso" w:date="2017-03-30T16:22:00Z">
          <w:pPr>
            <w:pStyle w:val="Titolo2"/>
            <w:numPr>
              <w:ilvl w:val="1"/>
              <w:numId w:val="4"/>
            </w:numPr>
            <w:ind w:left="1645" w:firstLine="1701"/>
          </w:pPr>
        </w:pPrChange>
      </w:pPr>
      <w:bookmarkStart w:id="663" w:name="_Toc482279553"/>
      <w:r w:rsidRPr="005E5F39">
        <w:t>Envelope</w:t>
      </w:r>
      <w:bookmarkEnd w:id="663"/>
    </w:p>
    <w:p w14:paraId="3B7998B7" w14:textId="77777777" w:rsidR="00C472E1" w:rsidRPr="005E5F39" w:rsidRDefault="00697B31">
      <w:pPr>
        <w:spacing w:before="240"/>
        <w:ind w:left="794"/>
        <w:jc w:val="both"/>
      </w:pPr>
      <w:r w:rsidRPr="005E5F39">
        <w:t>Come da standard SOAP.</w:t>
      </w:r>
    </w:p>
    <w:p w14:paraId="42E473AE" w14:textId="77777777" w:rsidR="00C472E1" w:rsidRPr="005E5F39" w:rsidRDefault="00697B31">
      <w:pPr>
        <w:pStyle w:val="Titolo2"/>
        <w:numPr>
          <w:ilvl w:val="1"/>
          <w:numId w:val="4"/>
        </w:numPr>
        <w:ind w:left="1134" w:hanging="708"/>
        <w:pPrChange w:id="664" w:author="Antonio Antetomaso" w:date="2017-03-30T16:22:00Z">
          <w:pPr>
            <w:pStyle w:val="Titolo2"/>
            <w:numPr>
              <w:ilvl w:val="1"/>
              <w:numId w:val="4"/>
            </w:numPr>
            <w:ind w:left="1645" w:firstLine="1701"/>
          </w:pPr>
        </w:pPrChange>
      </w:pPr>
      <w:bookmarkStart w:id="665" w:name="_Toc482279554"/>
      <w:r w:rsidRPr="005E5F39">
        <w:t>Header</w:t>
      </w:r>
      <w:bookmarkEnd w:id="665"/>
    </w:p>
    <w:p w14:paraId="5136B3D3" w14:textId="77777777" w:rsidR="00C472E1" w:rsidRPr="005E5F39" w:rsidRDefault="00697B31">
      <w:pPr>
        <w:spacing w:before="240"/>
        <w:ind w:left="794"/>
        <w:jc w:val="both"/>
      </w:pPr>
      <w:r w:rsidRPr="005E5F39">
        <w:t>Come da standard SOAP.</w:t>
      </w:r>
    </w:p>
    <w:p w14:paraId="3A9D88C8" w14:textId="77777777" w:rsidR="00C472E1" w:rsidRPr="005E5F39" w:rsidRDefault="00697B31">
      <w:pPr>
        <w:spacing w:before="240"/>
        <w:ind w:left="794"/>
        <w:jc w:val="both"/>
      </w:pPr>
      <w:r w:rsidRPr="005E5F39">
        <w:t>Contiene, tra l’altro, le informazioni previste dall’allegato C del II DPCM ANPR, che garantiscono la sicurezza ed il tracciamento.</w:t>
      </w:r>
    </w:p>
    <w:p w14:paraId="48954669" w14:textId="77777777" w:rsidR="00C472E1" w:rsidRPr="005E5F39" w:rsidRDefault="00697B31">
      <w:pPr>
        <w:pStyle w:val="Titolo2"/>
        <w:numPr>
          <w:ilvl w:val="1"/>
          <w:numId w:val="4"/>
        </w:numPr>
        <w:ind w:left="1134" w:hanging="708"/>
        <w:pPrChange w:id="666" w:author="Antonio Antetomaso" w:date="2017-03-30T16:22:00Z">
          <w:pPr>
            <w:pStyle w:val="Titolo2"/>
            <w:numPr>
              <w:ilvl w:val="1"/>
              <w:numId w:val="4"/>
            </w:numPr>
            <w:ind w:left="1645" w:firstLine="1701"/>
          </w:pPr>
        </w:pPrChange>
      </w:pPr>
      <w:bookmarkStart w:id="667" w:name="_Toc482279555"/>
      <w:r w:rsidRPr="005E5F39">
        <w:t>Body</w:t>
      </w:r>
      <w:bookmarkEnd w:id="667"/>
    </w:p>
    <w:p w14:paraId="21BAF73F" w14:textId="77777777" w:rsidR="00C472E1" w:rsidRPr="005E5F39" w:rsidRDefault="00697B31">
      <w:pPr>
        <w:spacing w:before="240"/>
        <w:ind w:left="794"/>
        <w:jc w:val="both"/>
      </w:pPr>
      <w:r w:rsidRPr="005E5F39">
        <w:t>Come da standard SOAP</w:t>
      </w:r>
    </w:p>
    <w:p w14:paraId="1CAC0235" w14:textId="0389720A" w:rsidR="00C472E1" w:rsidRPr="005E5F39" w:rsidRDefault="00697B31">
      <w:pPr>
        <w:spacing w:before="240"/>
        <w:ind w:left="794"/>
        <w:jc w:val="both"/>
      </w:pPr>
      <w:r w:rsidRPr="005E5F39">
        <w:t xml:space="preserve">Il body </w:t>
      </w:r>
      <w:del w:id="668" w:author="CARBONIN GINA" w:date="2017-05-09T13:21:00Z">
        <w:r w:rsidRPr="005E5F39" w:rsidDel="007D6624">
          <w:delText>è strutturato in due parti:</w:delText>
        </w:r>
      </w:del>
      <w:ins w:id="669" w:author="CARBONIN GINA" w:date="2017-05-09T13:21:00Z">
        <w:r w:rsidR="007D6624">
          <w:t xml:space="preserve">contiene i messaggi di richiesta o di risposta </w:t>
        </w:r>
      </w:ins>
      <w:ins w:id="670" w:author="CARBONIN GINA" w:date="2017-05-11T15:19:00Z">
        <w:r w:rsidR="00856531">
          <w:t xml:space="preserve">(o di notifica) </w:t>
        </w:r>
      </w:ins>
      <w:ins w:id="671" w:author="CARBONIN GINA" w:date="2017-05-09T13:21:00Z">
        <w:r w:rsidR="007D6624">
          <w:t>previsti per ciascun servizio.</w:t>
        </w:r>
      </w:ins>
    </w:p>
    <w:p w14:paraId="0DDD6853" w14:textId="0FA3FEC2" w:rsidR="00C472E1" w:rsidRPr="00834C5B" w:rsidDel="007D6624" w:rsidRDefault="00697B31">
      <w:pPr>
        <w:numPr>
          <w:ilvl w:val="0"/>
          <w:numId w:val="1"/>
        </w:numPr>
        <w:spacing w:before="120"/>
        <w:ind w:hanging="357"/>
        <w:jc w:val="both"/>
        <w:rPr>
          <w:del w:id="672" w:author="CARBONIN GINA" w:date="2017-05-09T13:21:00Z"/>
          <w:highlight w:val="yellow"/>
          <w:rPrChange w:id="673" w:author="CARBONIN GINA" w:date="2017-05-09T15:32:00Z">
            <w:rPr>
              <w:del w:id="674" w:author="CARBONIN GINA" w:date="2017-05-09T13:21:00Z"/>
            </w:rPr>
          </w:rPrChange>
        </w:rPr>
      </w:pPr>
      <w:del w:id="675" w:author="CARBONIN GINA" w:date="2017-05-09T13:21:00Z">
        <w:r w:rsidRPr="00834C5B" w:rsidDel="007D6624">
          <w:rPr>
            <w:highlight w:val="yellow"/>
            <w:rPrChange w:id="676" w:author="CARBONIN GINA" w:date="2017-05-09T15:32:00Z">
              <w:rPr/>
            </w:rPrChange>
          </w:rPr>
          <w:delText>testata della richiesta (testatarichiesta) o della risposta (testatarisposta)</w:delText>
        </w:r>
        <w:bookmarkStart w:id="677" w:name="_Toc482130710"/>
        <w:bookmarkStart w:id="678" w:name="_Toc482133155"/>
        <w:bookmarkStart w:id="679" w:name="_Toc482279264"/>
        <w:bookmarkStart w:id="680" w:name="_Toc482279556"/>
        <w:bookmarkEnd w:id="677"/>
        <w:bookmarkEnd w:id="678"/>
        <w:bookmarkEnd w:id="679"/>
        <w:bookmarkEnd w:id="680"/>
      </w:del>
    </w:p>
    <w:p w14:paraId="01F7ED0E" w14:textId="4674FC33" w:rsidR="00C472E1" w:rsidRPr="00834C5B" w:rsidDel="007D6624" w:rsidRDefault="00697B31">
      <w:pPr>
        <w:numPr>
          <w:ilvl w:val="0"/>
          <w:numId w:val="1"/>
        </w:numPr>
        <w:spacing w:before="120"/>
        <w:ind w:hanging="357"/>
        <w:jc w:val="both"/>
        <w:rPr>
          <w:del w:id="681" w:author="CARBONIN GINA" w:date="2017-05-09T13:21:00Z"/>
          <w:highlight w:val="yellow"/>
          <w:rPrChange w:id="682" w:author="CARBONIN GINA" w:date="2017-05-09T15:32:00Z">
            <w:rPr>
              <w:del w:id="683" w:author="CARBONIN GINA" w:date="2017-05-09T13:21:00Z"/>
            </w:rPr>
          </w:rPrChange>
        </w:rPr>
      </w:pPr>
      <w:del w:id="684" w:author="CARBONIN GINA" w:date="2017-05-09T13:21:00Z">
        <w:r w:rsidRPr="00834C5B" w:rsidDel="007D6624">
          <w:rPr>
            <w:highlight w:val="yellow"/>
            <w:rPrChange w:id="685" w:author="CARBONIN GINA" w:date="2017-05-09T15:32:00Z">
              <w:rPr/>
            </w:rPrChange>
          </w:rPr>
          <w:delText>corpo della richiesta (corporichiesta) o della risposta (corporisposta).</w:delText>
        </w:r>
        <w:bookmarkStart w:id="686" w:name="_Toc482130711"/>
        <w:bookmarkStart w:id="687" w:name="_Toc482133156"/>
        <w:bookmarkStart w:id="688" w:name="_Toc482279265"/>
        <w:bookmarkStart w:id="689" w:name="_Toc482279557"/>
        <w:bookmarkEnd w:id="686"/>
        <w:bookmarkEnd w:id="687"/>
        <w:bookmarkEnd w:id="688"/>
        <w:bookmarkEnd w:id="689"/>
      </w:del>
    </w:p>
    <w:p w14:paraId="1F4DEEB5" w14:textId="10FC0726" w:rsidR="00C472E1" w:rsidRPr="00834C5B" w:rsidRDefault="00697B31">
      <w:pPr>
        <w:pStyle w:val="Titolo2"/>
        <w:numPr>
          <w:ilvl w:val="1"/>
          <w:numId w:val="4"/>
        </w:numPr>
        <w:ind w:left="1134" w:hanging="708"/>
        <w:rPr>
          <w:ins w:id="690" w:author="CARBONIN GINA" w:date="2017-05-09T13:19:00Z"/>
          <w:highlight w:val="yellow"/>
          <w:rPrChange w:id="691" w:author="CARBONIN GINA" w:date="2017-05-09T15:32:00Z">
            <w:rPr>
              <w:ins w:id="692" w:author="CARBONIN GINA" w:date="2017-05-09T13:19:00Z"/>
            </w:rPr>
          </w:rPrChange>
        </w:rPr>
        <w:pPrChange w:id="693" w:author="Antonio Antetomaso" w:date="2017-03-30T16:22:00Z">
          <w:pPr>
            <w:pStyle w:val="Titolo3"/>
            <w:numPr>
              <w:ilvl w:val="2"/>
              <w:numId w:val="4"/>
            </w:numPr>
            <w:ind w:firstLine="0"/>
          </w:pPr>
        </w:pPrChange>
      </w:pPr>
      <w:del w:id="694" w:author="CARBONIN GINA" w:date="2017-05-09T13:21:00Z">
        <w:r w:rsidRPr="00834C5B" w:rsidDel="007D6624">
          <w:rPr>
            <w:highlight w:val="yellow"/>
            <w:rPrChange w:id="695" w:author="CARBONIN GINA" w:date="2017-05-09T15:32:00Z">
              <w:rPr/>
            </w:rPrChange>
          </w:rPr>
          <w:delText xml:space="preserve"> </w:delText>
        </w:r>
      </w:del>
      <w:bookmarkStart w:id="696" w:name="_Toc482279558"/>
      <w:r w:rsidRPr="00834C5B">
        <w:rPr>
          <w:highlight w:val="yellow"/>
          <w:rPrChange w:id="697" w:author="CARBONIN GINA" w:date="2017-05-09T15:32:00Z">
            <w:rPr/>
          </w:rPrChange>
        </w:rPr>
        <w:t>Messaggi di richiesta</w:t>
      </w:r>
      <w:bookmarkEnd w:id="696"/>
    </w:p>
    <w:p w14:paraId="23DD6E97" w14:textId="3749635A" w:rsidR="007D6624" w:rsidRDefault="007D6624">
      <w:pPr>
        <w:spacing w:before="240"/>
        <w:ind w:left="794"/>
        <w:jc w:val="both"/>
        <w:rPr>
          <w:ins w:id="698" w:author="CARBONIN GINA" w:date="2017-05-09T13:20:00Z"/>
        </w:rPr>
        <w:pPrChange w:id="699" w:author="CARBONIN GINA" w:date="2017-05-09T13:21:00Z">
          <w:pPr>
            <w:pStyle w:val="Titolo3"/>
            <w:numPr>
              <w:ilvl w:val="2"/>
              <w:numId w:val="4"/>
            </w:numPr>
            <w:ind w:firstLine="0"/>
          </w:pPr>
        </w:pPrChange>
      </w:pPr>
      <w:ins w:id="700" w:author="CARBONIN GINA" w:date="2017-05-09T13:19:00Z">
        <w:r>
          <w:t xml:space="preserve">Hanno tutti la stessa struttura </w:t>
        </w:r>
      </w:ins>
      <w:ins w:id="701" w:author="CARBONIN GINA" w:date="2017-05-09T13:20:00Z">
        <w:r>
          <w:fldChar w:fldCharType="begin"/>
        </w:r>
        <w:r>
          <w:instrText xml:space="preserve"> HYPERLINK "servizi/RichiestaGenerica.xlsx" </w:instrText>
        </w:r>
        <w:r>
          <w:fldChar w:fldCharType="separate"/>
        </w:r>
        <w:r w:rsidRPr="007D6624">
          <w:rPr>
            <w:rPrChange w:id="702" w:author="CARBONIN GINA" w:date="2017-05-09T13:21:00Z">
              <w:rPr>
                <w:rStyle w:val="Collegamentoipertestuale"/>
              </w:rPr>
            </w:rPrChange>
          </w:rPr>
          <w:t>(RichiestaGenerica)</w:t>
        </w:r>
        <w:r>
          <w:fldChar w:fldCharType="end"/>
        </w:r>
        <w:r>
          <w:t xml:space="preserve"> costituita da:</w:t>
        </w:r>
      </w:ins>
    </w:p>
    <w:p w14:paraId="74ECB0D9" w14:textId="3A949B45" w:rsidR="007D6624" w:rsidRPr="007D6624" w:rsidDel="007D6624" w:rsidRDefault="007D6624">
      <w:pPr>
        <w:spacing w:before="240"/>
        <w:ind w:left="794"/>
        <w:jc w:val="both"/>
        <w:rPr>
          <w:del w:id="703" w:author="CARBONIN GINA" w:date="2017-05-09T13:24:00Z"/>
        </w:rPr>
        <w:pPrChange w:id="704" w:author="CARBONIN GINA" w:date="2017-05-09T13:19:00Z">
          <w:pPr>
            <w:pStyle w:val="Titolo3"/>
            <w:numPr>
              <w:ilvl w:val="2"/>
              <w:numId w:val="4"/>
            </w:numPr>
            <w:ind w:firstLine="0"/>
          </w:pPr>
        </w:pPrChange>
      </w:pPr>
    </w:p>
    <w:p w14:paraId="0BCB4736" w14:textId="17327AD5" w:rsidR="00C472E1" w:rsidRPr="005E5F39" w:rsidRDefault="00697B31">
      <w:pPr>
        <w:numPr>
          <w:ilvl w:val="0"/>
          <w:numId w:val="1"/>
        </w:numPr>
        <w:spacing w:before="120"/>
        <w:ind w:hanging="357"/>
        <w:jc w:val="both"/>
        <w:pPrChange w:id="705" w:author="CARBONIN GINA" w:date="2017-05-09T13:22:00Z">
          <w:pPr>
            <w:pStyle w:val="Titolo4"/>
            <w:numPr>
              <w:ilvl w:val="3"/>
              <w:numId w:val="4"/>
            </w:numPr>
            <w:ind w:left="1787" w:firstLine="992"/>
          </w:pPr>
        </w:pPrChange>
      </w:pPr>
      <w:del w:id="706" w:author="CARBONIN GINA" w:date="2017-05-09T13:22:00Z">
        <w:r w:rsidRPr="005E5F39" w:rsidDel="007D6624">
          <w:delText>Testata</w:delText>
        </w:r>
      </w:del>
      <w:ins w:id="707" w:author="Antonio Antetomaso" w:date="2017-03-30T15:41:00Z">
        <w:del w:id="708" w:author="CARBONIN GINA" w:date="2017-05-09T13:22:00Z">
          <w:r w:rsidR="00F157A0" w:rsidRPr="005E5F39" w:rsidDel="007D6624">
            <w:delText xml:space="preserve"> </w:delText>
          </w:r>
        </w:del>
      </w:ins>
      <w:ins w:id="709" w:author="CARBONIN GINA" w:date="2017-05-09T13:22:00Z">
        <w:r w:rsidR="007D6624">
          <w:t>t</w:t>
        </w:r>
        <w:r w:rsidR="007D6624" w:rsidRPr="005E5F39">
          <w:t>estata</w:t>
        </w:r>
        <w:r w:rsidR="007D6624">
          <w:t>R</w:t>
        </w:r>
      </w:ins>
      <w:del w:id="710" w:author="CARBONIN GINA" w:date="2017-05-09T13:22:00Z">
        <w:r w:rsidRPr="005E5F39" w:rsidDel="007D6624">
          <w:delText>r</w:delText>
        </w:r>
      </w:del>
      <w:r w:rsidRPr="005E5F39">
        <w:t>ichiesta</w:t>
      </w:r>
    </w:p>
    <w:p w14:paraId="1077A89A" w14:textId="297AA91E" w:rsidR="00C472E1" w:rsidRPr="005E5F39" w:rsidRDefault="00697B31">
      <w:pPr>
        <w:spacing w:before="240"/>
        <w:ind w:left="1134"/>
        <w:jc w:val="both"/>
        <w:rPr>
          <w:ins w:id="711" w:author="Antonio Antetomaso" w:date="2017-03-30T15:36:00Z"/>
        </w:rPr>
        <w:pPrChange w:id="712" w:author="CARBONIN GINA" w:date="2017-05-09T13:23:00Z">
          <w:pPr>
            <w:spacing w:before="240"/>
            <w:ind w:left="794"/>
            <w:jc w:val="both"/>
          </w:pPr>
        </w:pPrChange>
      </w:pPr>
      <w:del w:id="713" w:author="CARBONIN GINA" w:date="2017-05-09T13:23:00Z">
        <w:r w:rsidRPr="005E5F39" w:rsidDel="007D6624">
          <w:delText xml:space="preserve">La testata della richiesta/risposta </w:delText>
        </w:r>
      </w:del>
      <w:del w:id="714" w:author="Antonio Antetomaso" w:date="2017-03-30T15:50:00Z">
        <w:r w:rsidRPr="005E5F39" w:rsidDel="000656EB">
          <w:delText xml:space="preserve">(vedi l’ </w:delText>
        </w:r>
        <w:r w:rsidRPr="005E5F39" w:rsidDel="000656EB">
          <w:rPr>
            <w:b/>
            <w:color w:val="0000FF"/>
            <w:u w:val="single"/>
          </w:rPr>
          <w:delText>Oggetto testataRichiesta</w:delText>
        </w:r>
        <w:r w:rsidRPr="005E5F39" w:rsidDel="000656EB">
          <w:delText xml:space="preserve"> </w:delText>
        </w:r>
        <w:r w:rsidRPr="005E5F39" w:rsidDel="000656EB">
          <w:rPr>
            <w:vertAlign w:val="superscript"/>
          </w:rPr>
          <w:footnoteReference w:id="2"/>
        </w:r>
        <w:r w:rsidRPr="005E5F39" w:rsidDel="000656EB">
          <w:delText xml:space="preserve"> nella cartella oggetti) </w:delText>
        </w:r>
      </w:del>
      <w:r w:rsidRPr="005E5F39">
        <w:t>contiene le parti comuni a tutti i messaggi di richiesta</w:t>
      </w:r>
      <w:del w:id="717" w:author="CARBONIN GINA" w:date="2017-05-09T13:23:00Z">
        <w:r w:rsidRPr="005E5F39" w:rsidDel="007D6624">
          <w:delText>/risposta, mente la parte corpo contiene i dati specifici dell’operazione che si sta effettuando</w:delText>
        </w:r>
      </w:del>
      <w:r w:rsidRPr="005E5F39">
        <w:t>.</w:t>
      </w:r>
    </w:p>
    <w:p w14:paraId="20B2BDB3" w14:textId="62044E5E" w:rsidR="000948EC" w:rsidRPr="005E5F39" w:rsidDel="00043976" w:rsidRDefault="000948EC">
      <w:pPr>
        <w:numPr>
          <w:ilvl w:val="0"/>
          <w:numId w:val="1"/>
        </w:numPr>
        <w:spacing w:before="120"/>
        <w:ind w:hanging="357"/>
        <w:jc w:val="both"/>
        <w:rPr>
          <w:del w:id="718" w:author="Antonio Antetomaso" w:date="2017-03-30T16:22:00Z"/>
        </w:rPr>
        <w:pPrChange w:id="719" w:author="CARBONIN GINA" w:date="2017-05-09T13:22:00Z">
          <w:pPr>
            <w:spacing w:before="240"/>
            <w:ind w:left="794"/>
            <w:jc w:val="both"/>
          </w:pPr>
        </w:pPrChange>
      </w:pPr>
      <w:bookmarkStart w:id="720" w:name="_Toc478654679"/>
      <w:bookmarkStart w:id="721" w:name="_Toc478654725"/>
      <w:bookmarkStart w:id="722" w:name="_Toc478654830"/>
      <w:bookmarkStart w:id="723" w:name="_Toc478654875"/>
      <w:bookmarkStart w:id="724" w:name="_Toc478654920"/>
      <w:bookmarkStart w:id="725" w:name="_Toc478654965"/>
      <w:bookmarkEnd w:id="720"/>
      <w:bookmarkEnd w:id="721"/>
      <w:bookmarkEnd w:id="722"/>
      <w:bookmarkEnd w:id="723"/>
      <w:bookmarkEnd w:id="724"/>
      <w:bookmarkEnd w:id="725"/>
    </w:p>
    <w:p w14:paraId="598BE872" w14:textId="0B0576BA" w:rsidR="00C472E1" w:rsidRPr="005E5F39" w:rsidRDefault="00856531">
      <w:pPr>
        <w:numPr>
          <w:ilvl w:val="0"/>
          <w:numId w:val="1"/>
        </w:numPr>
        <w:spacing w:before="120"/>
        <w:ind w:hanging="357"/>
        <w:jc w:val="both"/>
        <w:pPrChange w:id="726" w:author="CARBONIN GINA" w:date="2017-05-09T13:22:00Z">
          <w:pPr>
            <w:pStyle w:val="Titolo4"/>
            <w:numPr>
              <w:ilvl w:val="3"/>
              <w:numId w:val="4"/>
            </w:numPr>
            <w:ind w:left="1787" w:firstLine="992"/>
          </w:pPr>
        </w:pPrChange>
      </w:pPr>
      <w:bookmarkStart w:id="727" w:name="lnxbz9" w:colFirst="0" w:colLast="0"/>
      <w:bookmarkEnd w:id="727"/>
      <w:ins w:id="728" w:author="CARBONIN GINA" w:date="2017-05-11T15:21:00Z">
        <w:r>
          <w:t>contenuto</w:t>
        </w:r>
      </w:ins>
      <w:del w:id="729" w:author="CARBONIN GINA" w:date="2017-05-09T13:22:00Z">
        <w:r w:rsidR="00697B31" w:rsidRPr="005E5F39" w:rsidDel="007D6624">
          <w:delText>C</w:delText>
        </w:r>
      </w:del>
      <w:del w:id="730" w:author="CARBONIN GINA" w:date="2017-05-11T15:21:00Z">
        <w:r w:rsidR="00697B31" w:rsidRPr="005E5F39" w:rsidDel="00856531">
          <w:delText>orpo</w:delText>
        </w:r>
      </w:del>
      <w:ins w:id="731" w:author="Antonio Antetomaso" w:date="2017-03-30T15:41:00Z">
        <w:del w:id="732" w:author="CARBONIN GINA" w:date="2017-05-09T13:22:00Z">
          <w:r w:rsidR="00F157A0" w:rsidRPr="005E5F39" w:rsidDel="007D6624">
            <w:delText xml:space="preserve"> </w:delText>
          </w:r>
        </w:del>
      </w:ins>
      <w:del w:id="733" w:author="CARBONIN GINA" w:date="2017-05-09T13:22:00Z">
        <w:r w:rsidR="00697B31" w:rsidRPr="005E5F39" w:rsidDel="007D6624">
          <w:delText>ri</w:delText>
        </w:r>
      </w:del>
      <w:del w:id="734" w:author="CARBONIN GINA" w:date="2017-05-11T15:21:00Z">
        <w:r w:rsidR="00697B31" w:rsidRPr="005E5F39" w:rsidDel="00856531">
          <w:delText>chiesta</w:delText>
        </w:r>
      </w:del>
    </w:p>
    <w:p w14:paraId="676148B6" w14:textId="5BCB65CF" w:rsidR="00C472E1" w:rsidRDefault="00697B31">
      <w:pPr>
        <w:spacing w:before="240"/>
        <w:ind w:left="1134"/>
        <w:jc w:val="both"/>
        <w:rPr>
          <w:ins w:id="735" w:author="CARBONIN GINA" w:date="2017-05-09T15:32:00Z"/>
        </w:rPr>
        <w:pPrChange w:id="736" w:author="CARBONIN GINA" w:date="2017-05-09T13:23:00Z">
          <w:pPr>
            <w:spacing w:before="240"/>
            <w:ind w:left="794"/>
            <w:jc w:val="both"/>
          </w:pPr>
        </w:pPrChange>
      </w:pPr>
      <w:r w:rsidRPr="007D6624">
        <w:t>Il corpo</w:t>
      </w:r>
      <w:ins w:id="737" w:author="Antonio Antetomaso" w:date="2017-03-30T15:37:00Z">
        <w:r w:rsidR="000948EC" w:rsidRPr="007D6624">
          <w:t xml:space="preserve"> della </w:t>
        </w:r>
      </w:ins>
      <w:r w:rsidRPr="007D6624">
        <w:t xml:space="preserve">richiesta </w:t>
      </w:r>
      <w:ins w:id="738" w:author="CARBONIN GINA" w:date="2017-05-09T13:07:00Z">
        <w:r w:rsidR="005E5F39" w:rsidRPr="007D6624">
          <w:t xml:space="preserve">è costituita da una stringa binaria (xbase64) il cui contenuto è variabile in </w:t>
        </w:r>
      </w:ins>
      <w:del w:id="739" w:author="CARBONIN GINA" w:date="2017-05-09T13:08:00Z">
        <w:r w:rsidRPr="007D6624" w:rsidDel="005E5F39">
          <w:delText xml:space="preserve">varia in </w:delText>
        </w:r>
      </w:del>
      <w:r w:rsidRPr="007D6624">
        <w:t xml:space="preserve">funzione dell’operazione che si richiede; l’elenco delle operazioni </w:t>
      </w:r>
      <w:del w:id="740" w:author="Antonio Antetomaso" w:date="2017-03-30T15:41:00Z">
        <w:r w:rsidRPr="007D6624" w:rsidDel="00F157A0">
          <w:delText xml:space="preserve"> </w:delText>
        </w:r>
      </w:del>
      <w:r w:rsidRPr="007D6624">
        <w:t>disponibili è riportato nel paragrafo 6.</w:t>
      </w:r>
    </w:p>
    <w:p w14:paraId="60E1845C" w14:textId="77777777" w:rsidR="00834C5B" w:rsidRDefault="00834C5B" w:rsidP="00834C5B">
      <w:pPr>
        <w:pStyle w:val="Titolo2"/>
        <w:numPr>
          <w:ilvl w:val="1"/>
          <w:numId w:val="4"/>
        </w:numPr>
        <w:ind w:left="1134" w:hanging="708"/>
        <w:rPr>
          <w:ins w:id="741" w:author="CARBONIN GINA" w:date="2017-05-09T15:32:00Z"/>
          <w:highlight w:val="yellow"/>
        </w:rPr>
      </w:pPr>
      <w:bookmarkStart w:id="742" w:name="_Toc482279559"/>
      <w:ins w:id="743" w:author="CARBONIN GINA" w:date="2017-05-09T15:32:00Z">
        <w:r w:rsidRPr="00834C5B">
          <w:rPr>
            <w:highlight w:val="yellow"/>
            <w:rPrChange w:id="744" w:author="CARBONIN GINA" w:date="2017-05-09T15:32:00Z">
              <w:rPr/>
            </w:rPrChange>
          </w:rPr>
          <w:t>Messaggi di risposta</w:t>
        </w:r>
        <w:bookmarkEnd w:id="742"/>
      </w:ins>
    </w:p>
    <w:p w14:paraId="18DCE571" w14:textId="070D1589" w:rsidR="00834C5B" w:rsidRDefault="00834C5B">
      <w:pPr>
        <w:spacing w:before="240"/>
        <w:ind w:left="794"/>
        <w:jc w:val="both"/>
        <w:rPr>
          <w:ins w:id="745" w:author="CARBONIN GINA" w:date="2017-05-09T15:32:00Z"/>
        </w:rPr>
        <w:pPrChange w:id="746" w:author="CARBONIN GINA" w:date="2017-05-09T15:32:00Z">
          <w:pPr>
            <w:pStyle w:val="Paragrafoelenco"/>
            <w:numPr>
              <w:numId w:val="4"/>
            </w:numPr>
            <w:spacing w:before="240"/>
            <w:ind w:left="794"/>
            <w:jc w:val="both"/>
          </w:pPr>
        </w:pPrChange>
      </w:pPr>
      <w:ins w:id="747" w:author="CARBONIN GINA" w:date="2017-05-09T15:32:00Z">
        <w:r>
          <w:t xml:space="preserve">Hanno tutti la stessa struttura </w:t>
        </w:r>
        <w:r>
          <w:fldChar w:fldCharType="begin"/>
        </w:r>
      </w:ins>
      <w:ins w:id="748" w:author="CARBONIN GINA" w:date="2017-05-09T15:36:00Z">
        <w:r>
          <w:instrText>HYPERLINK "servizi/RispostaGenerica.xlsx"</w:instrText>
        </w:r>
      </w:ins>
      <w:ins w:id="749" w:author="CARBONIN GINA" w:date="2017-05-09T15:32:00Z">
        <w:r>
          <w:fldChar w:fldCharType="separate"/>
        </w:r>
        <w:r w:rsidRPr="00ED50CF">
          <w:t>(</w:t>
        </w:r>
        <w:r>
          <w:t>Risposta</w:t>
        </w:r>
        <w:r w:rsidRPr="00ED50CF">
          <w:t>Generica)</w:t>
        </w:r>
        <w:r>
          <w:fldChar w:fldCharType="end"/>
        </w:r>
        <w:r>
          <w:t xml:space="preserve"> costituita da:</w:t>
        </w:r>
      </w:ins>
    </w:p>
    <w:p w14:paraId="602A85C3" w14:textId="77777777" w:rsidR="00834C5B" w:rsidRPr="00834C5B" w:rsidRDefault="00834C5B">
      <w:pPr>
        <w:rPr>
          <w:ins w:id="750" w:author="CARBONIN GINA" w:date="2017-05-09T15:32:00Z"/>
          <w:highlight w:val="yellow"/>
          <w:rPrChange w:id="751" w:author="CARBONIN GINA" w:date="2017-05-09T15:32:00Z">
            <w:rPr>
              <w:ins w:id="752" w:author="CARBONIN GINA" w:date="2017-05-09T15:32:00Z"/>
            </w:rPr>
          </w:rPrChange>
        </w:rPr>
        <w:pPrChange w:id="753" w:author="CARBONIN GINA" w:date="2017-05-09T15:32:00Z">
          <w:pPr>
            <w:pStyle w:val="Titolo2"/>
            <w:numPr>
              <w:ilvl w:val="1"/>
              <w:numId w:val="4"/>
            </w:numPr>
            <w:ind w:left="1134" w:hanging="708"/>
          </w:pPr>
        </w:pPrChange>
      </w:pPr>
    </w:p>
    <w:p w14:paraId="469FA2A6" w14:textId="77777777" w:rsidR="00834C5B" w:rsidRPr="005E5F39" w:rsidRDefault="00834C5B">
      <w:pPr>
        <w:numPr>
          <w:ilvl w:val="0"/>
          <w:numId w:val="1"/>
        </w:numPr>
        <w:spacing w:before="120"/>
        <w:ind w:hanging="357"/>
        <w:jc w:val="both"/>
        <w:rPr>
          <w:ins w:id="754" w:author="CARBONIN GINA" w:date="2017-05-09T15:32:00Z"/>
        </w:rPr>
        <w:pPrChange w:id="755" w:author="CARBONIN GINA" w:date="2017-05-09T15:36:00Z">
          <w:pPr>
            <w:pStyle w:val="Titolo4"/>
            <w:numPr>
              <w:ilvl w:val="2"/>
              <w:numId w:val="4"/>
            </w:numPr>
            <w:ind w:firstLine="0"/>
          </w:pPr>
        </w:pPrChange>
      </w:pPr>
      <w:ins w:id="756" w:author="CARBONIN GINA" w:date="2017-05-09T15:32:00Z">
        <w:r w:rsidRPr="005E5F39">
          <w:lastRenderedPageBreak/>
          <w:t>Testata risposta</w:t>
        </w:r>
      </w:ins>
    </w:p>
    <w:p w14:paraId="752FA35A" w14:textId="5CD9FD5E" w:rsidR="00834C5B" w:rsidRPr="005E5F39" w:rsidRDefault="00834C5B" w:rsidP="00834C5B">
      <w:pPr>
        <w:spacing w:before="240"/>
        <w:ind w:left="1134"/>
        <w:jc w:val="both"/>
        <w:rPr>
          <w:ins w:id="757" w:author="CARBONIN GINA" w:date="2017-05-09T15:32:00Z"/>
        </w:rPr>
      </w:pPr>
      <w:ins w:id="758" w:author="CARBONIN GINA" w:date="2017-05-09T15:32:00Z">
        <w:r w:rsidRPr="005E5F39">
          <w:t>La testata della risposta contiene le parti comuni a tutti i messaggi di risposta,.</w:t>
        </w:r>
      </w:ins>
    </w:p>
    <w:p w14:paraId="3F9AA6DC" w14:textId="77777777" w:rsidR="00834C5B" w:rsidRPr="005E5F39" w:rsidRDefault="00834C5B" w:rsidP="00834C5B">
      <w:pPr>
        <w:spacing w:before="240"/>
        <w:ind w:left="1134"/>
        <w:jc w:val="both"/>
        <w:rPr>
          <w:ins w:id="759" w:author="CARBONIN GINA" w:date="2017-05-09T15:32:00Z"/>
        </w:rPr>
      </w:pPr>
      <w:ins w:id="760" w:author="CARBONIN GINA" w:date="2017-05-09T15:32:00Z">
        <w:r w:rsidRPr="005E5F39">
          <w:t>Il campo EsitoOperazione della testata della risposta, in particolare, contiene  l’esito complessivo dell’operazione effettuata dal Comune, secondo quanto riportato nella tabella che segue:</w:t>
        </w:r>
      </w:ins>
    </w:p>
    <w:p w14:paraId="2B0026CE" w14:textId="77777777" w:rsidR="00834C5B" w:rsidRPr="005E5F39" w:rsidRDefault="00834C5B" w:rsidP="00834C5B">
      <w:pPr>
        <w:spacing w:before="240"/>
        <w:ind w:left="794"/>
        <w:jc w:val="both"/>
        <w:rPr>
          <w:ins w:id="761" w:author="CARBONIN GINA" w:date="2017-05-09T15:32:00Z"/>
        </w:rPr>
      </w:pPr>
    </w:p>
    <w:tbl>
      <w:tblPr>
        <w:tblStyle w:val="a0"/>
        <w:tblW w:w="8928"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6"/>
        <w:gridCol w:w="3671"/>
        <w:gridCol w:w="3671"/>
      </w:tblGrid>
      <w:tr w:rsidR="00834C5B" w:rsidRPr="005E5F39" w14:paraId="5924C695" w14:textId="77777777" w:rsidTr="005F17F3">
        <w:trPr>
          <w:trHeight w:val="300"/>
          <w:ins w:id="762" w:author="CARBONIN GINA" w:date="2017-05-09T15:32:00Z"/>
        </w:trPr>
        <w:tc>
          <w:tcPr>
            <w:tcW w:w="1586" w:type="dxa"/>
            <w:shd w:val="clear" w:color="auto" w:fill="D9D9D9"/>
            <w:vAlign w:val="center"/>
          </w:tcPr>
          <w:p w14:paraId="3FDD815B" w14:textId="77777777" w:rsidR="00834C5B" w:rsidRPr="005E5F39" w:rsidRDefault="00834C5B" w:rsidP="005F17F3">
            <w:pPr>
              <w:jc w:val="center"/>
              <w:rPr>
                <w:ins w:id="763" w:author="CARBONIN GINA" w:date="2017-05-09T15:32:00Z"/>
                <w:b/>
              </w:rPr>
            </w:pPr>
            <w:ins w:id="764" w:author="CARBONIN GINA" w:date="2017-05-09T15:32:00Z">
              <w:r w:rsidRPr="005E5F39">
                <w:rPr>
                  <w:b/>
                </w:rPr>
                <w:t>Codice esito</w:t>
              </w:r>
            </w:ins>
          </w:p>
        </w:tc>
        <w:tc>
          <w:tcPr>
            <w:tcW w:w="3671" w:type="dxa"/>
            <w:shd w:val="clear" w:color="auto" w:fill="D9D9D9"/>
            <w:vAlign w:val="center"/>
          </w:tcPr>
          <w:p w14:paraId="2FB855B4" w14:textId="77777777" w:rsidR="00834C5B" w:rsidRPr="005E5F39" w:rsidRDefault="00834C5B" w:rsidP="005F17F3">
            <w:pPr>
              <w:jc w:val="center"/>
              <w:rPr>
                <w:ins w:id="765" w:author="CARBONIN GINA" w:date="2017-05-09T15:32:00Z"/>
                <w:b/>
              </w:rPr>
            </w:pPr>
            <w:ins w:id="766" w:author="CARBONIN GINA" w:date="2017-05-09T15:32:00Z">
              <w:r w:rsidRPr="005E5F39">
                <w:rPr>
                  <w:b/>
                </w:rPr>
                <w:t>Descrizione</w:t>
              </w:r>
            </w:ins>
          </w:p>
        </w:tc>
        <w:tc>
          <w:tcPr>
            <w:tcW w:w="3671" w:type="dxa"/>
            <w:shd w:val="clear" w:color="auto" w:fill="D9D9D9"/>
          </w:tcPr>
          <w:p w14:paraId="4DBCA578" w14:textId="77777777" w:rsidR="00834C5B" w:rsidRPr="005E5F39" w:rsidRDefault="00834C5B" w:rsidP="005F17F3">
            <w:pPr>
              <w:jc w:val="center"/>
              <w:rPr>
                <w:ins w:id="767" w:author="CARBONIN GINA" w:date="2017-05-09T15:32:00Z"/>
                <w:b/>
              </w:rPr>
            </w:pPr>
            <w:ins w:id="768" w:author="CARBONIN GINA" w:date="2017-05-09T15:32:00Z">
              <w:r w:rsidRPr="005E5F39">
                <w:rPr>
                  <w:b/>
                </w:rPr>
                <w:t>Note</w:t>
              </w:r>
            </w:ins>
          </w:p>
        </w:tc>
      </w:tr>
      <w:tr w:rsidR="00834C5B" w:rsidRPr="005E5F39" w14:paraId="2DD586EE" w14:textId="77777777" w:rsidTr="005F17F3">
        <w:trPr>
          <w:trHeight w:val="600"/>
          <w:ins w:id="769" w:author="CARBONIN GINA" w:date="2017-05-09T15:32:00Z"/>
        </w:trPr>
        <w:tc>
          <w:tcPr>
            <w:tcW w:w="1586" w:type="dxa"/>
            <w:shd w:val="clear" w:color="auto" w:fill="FFFFFF"/>
            <w:vAlign w:val="center"/>
          </w:tcPr>
          <w:p w14:paraId="72E321BC" w14:textId="77777777" w:rsidR="00834C5B" w:rsidRPr="005E5F39" w:rsidRDefault="00834C5B" w:rsidP="005F17F3">
            <w:pPr>
              <w:rPr>
                <w:ins w:id="770" w:author="CARBONIN GINA" w:date="2017-05-09T15:32:00Z"/>
              </w:rPr>
            </w:pPr>
            <w:ins w:id="771" w:author="CARBONIN GINA" w:date="2017-05-09T15:32:00Z">
              <w:r w:rsidRPr="005E5F39">
                <w:t>0000</w:t>
              </w:r>
            </w:ins>
          </w:p>
        </w:tc>
        <w:tc>
          <w:tcPr>
            <w:tcW w:w="3671" w:type="dxa"/>
            <w:shd w:val="clear" w:color="auto" w:fill="FFFFFF"/>
            <w:vAlign w:val="center"/>
          </w:tcPr>
          <w:p w14:paraId="0E9220D0" w14:textId="77777777" w:rsidR="00834C5B" w:rsidRPr="005E5F39" w:rsidRDefault="00834C5B" w:rsidP="005F17F3">
            <w:pPr>
              <w:rPr>
                <w:ins w:id="772" w:author="CARBONIN GINA" w:date="2017-05-09T15:32:00Z"/>
              </w:rPr>
            </w:pPr>
            <w:ins w:id="773" w:author="CARBONIN GINA" w:date="2017-05-09T15:32:00Z">
              <w:r w:rsidRPr="005E5F39">
                <w:t>Operazione completata con successo</w:t>
              </w:r>
            </w:ins>
          </w:p>
        </w:tc>
        <w:tc>
          <w:tcPr>
            <w:tcW w:w="3671" w:type="dxa"/>
          </w:tcPr>
          <w:p w14:paraId="17017440" w14:textId="77777777" w:rsidR="00834C5B" w:rsidRPr="005E5F39" w:rsidRDefault="00834C5B" w:rsidP="005F17F3">
            <w:pPr>
              <w:rPr>
                <w:ins w:id="774" w:author="CARBONIN GINA" w:date="2017-05-09T15:32:00Z"/>
              </w:rPr>
            </w:pPr>
            <w:ins w:id="775" w:author="CARBONIN GINA" w:date="2017-05-09T15:32:00Z">
              <w:r w:rsidRPr="005E5F39">
                <w:t>E’ possibile che una operazione terminata con successo contenga anomalie non bloccanti</w:t>
              </w:r>
            </w:ins>
          </w:p>
        </w:tc>
      </w:tr>
      <w:tr w:rsidR="00834C5B" w:rsidRPr="005E5F39" w14:paraId="06D8B1FE" w14:textId="77777777" w:rsidTr="005F17F3">
        <w:trPr>
          <w:trHeight w:val="300"/>
          <w:ins w:id="776" w:author="CARBONIN GINA" w:date="2017-05-09T15:32:00Z"/>
        </w:trPr>
        <w:tc>
          <w:tcPr>
            <w:tcW w:w="1586" w:type="dxa"/>
            <w:shd w:val="clear" w:color="auto" w:fill="FFFFFF"/>
            <w:vAlign w:val="center"/>
          </w:tcPr>
          <w:p w14:paraId="5EB679FB" w14:textId="77777777" w:rsidR="00834C5B" w:rsidRPr="005E5F39" w:rsidRDefault="00834C5B" w:rsidP="005F17F3">
            <w:pPr>
              <w:rPr>
                <w:ins w:id="777" w:author="CARBONIN GINA" w:date="2017-05-09T15:32:00Z"/>
              </w:rPr>
            </w:pPr>
            <w:ins w:id="778" w:author="CARBONIN GINA" w:date="2017-05-09T15:32:00Z">
              <w:r w:rsidRPr="005E5F39">
                <w:t>XXXX</w:t>
              </w:r>
            </w:ins>
          </w:p>
        </w:tc>
        <w:tc>
          <w:tcPr>
            <w:tcW w:w="3671" w:type="dxa"/>
            <w:shd w:val="clear" w:color="auto" w:fill="FFFFFF"/>
            <w:vAlign w:val="center"/>
          </w:tcPr>
          <w:p w14:paraId="19726A60" w14:textId="77777777" w:rsidR="00834C5B" w:rsidRPr="005E5F39" w:rsidRDefault="00834C5B" w:rsidP="005F17F3">
            <w:pPr>
              <w:rPr>
                <w:ins w:id="779" w:author="CARBONIN GINA" w:date="2017-05-09T15:32:00Z"/>
              </w:rPr>
            </w:pPr>
            <w:ins w:id="780" w:author="CARBONIN GINA" w:date="2017-05-09T15:32:00Z">
              <w:r w:rsidRPr="005E5F39">
                <w:t>Sono presenti errori che non consentono di proseguire nella elaborazione</w:t>
              </w:r>
            </w:ins>
          </w:p>
        </w:tc>
        <w:tc>
          <w:tcPr>
            <w:tcW w:w="3671" w:type="dxa"/>
          </w:tcPr>
          <w:p w14:paraId="5567B6B2" w14:textId="77777777" w:rsidR="00834C5B" w:rsidRPr="005E5F39" w:rsidRDefault="00834C5B" w:rsidP="005F17F3">
            <w:pPr>
              <w:rPr>
                <w:ins w:id="781" w:author="CARBONIN GINA" w:date="2017-05-09T15:32:00Z"/>
              </w:rPr>
            </w:pPr>
            <w:ins w:id="782" w:author="CARBONIN GINA" w:date="2017-05-09T15:32:00Z">
              <w:r w:rsidRPr="005E5F39">
                <w:t>La registrazione NON è stata effettuata</w:t>
              </w:r>
            </w:ins>
          </w:p>
        </w:tc>
      </w:tr>
    </w:tbl>
    <w:p w14:paraId="42312342" w14:textId="3FFB990E" w:rsidR="00834C5B" w:rsidRPr="005E5F39" w:rsidRDefault="00856531">
      <w:pPr>
        <w:numPr>
          <w:ilvl w:val="0"/>
          <w:numId w:val="1"/>
        </w:numPr>
        <w:spacing w:before="120"/>
        <w:ind w:hanging="357"/>
        <w:jc w:val="both"/>
        <w:rPr>
          <w:ins w:id="783" w:author="CARBONIN GINA" w:date="2017-05-09T15:32:00Z"/>
        </w:rPr>
        <w:pPrChange w:id="784" w:author="CARBONIN GINA" w:date="2017-05-09T15:36:00Z">
          <w:pPr>
            <w:pStyle w:val="Titolo4"/>
            <w:numPr>
              <w:ilvl w:val="2"/>
              <w:numId w:val="4"/>
            </w:numPr>
            <w:ind w:firstLine="0"/>
          </w:pPr>
        </w:pPrChange>
      </w:pPr>
      <w:ins w:id="785" w:author="CARBONIN GINA" w:date="2017-05-11T15:21:00Z">
        <w:r>
          <w:t>contenuto</w:t>
        </w:r>
      </w:ins>
    </w:p>
    <w:p w14:paraId="0DDD0F7D" w14:textId="32AF7D64" w:rsidR="00834C5B" w:rsidRDefault="00834C5B">
      <w:pPr>
        <w:spacing w:before="240"/>
        <w:ind w:left="1134"/>
        <w:jc w:val="both"/>
        <w:rPr>
          <w:ins w:id="786" w:author="CARBONIN GINA" w:date="2017-05-09T15:37:00Z"/>
        </w:rPr>
        <w:pPrChange w:id="787" w:author="CARBONIN GINA" w:date="2017-05-09T15:37:00Z">
          <w:pPr>
            <w:pStyle w:val="Paragrafoelenco"/>
            <w:spacing w:before="240"/>
            <w:ind w:left="794"/>
            <w:jc w:val="both"/>
          </w:pPr>
        </w:pPrChange>
      </w:pPr>
      <w:ins w:id="788" w:author="CARBONIN GINA" w:date="2017-05-09T15:32:00Z">
        <w:r w:rsidRPr="00ED50CF">
          <w:t xml:space="preserve">Il corpo della </w:t>
        </w:r>
        <w:r>
          <w:t>risposta</w:t>
        </w:r>
        <w:r w:rsidRPr="00ED50CF">
          <w:t xml:space="preserve"> è costituita da una stringa binaria (xbase64) il cui</w:t>
        </w:r>
        <w:r w:rsidRPr="00834C5B">
          <w:rPr>
            <w:rPrChange w:id="789" w:author="CARBONIN GINA" w:date="2017-05-09T15:37:00Z">
              <w:rPr>
                <w:highlight w:val="yellow"/>
              </w:rPr>
            </w:rPrChange>
          </w:rPr>
          <w:t xml:space="preserve"> contenuto è variabile in funzione dell’esito</w:t>
        </w:r>
      </w:ins>
      <w:ins w:id="790" w:author="CARBONIN GINA" w:date="2017-05-09T15:37:00Z">
        <w:r>
          <w:t>:</w:t>
        </w:r>
      </w:ins>
    </w:p>
    <w:p w14:paraId="62E21FFC" w14:textId="27E13669" w:rsidR="00834C5B" w:rsidRDefault="00834C5B">
      <w:pPr>
        <w:pStyle w:val="Paragrafoelenco"/>
        <w:numPr>
          <w:ilvl w:val="0"/>
          <w:numId w:val="10"/>
        </w:numPr>
        <w:spacing w:before="240"/>
        <w:jc w:val="both"/>
        <w:rPr>
          <w:ins w:id="791" w:author="CARBONIN GINA" w:date="2017-05-09T15:38:00Z"/>
        </w:rPr>
        <w:pPrChange w:id="792" w:author="CARBONIN GINA" w:date="2017-05-09T15:39:00Z">
          <w:pPr>
            <w:pStyle w:val="Paragrafoelenco"/>
            <w:spacing w:before="240"/>
            <w:ind w:left="794"/>
            <w:jc w:val="both"/>
          </w:pPr>
        </w:pPrChange>
      </w:pPr>
      <w:ins w:id="793" w:author="CARBONIN GINA" w:date="2017-05-09T15:41:00Z">
        <w:r>
          <w:fldChar w:fldCharType="begin"/>
        </w:r>
      </w:ins>
      <w:ins w:id="794" w:author="CARBONIN GINA" w:date="2017-05-11T15:14:00Z">
        <w:r w:rsidR="00856531">
          <w:instrText>HYPERLINK "strutture%20dati%20excel/SERVIZI/RispostaKO.xlsx"</w:instrText>
        </w:r>
      </w:ins>
      <w:ins w:id="795" w:author="CARBONIN GINA" w:date="2017-05-09T15:41:00Z">
        <w:r>
          <w:fldChar w:fldCharType="separate"/>
        </w:r>
        <w:r w:rsidRPr="00834C5B">
          <w:rPr>
            <w:rStyle w:val="Collegamentoipertestuale"/>
          </w:rPr>
          <w:t>RispostaKO</w:t>
        </w:r>
        <w:r>
          <w:fldChar w:fldCharType="end"/>
        </w:r>
      </w:ins>
      <w:ins w:id="796" w:author="CARBONIN GINA" w:date="2017-05-09T15:38:00Z">
        <w:r>
          <w:t xml:space="preserve"> per le </w:t>
        </w:r>
      </w:ins>
      <w:ins w:id="797" w:author="CARBONIN GINA" w:date="2017-05-09T15:37:00Z">
        <w:r>
          <w:t>richieste terminate con errore</w:t>
        </w:r>
      </w:ins>
      <w:ins w:id="798" w:author="CARBONIN GINA" w:date="2017-05-09T15:38:00Z">
        <w:r>
          <w:t>;</w:t>
        </w:r>
      </w:ins>
      <w:ins w:id="799" w:author="CARBONIN GINA" w:date="2017-05-09T15:39:00Z">
        <w:r w:rsidRPr="00834C5B">
          <w:t xml:space="preserve"> </w:t>
        </w:r>
        <w:r>
          <w:t>l</w:t>
        </w:r>
        <w:r w:rsidRPr="00834C5B">
          <w:t>’elenco completo dei codici di errore è contenuto nel file Elenco errori restituiti da ANPR, pubblicato nel portale informativo www.anpr.interno.it.</w:t>
        </w:r>
      </w:ins>
    </w:p>
    <w:p w14:paraId="7222677A" w14:textId="3FA7B177" w:rsidR="00834C5B" w:rsidRPr="005E5F39" w:rsidRDefault="00834C5B">
      <w:pPr>
        <w:pStyle w:val="Paragrafoelenco"/>
        <w:numPr>
          <w:ilvl w:val="0"/>
          <w:numId w:val="10"/>
        </w:numPr>
        <w:spacing w:before="240"/>
        <w:jc w:val="both"/>
        <w:rPr>
          <w:ins w:id="800" w:author="CARBONIN GINA" w:date="2017-05-09T15:32:00Z"/>
        </w:rPr>
        <w:pPrChange w:id="801" w:author="CARBONIN GINA" w:date="2017-05-09T15:39:00Z">
          <w:pPr>
            <w:pStyle w:val="Paragrafoelenco"/>
            <w:spacing w:before="240"/>
            <w:ind w:left="794"/>
            <w:jc w:val="both"/>
          </w:pPr>
        </w:pPrChange>
      </w:pPr>
      <w:ins w:id="802" w:author="CARBONIN GINA" w:date="2017-05-09T15:38:00Z">
        <w:r>
          <w:t xml:space="preserve">Risposta variabile in funzione della </w:t>
        </w:r>
      </w:ins>
      <w:ins w:id="803" w:author="CARBONIN GINA" w:date="2017-05-09T15:32:00Z">
        <w:r w:rsidRPr="00834C5B">
          <w:rPr>
            <w:rPrChange w:id="804" w:author="CARBONIN GINA" w:date="2017-05-09T15:37:00Z">
              <w:rPr>
                <w:highlight w:val="yellow"/>
              </w:rPr>
            </w:rPrChange>
          </w:rPr>
          <w:t>per gli esiti positivi</w:t>
        </w:r>
      </w:ins>
      <w:ins w:id="805" w:author="CARBONIN GINA" w:date="2017-05-09T15:38:00Z">
        <w:r>
          <w:t>.</w:t>
        </w:r>
      </w:ins>
    </w:p>
    <w:p w14:paraId="0B97431E" w14:textId="45BF7413" w:rsidR="00856531" w:rsidRPr="00ED50CF" w:rsidRDefault="00856531" w:rsidP="00856531">
      <w:pPr>
        <w:pStyle w:val="Titolo2"/>
        <w:numPr>
          <w:ilvl w:val="1"/>
          <w:numId w:val="4"/>
        </w:numPr>
        <w:ind w:left="1134" w:hanging="708"/>
        <w:rPr>
          <w:ins w:id="806" w:author="CARBONIN GINA" w:date="2017-05-11T15:19:00Z"/>
          <w:highlight w:val="yellow"/>
        </w:rPr>
      </w:pPr>
      <w:bookmarkStart w:id="807" w:name="_Toc482130714"/>
      <w:bookmarkStart w:id="808" w:name="_Toc482133159"/>
      <w:bookmarkStart w:id="809" w:name="_Toc482279268"/>
      <w:bookmarkStart w:id="810" w:name="_Toc482279560"/>
      <w:bookmarkEnd w:id="807"/>
      <w:bookmarkEnd w:id="808"/>
      <w:bookmarkEnd w:id="809"/>
      <w:ins w:id="811" w:author="CARBONIN GINA" w:date="2017-05-11T15:19:00Z">
        <w:r w:rsidRPr="00ED50CF">
          <w:rPr>
            <w:highlight w:val="yellow"/>
          </w:rPr>
          <w:t xml:space="preserve">Messaggi di </w:t>
        </w:r>
        <w:r>
          <w:rPr>
            <w:highlight w:val="yellow"/>
          </w:rPr>
          <w:t>notifica</w:t>
        </w:r>
        <w:bookmarkEnd w:id="810"/>
      </w:ins>
    </w:p>
    <w:p w14:paraId="44F689F9" w14:textId="657DA451" w:rsidR="00856531" w:rsidRDefault="00856531" w:rsidP="00856531">
      <w:pPr>
        <w:spacing w:before="240"/>
        <w:ind w:left="794"/>
        <w:jc w:val="both"/>
        <w:rPr>
          <w:ins w:id="812" w:author="CARBONIN GINA" w:date="2017-05-11T15:19:00Z"/>
        </w:rPr>
      </w:pPr>
      <w:ins w:id="813" w:author="CARBONIN GINA" w:date="2017-05-11T15:19:00Z">
        <w:r>
          <w:t xml:space="preserve">Hanno tutti la stessa struttura </w:t>
        </w:r>
        <w:r>
          <w:fldChar w:fldCharType="begin"/>
        </w:r>
      </w:ins>
      <w:ins w:id="814" w:author="CARBONIN GINA" w:date="2017-05-11T15:20:00Z">
        <w:r>
          <w:instrText>HYPERLINK "strutture%20dati%20excel/NOTIFICHE/N000-Notifica%20generica.xlsx"</w:instrText>
        </w:r>
      </w:ins>
      <w:ins w:id="815" w:author="CARBONIN GINA" w:date="2017-05-11T15:19:00Z">
        <w:r>
          <w:fldChar w:fldCharType="separate"/>
        </w:r>
        <w:r w:rsidRPr="00ED50CF">
          <w:t>(</w:t>
        </w:r>
        <w:r w:rsidRPr="00856531">
          <w:rPr>
            <w:rStyle w:val="Collegamentoipertestuale"/>
            <w:rPrChange w:id="816" w:author="CARBONIN GINA" w:date="2017-05-11T15:20:00Z">
              <w:rPr/>
            </w:rPrChange>
          </w:rPr>
          <w:t>notificagenerica</w:t>
        </w:r>
        <w:r w:rsidRPr="00ED50CF">
          <w:t>)</w:t>
        </w:r>
        <w:r>
          <w:fldChar w:fldCharType="end"/>
        </w:r>
        <w:r>
          <w:t xml:space="preserve"> costituita da:</w:t>
        </w:r>
      </w:ins>
    </w:p>
    <w:p w14:paraId="4117F883" w14:textId="7F19F371" w:rsidR="00856531" w:rsidRPr="005E5F39" w:rsidRDefault="00856531" w:rsidP="00856531">
      <w:pPr>
        <w:numPr>
          <w:ilvl w:val="0"/>
          <w:numId w:val="1"/>
        </w:numPr>
        <w:spacing w:before="120"/>
        <w:ind w:hanging="357"/>
        <w:jc w:val="both"/>
        <w:rPr>
          <w:ins w:id="817" w:author="CARBONIN GINA" w:date="2017-05-11T15:19:00Z"/>
        </w:rPr>
      </w:pPr>
      <w:ins w:id="818" w:author="CARBONIN GINA" w:date="2017-05-11T15:19:00Z">
        <w:r>
          <w:t>t</w:t>
        </w:r>
        <w:r w:rsidRPr="005E5F39">
          <w:t>estata</w:t>
        </w:r>
      </w:ins>
      <w:ins w:id="819" w:author="CARBONIN GINA" w:date="2017-05-11T15:20:00Z">
        <w:r>
          <w:t>Notifica</w:t>
        </w:r>
      </w:ins>
    </w:p>
    <w:p w14:paraId="4FA59860" w14:textId="77777777" w:rsidR="00856531" w:rsidRPr="005E5F39" w:rsidRDefault="00856531" w:rsidP="00856531">
      <w:pPr>
        <w:spacing w:before="240"/>
        <w:ind w:left="1134"/>
        <w:jc w:val="both"/>
        <w:rPr>
          <w:ins w:id="820" w:author="CARBONIN GINA" w:date="2017-05-11T15:19:00Z"/>
        </w:rPr>
      </w:pPr>
      <w:ins w:id="821" w:author="CARBONIN GINA" w:date="2017-05-11T15:19:00Z">
        <w:r w:rsidRPr="005E5F39">
          <w:t>contiene le parti comuni a tutti i messaggi di richiesta.</w:t>
        </w:r>
      </w:ins>
    </w:p>
    <w:p w14:paraId="1ED36C1A" w14:textId="070BE4D0" w:rsidR="00856531" w:rsidRPr="005E5F39" w:rsidRDefault="00856531" w:rsidP="00856531">
      <w:pPr>
        <w:numPr>
          <w:ilvl w:val="0"/>
          <w:numId w:val="1"/>
        </w:numPr>
        <w:spacing w:before="120"/>
        <w:ind w:hanging="357"/>
        <w:jc w:val="both"/>
        <w:rPr>
          <w:ins w:id="822" w:author="CARBONIN GINA" w:date="2017-05-11T15:19:00Z"/>
        </w:rPr>
      </w:pPr>
      <w:ins w:id="823" w:author="CARBONIN GINA" w:date="2017-05-11T15:20:00Z">
        <w:r>
          <w:t>contenuto</w:t>
        </w:r>
      </w:ins>
    </w:p>
    <w:p w14:paraId="2FE6D107" w14:textId="59A31EC8" w:rsidR="00856531" w:rsidRDefault="00856531" w:rsidP="00856531">
      <w:pPr>
        <w:spacing w:before="240"/>
        <w:ind w:left="1134"/>
        <w:jc w:val="both"/>
        <w:rPr>
          <w:ins w:id="824" w:author="CARBONIN GINA" w:date="2017-05-11T15:19:00Z"/>
        </w:rPr>
      </w:pPr>
      <w:ins w:id="825" w:author="CARBONIN GINA" w:date="2017-05-11T15:21:00Z">
        <w:r>
          <w:t xml:space="preserve">E’ </w:t>
        </w:r>
      </w:ins>
      <w:ins w:id="826" w:author="CARBONIN GINA" w:date="2017-05-11T15:19:00Z">
        <w:r w:rsidRPr="007D6624">
          <w:t xml:space="preserve"> costituit</w:t>
        </w:r>
      </w:ins>
      <w:ins w:id="827" w:author="CARBONIN GINA" w:date="2017-05-11T15:21:00Z">
        <w:r>
          <w:t>o</w:t>
        </w:r>
      </w:ins>
      <w:ins w:id="828" w:author="CARBONIN GINA" w:date="2017-05-11T15:19:00Z">
        <w:r w:rsidRPr="007D6624">
          <w:t xml:space="preserve"> da una stringa binaria (xbase64) il cui contenuto è variabile in funzione </w:t>
        </w:r>
      </w:ins>
      <w:ins w:id="829" w:author="CARBONIN GINA" w:date="2017-05-11T15:21:00Z">
        <w:r>
          <w:t>della notifica</w:t>
        </w:r>
      </w:ins>
      <w:ins w:id="830" w:author="CARBONIN GINA" w:date="2017-05-11T15:19:00Z">
        <w:r w:rsidRPr="007D6624">
          <w:t>.</w:t>
        </w:r>
      </w:ins>
    </w:p>
    <w:p w14:paraId="01F6D861" w14:textId="7F261851" w:rsidR="00834C5B" w:rsidRPr="005E5F39" w:rsidDel="00834C5B" w:rsidRDefault="00834C5B">
      <w:pPr>
        <w:spacing w:before="240"/>
        <w:ind w:left="1134"/>
        <w:jc w:val="both"/>
        <w:rPr>
          <w:del w:id="831" w:author="CARBONIN GINA" w:date="2017-05-09T15:39:00Z"/>
        </w:rPr>
        <w:pPrChange w:id="832" w:author="CARBONIN GINA" w:date="2017-05-09T13:23:00Z">
          <w:pPr>
            <w:spacing w:before="240"/>
            <w:ind w:left="794"/>
            <w:jc w:val="both"/>
          </w:pPr>
        </w:pPrChange>
      </w:pPr>
      <w:bookmarkStart w:id="833" w:name="_Toc482279561"/>
      <w:bookmarkEnd w:id="833"/>
    </w:p>
    <w:p w14:paraId="1A2F4C28" w14:textId="32AC3A4D" w:rsidR="00C472E1" w:rsidRPr="00834C5B" w:rsidRDefault="00697B31">
      <w:pPr>
        <w:pStyle w:val="Titolo2"/>
        <w:numPr>
          <w:ilvl w:val="1"/>
          <w:numId w:val="4"/>
        </w:numPr>
        <w:ind w:left="1134" w:hanging="708"/>
        <w:rPr>
          <w:highlight w:val="yellow"/>
          <w:rPrChange w:id="834" w:author="CARBONIN GINA" w:date="2017-05-09T15:36:00Z">
            <w:rPr/>
          </w:rPrChange>
        </w:rPr>
        <w:pPrChange w:id="835" w:author="CARBONIN GINA" w:date="2017-05-09T15:36:00Z">
          <w:pPr>
            <w:pStyle w:val="Titolo4"/>
            <w:numPr>
              <w:ilvl w:val="3"/>
              <w:numId w:val="4"/>
            </w:numPr>
            <w:ind w:left="1787" w:firstLine="992"/>
          </w:pPr>
        </w:pPrChange>
      </w:pPr>
      <w:bookmarkStart w:id="836" w:name="_Toc482279562"/>
      <w:r w:rsidRPr="00834C5B">
        <w:rPr>
          <w:highlight w:val="yellow"/>
          <w:rPrChange w:id="837" w:author="CARBONIN GINA" w:date="2017-05-09T15:36:00Z">
            <w:rPr/>
          </w:rPrChange>
        </w:rPr>
        <w:t xml:space="preserve">Specifiche delle interfacce </w:t>
      </w:r>
      <w:del w:id="838" w:author="CARBONIN GINA" w:date="2017-05-09T15:36:00Z">
        <w:r w:rsidRPr="00834C5B" w:rsidDel="00834C5B">
          <w:rPr>
            <w:highlight w:val="yellow"/>
            <w:rPrChange w:id="839" w:author="CARBONIN GINA" w:date="2017-05-09T15:36:00Z">
              <w:rPr/>
            </w:rPrChange>
          </w:rPr>
          <w:delText xml:space="preserve">di richiesta </w:delText>
        </w:r>
      </w:del>
      <w:r w:rsidRPr="00834C5B">
        <w:rPr>
          <w:highlight w:val="yellow"/>
          <w:rPrChange w:id="840" w:author="CARBONIN GINA" w:date="2017-05-09T15:36:00Z">
            <w:rPr/>
          </w:rPrChange>
        </w:rPr>
        <w:t>di ciascun servizio</w:t>
      </w:r>
      <w:bookmarkEnd w:id="836"/>
      <w:del w:id="841" w:author="Antonio Antetomaso" w:date="2017-03-30T16:29:00Z">
        <w:r w:rsidRPr="00834C5B" w:rsidDel="000F3FDE">
          <w:rPr>
            <w:highlight w:val="yellow"/>
            <w:rPrChange w:id="842" w:author="CARBONIN GINA" w:date="2017-05-09T15:36:00Z">
              <w:rPr/>
            </w:rPrChange>
          </w:rPr>
          <w:delText>:</w:delText>
        </w:r>
      </w:del>
    </w:p>
    <w:p w14:paraId="23894C70" w14:textId="77777777" w:rsidR="00C472E1" w:rsidRPr="005E5F39" w:rsidRDefault="00697B31">
      <w:pPr>
        <w:spacing w:before="240"/>
        <w:ind w:left="794"/>
        <w:jc w:val="both"/>
      </w:pPr>
      <w:r w:rsidRPr="005E5F39">
        <w:t>Per ciascuna operazione, le specifiche di interfaccia sono costituite da:</w:t>
      </w:r>
    </w:p>
    <w:p w14:paraId="6546171D" w14:textId="20487C69" w:rsidR="00C472E1" w:rsidRPr="005E5F39" w:rsidRDefault="00697B31">
      <w:pPr>
        <w:numPr>
          <w:ilvl w:val="0"/>
          <w:numId w:val="1"/>
        </w:numPr>
        <w:spacing w:before="120"/>
        <w:ind w:hanging="357"/>
        <w:jc w:val="both"/>
      </w:pPr>
      <w:r w:rsidRPr="005E5F39">
        <w:lastRenderedPageBreak/>
        <w:t xml:space="preserve">File in formato di tabella </w:t>
      </w:r>
      <w:ins w:id="843" w:author="Antonio Antetomaso" w:date="2017-03-30T15:41:00Z">
        <w:r w:rsidR="00F157A0" w:rsidRPr="005E5F39">
          <w:t>E</w:t>
        </w:r>
      </w:ins>
      <w:del w:id="844" w:author="Antonio Antetomaso" w:date="2017-03-30T15:41:00Z">
        <w:r w:rsidRPr="005E5F39" w:rsidDel="00F157A0">
          <w:delText>e</w:delText>
        </w:r>
      </w:del>
      <w:r w:rsidRPr="005E5F39">
        <w:t xml:space="preserve">xcel, allegato al presente documento, il cui nome è codiceServizioOperazione.xls, che contiene l’elenco dei campi previsti per ciascun servizio; </w:t>
      </w:r>
    </w:p>
    <w:p w14:paraId="4CF196BD" w14:textId="77777777" w:rsidR="00C472E1" w:rsidRPr="005E5F39" w:rsidRDefault="00697B31">
      <w:pPr>
        <w:numPr>
          <w:ilvl w:val="0"/>
          <w:numId w:val="1"/>
        </w:numPr>
        <w:spacing w:before="120"/>
        <w:ind w:hanging="357"/>
        <w:jc w:val="both"/>
      </w:pPr>
      <w:r w:rsidRPr="005E5F39">
        <w:t>il file xsd associato; il nome del file è codiceServizioOperazione.xsd;</w:t>
      </w:r>
    </w:p>
    <w:p w14:paraId="6B30BD61" w14:textId="77777777" w:rsidR="00C472E1" w:rsidRPr="005E5F39" w:rsidRDefault="00697B31">
      <w:pPr>
        <w:numPr>
          <w:ilvl w:val="0"/>
          <w:numId w:val="1"/>
        </w:numPr>
        <w:spacing w:before="120"/>
        <w:ind w:hanging="357"/>
        <w:jc w:val="both"/>
      </w:pPr>
      <w:r w:rsidRPr="005E5F39">
        <w:t>la descrizione del flusso della transazione, riportata nel presente documento.</w:t>
      </w:r>
    </w:p>
    <w:p w14:paraId="47DE2195" w14:textId="50B4DBB8" w:rsidR="00C472E1" w:rsidRPr="005E5F39" w:rsidRDefault="00697B31">
      <w:pPr>
        <w:spacing w:before="240"/>
        <w:ind w:left="794"/>
        <w:jc w:val="both"/>
      </w:pPr>
      <w:r w:rsidRPr="005E5F39">
        <w:t xml:space="preserve">I dati contenuti nei messaggi di richiesta e di risposta sono costituiti dall’unione di oggetti complessi che si ripetono nelle varie strutture. Il contenuto di tali oggetti in formato </w:t>
      </w:r>
      <w:ins w:id="845" w:author="Antonio Antetomaso" w:date="2017-03-30T15:48:00Z">
        <w:r w:rsidR="000656EB" w:rsidRPr="005E5F39">
          <w:t>E</w:t>
        </w:r>
      </w:ins>
      <w:del w:id="846" w:author="Antonio Antetomaso" w:date="2017-03-30T15:48:00Z">
        <w:r w:rsidRPr="005E5F39" w:rsidDel="000656EB">
          <w:delText>e</w:delText>
        </w:r>
      </w:del>
      <w:r w:rsidRPr="005E5F39">
        <w:t>xcel, è contenuto nella cartella oggetti.</w:t>
      </w:r>
    </w:p>
    <w:p w14:paraId="2FBB27F9" w14:textId="6B8609C2" w:rsidR="00C472E1" w:rsidRPr="005E5F39" w:rsidRDefault="00697B31">
      <w:pPr>
        <w:spacing w:before="240"/>
        <w:ind w:left="794"/>
        <w:jc w:val="both"/>
      </w:pPr>
      <w:del w:id="847" w:author="Antonio Antetomaso" w:date="2017-03-30T15:48:00Z">
        <w:r w:rsidRPr="005E5F39" w:rsidDel="000656EB">
          <w:delText xml:space="preserve">E’ </w:delText>
        </w:r>
      </w:del>
      <w:ins w:id="848" w:author="Antonio Antetomaso" w:date="2017-03-30T15:48:00Z">
        <w:r w:rsidR="000656EB" w:rsidRPr="005E5F39">
          <w:t xml:space="preserve">È </w:t>
        </w:r>
      </w:ins>
      <w:r w:rsidRPr="005E5F39">
        <w:t xml:space="preserve">opportuno osservare che alcuni oggetti possono, a loro volta, </w:t>
      </w:r>
      <w:del w:id="849" w:author="Antonio Antetomaso" w:date="2017-03-30T15:48:00Z">
        <w:r w:rsidRPr="005E5F39" w:rsidDel="000656EB">
          <w:delText xml:space="preserve"> </w:delText>
        </w:r>
      </w:del>
      <w:ins w:id="850" w:author="Antonio Antetomaso" w:date="2017-03-30T15:48:00Z">
        <w:r w:rsidR="000656EB" w:rsidRPr="005E5F39">
          <w:t xml:space="preserve">possono </w:t>
        </w:r>
      </w:ins>
      <w:r w:rsidRPr="005E5F39">
        <w:t>includere uno o più oggetti.</w:t>
      </w:r>
    </w:p>
    <w:p w14:paraId="39F942F0" w14:textId="10315B47" w:rsidR="00C472E1" w:rsidRPr="005E5F39" w:rsidRDefault="00697B31">
      <w:pPr>
        <w:spacing w:before="240"/>
        <w:ind w:left="794"/>
        <w:jc w:val="both"/>
      </w:pPr>
      <w:r w:rsidRPr="005E5F39">
        <w:t xml:space="preserve">L’elenco dei campi </w:t>
      </w:r>
      <w:del w:id="851" w:author="Antonio Antetomaso" w:date="2017-03-30T15:48:00Z">
        <w:r w:rsidRPr="005E5F39" w:rsidDel="000656EB">
          <w:delText xml:space="preserve"> </w:delText>
        </w:r>
      </w:del>
      <w:r w:rsidRPr="005E5F39">
        <w:t xml:space="preserve">indicati nei file </w:t>
      </w:r>
      <w:ins w:id="852" w:author="Antonio Antetomaso" w:date="2017-03-30T15:48:00Z">
        <w:r w:rsidR="000656EB" w:rsidRPr="005E5F39">
          <w:t>E</w:t>
        </w:r>
      </w:ins>
      <w:del w:id="853" w:author="Antonio Antetomaso" w:date="2017-03-30T15:48:00Z">
        <w:r w:rsidRPr="005E5F39" w:rsidDel="000656EB">
          <w:delText>e</w:delText>
        </w:r>
      </w:del>
      <w:r w:rsidRPr="005E5F39">
        <w:t>xcel, previsti per ciascun oggetto è costituito da:</w:t>
      </w:r>
    </w:p>
    <w:p w14:paraId="2A89D5F8" w14:textId="2F7F5E0D" w:rsidR="00C472E1" w:rsidRPr="005E5F39" w:rsidRDefault="000656EB">
      <w:pPr>
        <w:numPr>
          <w:ilvl w:val="0"/>
          <w:numId w:val="1"/>
        </w:numPr>
        <w:spacing w:before="120"/>
        <w:ind w:hanging="357"/>
        <w:jc w:val="both"/>
      </w:pPr>
      <w:ins w:id="854" w:author="Antonio Antetomaso" w:date="2017-03-30T15:49:00Z">
        <w:r w:rsidRPr="005E5F39">
          <w:t xml:space="preserve">Prog.: </w:t>
        </w:r>
      </w:ins>
      <w:del w:id="855" w:author="Antonio Antetomaso" w:date="2017-03-30T15:48:00Z">
        <w:r w:rsidR="00697B31" w:rsidRPr="005E5F39" w:rsidDel="000656EB">
          <w:delText xml:space="preserve">Prog </w:delText>
        </w:r>
      </w:del>
      <w:ins w:id="856" w:author="Antonio Antetomaso" w:date="2017-03-30T15:49:00Z">
        <w:r w:rsidRPr="005E5F39">
          <w:t>p</w:t>
        </w:r>
      </w:ins>
      <w:del w:id="857" w:author="Antonio Antetomaso" w:date="2017-03-30T15:49:00Z">
        <w:r w:rsidR="00697B31" w:rsidRPr="005E5F39" w:rsidDel="000656EB">
          <w:delText>P</w:delText>
        </w:r>
      </w:del>
      <w:r w:rsidR="00697B31" w:rsidRPr="005E5F39">
        <w:t>rogressivo di ordinamento della struttura; non compare nel file xml;</w:t>
      </w:r>
    </w:p>
    <w:p w14:paraId="04E24A56" w14:textId="4447F855" w:rsidR="00C472E1" w:rsidRPr="005E5F39" w:rsidRDefault="00697B31">
      <w:pPr>
        <w:numPr>
          <w:ilvl w:val="0"/>
          <w:numId w:val="1"/>
        </w:numPr>
        <w:spacing w:before="120"/>
        <w:ind w:hanging="357"/>
        <w:jc w:val="both"/>
      </w:pPr>
      <w:r w:rsidRPr="005E5F39">
        <w:t xml:space="preserve">Tag di livello </w:t>
      </w:r>
      <w:ins w:id="858" w:author="Antonio Antetomaso" w:date="2017-03-30T15:49:00Z">
        <w:r w:rsidR="000656EB" w:rsidRPr="005E5F39">
          <w:t>1:</w:t>
        </w:r>
      </w:ins>
      <w:del w:id="859" w:author="Antonio Antetomaso" w:date="2017-03-30T15:49:00Z">
        <w:r w:rsidRPr="005E5F39" w:rsidDel="000656EB">
          <w:delText>1</w:delText>
        </w:r>
      </w:del>
      <w:r w:rsidRPr="005E5F39">
        <w:t xml:space="preserve"> tag principale nella struttura xml;</w:t>
      </w:r>
    </w:p>
    <w:p w14:paraId="784A8467" w14:textId="180EA607" w:rsidR="00C472E1" w:rsidRPr="005E5F39" w:rsidRDefault="00697B31">
      <w:pPr>
        <w:numPr>
          <w:ilvl w:val="0"/>
          <w:numId w:val="1"/>
        </w:numPr>
        <w:spacing w:before="120"/>
        <w:ind w:hanging="357"/>
        <w:jc w:val="both"/>
      </w:pPr>
      <w:r w:rsidRPr="005E5F39">
        <w:t>Tag di livello 2</w:t>
      </w:r>
      <w:ins w:id="860" w:author="Antonio Antetomaso" w:date="2017-03-30T15:49:00Z">
        <w:r w:rsidR="000656EB" w:rsidRPr="005E5F39">
          <w:t>:</w:t>
        </w:r>
      </w:ins>
      <w:r w:rsidRPr="005E5F39">
        <w:t xml:space="preserve"> oggetto compreso nel tag di livello 1;</w:t>
      </w:r>
      <w:ins w:id="861" w:author="Antonio Antetomaso" w:date="2017-03-30T15:49:00Z">
        <w:r w:rsidR="000656EB" w:rsidRPr="005E5F39">
          <w:t xml:space="preserve"> </w:t>
        </w:r>
      </w:ins>
      <w:r w:rsidRPr="005E5F39">
        <w:t>ulteriori oggetti compresi all’interno di un tag di livello 2 sono evidenziati in carattere grassetto e gli elementi che lo compongono sono rientrati;</w:t>
      </w:r>
    </w:p>
    <w:p w14:paraId="5DC66857" w14:textId="05042985" w:rsidR="00C472E1" w:rsidRPr="005E5F39" w:rsidRDefault="00697B31">
      <w:pPr>
        <w:numPr>
          <w:ilvl w:val="0"/>
          <w:numId w:val="1"/>
        </w:numPr>
        <w:spacing w:before="120"/>
        <w:ind w:hanging="357"/>
        <w:jc w:val="both"/>
      </w:pPr>
      <w:r w:rsidRPr="005E5F39">
        <w:t>Formato</w:t>
      </w:r>
      <w:ins w:id="862" w:author="Antonio Antetomaso" w:date="2017-03-30T15:49:00Z">
        <w:r w:rsidR="000656EB" w:rsidRPr="005E5F39">
          <w:t>:</w:t>
        </w:r>
      </w:ins>
      <w:r w:rsidRPr="005E5F39">
        <w:t xml:space="preserve"> contiene uno dei valori riportati nel paragrafo 4.3.3</w:t>
      </w:r>
      <w:ins w:id="863" w:author="Antonio Antetomaso" w:date="2017-03-30T15:49:00Z">
        <w:r w:rsidR="000656EB" w:rsidRPr="005E5F39">
          <w:t>;</w:t>
        </w:r>
      </w:ins>
    </w:p>
    <w:p w14:paraId="1F9DB470" w14:textId="0BB99807" w:rsidR="00C472E1" w:rsidRPr="005E5F39" w:rsidRDefault="00697B31">
      <w:pPr>
        <w:numPr>
          <w:ilvl w:val="0"/>
          <w:numId w:val="1"/>
        </w:numPr>
        <w:spacing w:before="120"/>
        <w:ind w:hanging="357"/>
        <w:jc w:val="both"/>
      </w:pPr>
      <w:r w:rsidRPr="005E5F39">
        <w:t>Lunghezza del dato</w:t>
      </w:r>
      <w:ins w:id="864" w:author="Antonio Antetomaso" w:date="2017-03-30T15:49:00Z">
        <w:r w:rsidR="000656EB" w:rsidRPr="005E5F39">
          <w:t>:</w:t>
        </w:r>
      </w:ins>
      <w:del w:id="865" w:author="Antonio Antetomaso" w:date="2017-03-30T15:49:00Z">
        <w:r w:rsidRPr="005E5F39" w:rsidDel="000656EB">
          <w:delText>;</w:delText>
        </w:r>
      </w:del>
      <w:r w:rsidRPr="005E5F39">
        <w:t xml:space="preserve"> se il valore è preceduto da “Max”, si indica la lunghezza massima, in caso contrario il dato deve avere la lunghezza fissa specificata;</w:t>
      </w:r>
    </w:p>
    <w:p w14:paraId="001FF692" w14:textId="6A0A0DAC" w:rsidR="00C472E1" w:rsidRPr="005E5F39" w:rsidRDefault="00697B31">
      <w:pPr>
        <w:numPr>
          <w:ilvl w:val="0"/>
          <w:numId w:val="1"/>
        </w:numPr>
        <w:spacing w:before="120"/>
        <w:ind w:hanging="357"/>
        <w:jc w:val="both"/>
      </w:pPr>
      <w:r w:rsidRPr="005E5F39">
        <w:t>Valori ammessi</w:t>
      </w:r>
      <w:ins w:id="866" w:author="Antonio Antetomaso" w:date="2017-03-30T15:50:00Z">
        <w:r w:rsidR="000656EB" w:rsidRPr="005E5F39">
          <w:t>:</w:t>
        </w:r>
      </w:ins>
      <w:r w:rsidRPr="005E5F39">
        <w:t xml:space="preserve"> indica i valori che può assumere il dato che, a volte, possono essere contenuti in una tabella (l’elenco completo delle tabelle è disponibile a questo link </w:t>
      </w:r>
      <w:hyperlink r:id="rId10">
        <w:r w:rsidRPr="005E5F39">
          <w:rPr>
            <w:color w:val="0000FF"/>
            <w:u w:val="single"/>
          </w:rPr>
          <w:t>https://www.anpr.interno.it/portale/tabelle-di-riferimento</w:t>
        </w:r>
      </w:hyperlink>
      <w:r w:rsidRPr="005E5F39">
        <w:t xml:space="preserve">) </w:t>
      </w:r>
    </w:p>
    <w:p w14:paraId="6542F642" w14:textId="77777777" w:rsidR="00C472E1" w:rsidRPr="005E5F39" w:rsidRDefault="00697B31">
      <w:pPr>
        <w:numPr>
          <w:ilvl w:val="0"/>
          <w:numId w:val="1"/>
        </w:numPr>
        <w:spacing w:before="120"/>
        <w:ind w:hanging="357"/>
        <w:jc w:val="both"/>
      </w:pPr>
      <w:r w:rsidRPr="005E5F39">
        <w:t xml:space="preserve">Descrizione </w:t>
      </w:r>
      <w:del w:id="867" w:author="Antonio Antetomaso" w:date="2017-03-30T15:49:00Z">
        <w:r w:rsidRPr="005E5F39" w:rsidDel="000656EB">
          <w:tab/>
        </w:r>
      </w:del>
      <w:r w:rsidRPr="005E5F39">
        <w:t>del dato;</w:t>
      </w:r>
    </w:p>
    <w:p w14:paraId="54EE3D29" w14:textId="1EBB641E" w:rsidR="00C472E1" w:rsidRPr="005E5F39" w:rsidRDefault="00697B31">
      <w:pPr>
        <w:numPr>
          <w:ilvl w:val="0"/>
          <w:numId w:val="1"/>
        </w:numPr>
        <w:spacing w:before="120"/>
        <w:ind w:hanging="357"/>
        <w:jc w:val="both"/>
      </w:pPr>
      <w:r w:rsidRPr="005E5F39">
        <w:t>Obbl.</w:t>
      </w:r>
      <w:ins w:id="868" w:author="Antonio Antetomaso" w:date="2017-03-30T15:50:00Z">
        <w:r w:rsidR="000656EB" w:rsidRPr="005E5F39">
          <w:t xml:space="preserve">: </w:t>
        </w:r>
      </w:ins>
      <w:del w:id="869" w:author="Antonio Antetomaso" w:date="2017-03-30T15:50:00Z">
        <w:r w:rsidRPr="005E5F39" w:rsidDel="000656EB">
          <w:delText xml:space="preserve"> </w:delText>
        </w:r>
      </w:del>
      <w:r w:rsidRPr="005E5F39">
        <w:t xml:space="preserve">obbligatorietà; se il campo è definito obbligatorio, il tag dovrà essere necessariamente presente. </w:t>
      </w:r>
    </w:p>
    <w:p w14:paraId="52AD276F" w14:textId="0E05B6E6" w:rsidR="00C472E1" w:rsidRPr="005E5F39" w:rsidDel="00834C5B" w:rsidRDefault="00697B31">
      <w:pPr>
        <w:pStyle w:val="Titolo2"/>
        <w:numPr>
          <w:ilvl w:val="1"/>
          <w:numId w:val="4"/>
        </w:numPr>
        <w:ind w:left="1134" w:hanging="708"/>
        <w:rPr>
          <w:del w:id="870" w:author="CARBONIN GINA" w:date="2017-05-09T15:32:00Z"/>
        </w:rPr>
        <w:pPrChange w:id="871" w:author="Antonio Antetomaso" w:date="2017-03-30T16:23:00Z">
          <w:pPr>
            <w:pStyle w:val="Titolo3"/>
            <w:numPr>
              <w:ilvl w:val="2"/>
              <w:numId w:val="4"/>
            </w:numPr>
            <w:ind w:firstLine="0"/>
          </w:pPr>
        </w:pPrChange>
      </w:pPr>
      <w:del w:id="872" w:author="CARBONIN GINA" w:date="2017-05-09T15:32:00Z">
        <w:r w:rsidRPr="005E5F39" w:rsidDel="00834C5B">
          <w:delText>Messaggi di risposta</w:delText>
        </w:r>
        <w:bookmarkStart w:id="873" w:name="_Toc482130716"/>
        <w:bookmarkStart w:id="874" w:name="_Toc482133161"/>
        <w:bookmarkStart w:id="875" w:name="_Toc482279270"/>
        <w:bookmarkStart w:id="876" w:name="_Toc482279563"/>
        <w:bookmarkEnd w:id="873"/>
        <w:bookmarkEnd w:id="874"/>
        <w:bookmarkEnd w:id="875"/>
        <w:bookmarkEnd w:id="876"/>
      </w:del>
    </w:p>
    <w:p w14:paraId="57CEA97C" w14:textId="01861166" w:rsidR="00C472E1" w:rsidRPr="005E5F39" w:rsidDel="00834C5B" w:rsidRDefault="00697B31">
      <w:pPr>
        <w:pStyle w:val="Titolo4"/>
        <w:numPr>
          <w:ilvl w:val="2"/>
          <w:numId w:val="4"/>
        </w:numPr>
        <w:rPr>
          <w:del w:id="877" w:author="CARBONIN GINA" w:date="2017-05-09T15:32:00Z"/>
        </w:rPr>
        <w:pPrChange w:id="878" w:author="Antonio Antetomaso" w:date="2017-03-30T16:23:00Z">
          <w:pPr>
            <w:pStyle w:val="Titolo4"/>
            <w:numPr>
              <w:ilvl w:val="3"/>
              <w:numId w:val="4"/>
            </w:numPr>
            <w:ind w:left="1787" w:firstLine="992"/>
          </w:pPr>
        </w:pPrChange>
      </w:pPr>
      <w:del w:id="879" w:author="CARBONIN GINA" w:date="2017-05-09T15:32:00Z">
        <w:r w:rsidRPr="005E5F39" w:rsidDel="00834C5B">
          <w:delText>Testata risposta</w:delText>
        </w:r>
        <w:bookmarkStart w:id="880" w:name="_Toc482130717"/>
        <w:bookmarkStart w:id="881" w:name="_Toc482133162"/>
        <w:bookmarkStart w:id="882" w:name="_Toc482279271"/>
        <w:bookmarkStart w:id="883" w:name="_Toc482279564"/>
        <w:bookmarkEnd w:id="880"/>
        <w:bookmarkEnd w:id="881"/>
        <w:bookmarkEnd w:id="882"/>
        <w:bookmarkEnd w:id="883"/>
      </w:del>
    </w:p>
    <w:p w14:paraId="2E48E3EC" w14:textId="569899E4" w:rsidR="00C472E1" w:rsidRPr="005E5F39" w:rsidDel="00834C5B" w:rsidRDefault="00697B31">
      <w:pPr>
        <w:spacing w:before="240"/>
        <w:ind w:left="794"/>
        <w:jc w:val="both"/>
        <w:rPr>
          <w:del w:id="884" w:author="CARBONIN GINA" w:date="2017-05-09T15:32:00Z"/>
        </w:rPr>
      </w:pPr>
      <w:del w:id="885" w:author="CARBONIN GINA" w:date="2017-05-09T15:32:00Z">
        <w:r w:rsidRPr="005E5F39" w:rsidDel="00834C5B">
          <w:delText xml:space="preserve">La testata della risposta (vedi nella cartella oggetti, </w:delText>
        </w:r>
        <w:r w:rsidRPr="005E5F39" w:rsidDel="00834C5B">
          <w:rPr>
            <w:b/>
            <w:color w:val="0000FF"/>
            <w:u w:val="single"/>
          </w:rPr>
          <w:delText>l’oggetto testataRisposta</w:delText>
        </w:r>
        <w:r w:rsidRPr="005E5F39" w:rsidDel="00834C5B">
          <w:rPr>
            <w:b/>
          </w:rPr>
          <w:delText xml:space="preserve"> ) </w:delText>
        </w:r>
        <w:r w:rsidRPr="005E5F39" w:rsidDel="00834C5B">
          <w:delText>contiene le parti comuni a tutti i messaggi di risposta, mente la parte body contiene i dati specifici relativi all’esito dell’operazione che è stata effettuata.</w:delText>
        </w:r>
        <w:bookmarkStart w:id="886" w:name="_Toc482130718"/>
        <w:bookmarkStart w:id="887" w:name="_Toc482133163"/>
        <w:bookmarkStart w:id="888" w:name="_Toc482279272"/>
        <w:bookmarkStart w:id="889" w:name="_Toc482279565"/>
        <w:bookmarkEnd w:id="886"/>
        <w:bookmarkEnd w:id="887"/>
        <w:bookmarkEnd w:id="888"/>
        <w:bookmarkEnd w:id="889"/>
      </w:del>
    </w:p>
    <w:p w14:paraId="3D5CA176" w14:textId="7F5324B0" w:rsidR="00C472E1" w:rsidRPr="005E5F39" w:rsidDel="00834C5B" w:rsidRDefault="00697B31">
      <w:pPr>
        <w:spacing w:before="240"/>
        <w:ind w:left="794"/>
        <w:jc w:val="both"/>
        <w:rPr>
          <w:del w:id="890" w:author="CARBONIN GINA" w:date="2017-05-09T15:32:00Z"/>
        </w:rPr>
      </w:pPr>
      <w:del w:id="891" w:author="CARBONIN GINA" w:date="2017-05-09T15:32:00Z">
        <w:r w:rsidRPr="005E5F39" w:rsidDel="00834C5B">
          <w:delText>Il campo EsitoOperazione della testata della risposta, in particolare, contiene  l’esito</w:delText>
        </w:r>
      </w:del>
      <w:ins w:id="892" w:author="Antonio Antetomaso" w:date="2017-03-30T15:51:00Z">
        <w:del w:id="893" w:author="CARBONIN GINA" w:date="2017-05-09T15:32:00Z">
          <w:r w:rsidR="000656EB" w:rsidRPr="005E5F39" w:rsidDel="00834C5B">
            <w:delText xml:space="preserve"> </w:delText>
          </w:r>
        </w:del>
      </w:ins>
      <w:del w:id="894" w:author="CARBONIN GINA" w:date="2017-05-09T15:32:00Z">
        <w:r w:rsidRPr="005E5F39" w:rsidDel="00834C5B">
          <w:delText xml:space="preserve"> complessivo dell’operazione effettuata dal </w:delText>
        </w:r>
      </w:del>
      <w:ins w:id="895" w:author="Antonio Antetomaso" w:date="2017-03-30T15:51:00Z">
        <w:del w:id="896" w:author="CARBONIN GINA" w:date="2017-05-09T15:32:00Z">
          <w:r w:rsidR="000656EB" w:rsidRPr="005E5F39" w:rsidDel="00834C5B">
            <w:delText>C</w:delText>
          </w:r>
        </w:del>
      </w:ins>
      <w:del w:id="897" w:author="CARBONIN GINA" w:date="2017-05-09T15:32:00Z">
        <w:r w:rsidRPr="005E5F39" w:rsidDel="00834C5B">
          <w:delText>comune, secondo quanto riportato nella tabella che segue:</w:delText>
        </w:r>
        <w:bookmarkStart w:id="898" w:name="_Toc482130719"/>
        <w:bookmarkStart w:id="899" w:name="_Toc482133164"/>
        <w:bookmarkStart w:id="900" w:name="_Toc482279273"/>
        <w:bookmarkStart w:id="901" w:name="_Toc482279566"/>
        <w:bookmarkEnd w:id="898"/>
        <w:bookmarkEnd w:id="899"/>
        <w:bookmarkEnd w:id="900"/>
        <w:bookmarkEnd w:id="901"/>
      </w:del>
    </w:p>
    <w:p w14:paraId="25AB05B5" w14:textId="33B37EEE" w:rsidR="00C472E1" w:rsidRPr="005E5F39" w:rsidDel="00834C5B" w:rsidRDefault="00C472E1">
      <w:pPr>
        <w:spacing w:before="240"/>
        <w:ind w:left="794"/>
        <w:jc w:val="both"/>
        <w:rPr>
          <w:del w:id="902" w:author="CARBONIN GINA" w:date="2017-05-09T15:32:00Z"/>
        </w:rPr>
      </w:pPr>
      <w:bookmarkStart w:id="903" w:name="_Toc482130720"/>
      <w:bookmarkStart w:id="904" w:name="_Toc482133165"/>
      <w:bookmarkStart w:id="905" w:name="_Toc482279274"/>
      <w:bookmarkStart w:id="906" w:name="_Toc482279567"/>
      <w:bookmarkEnd w:id="903"/>
      <w:bookmarkEnd w:id="904"/>
      <w:bookmarkEnd w:id="905"/>
      <w:bookmarkEnd w:id="906"/>
    </w:p>
    <w:tbl>
      <w:tblPr>
        <w:tblStyle w:val="a0"/>
        <w:tblW w:w="8928"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6"/>
        <w:gridCol w:w="3671"/>
        <w:gridCol w:w="3671"/>
      </w:tblGrid>
      <w:tr w:rsidR="00C472E1" w:rsidRPr="005E5F39" w:rsidDel="00834C5B" w14:paraId="395FCA78" w14:textId="0265D572">
        <w:trPr>
          <w:trHeight w:val="300"/>
          <w:del w:id="907" w:author="CARBONIN GINA" w:date="2017-05-09T15:32:00Z"/>
        </w:trPr>
        <w:tc>
          <w:tcPr>
            <w:tcW w:w="1586" w:type="dxa"/>
            <w:shd w:val="clear" w:color="auto" w:fill="D9D9D9"/>
            <w:vAlign w:val="center"/>
          </w:tcPr>
          <w:p w14:paraId="2D06C26D" w14:textId="4CF3C144" w:rsidR="00C472E1" w:rsidRPr="005E5F39" w:rsidDel="00834C5B" w:rsidRDefault="00697B31">
            <w:pPr>
              <w:jc w:val="center"/>
              <w:rPr>
                <w:del w:id="908" w:author="CARBONIN GINA" w:date="2017-05-09T15:32:00Z"/>
                <w:b/>
              </w:rPr>
            </w:pPr>
            <w:del w:id="909" w:author="CARBONIN GINA" w:date="2017-05-09T15:32:00Z">
              <w:r w:rsidRPr="005E5F39" w:rsidDel="00834C5B">
                <w:rPr>
                  <w:b/>
                </w:rPr>
                <w:delText>Codice esito</w:delText>
              </w:r>
              <w:bookmarkStart w:id="910" w:name="_Toc482130721"/>
              <w:bookmarkStart w:id="911" w:name="_Toc482133166"/>
              <w:bookmarkStart w:id="912" w:name="_Toc482279275"/>
              <w:bookmarkStart w:id="913" w:name="_Toc482279568"/>
              <w:bookmarkEnd w:id="910"/>
              <w:bookmarkEnd w:id="911"/>
              <w:bookmarkEnd w:id="912"/>
              <w:bookmarkEnd w:id="913"/>
            </w:del>
          </w:p>
        </w:tc>
        <w:tc>
          <w:tcPr>
            <w:tcW w:w="3671" w:type="dxa"/>
            <w:shd w:val="clear" w:color="auto" w:fill="D9D9D9"/>
            <w:vAlign w:val="center"/>
          </w:tcPr>
          <w:p w14:paraId="775DA8FC" w14:textId="3DD6116D" w:rsidR="00C472E1" w:rsidRPr="005E5F39" w:rsidDel="00834C5B" w:rsidRDefault="00697B31">
            <w:pPr>
              <w:jc w:val="center"/>
              <w:rPr>
                <w:del w:id="914" w:author="CARBONIN GINA" w:date="2017-05-09T15:32:00Z"/>
                <w:b/>
              </w:rPr>
            </w:pPr>
            <w:del w:id="915" w:author="CARBONIN GINA" w:date="2017-05-09T15:32:00Z">
              <w:r w:rsidRPr="005E5F39" w:rsidDel="00834C5B">
                <w:rPr>
                  <w:b/>
                </w:rPr>
                <w:delText>Descrizione</w:delText>
              </w:r>
              <w:bookmarkStart w:id="916" w:name="_Toc482130722"/>
              <w:bookmarkStart w:id="917" w:name="_Toc482133167"/>
              <w:bookmarkStart w:id="918" w:name="_Toc482279276"/>
              <w:bookmarkStart w:id="919" w:name="_Toc482279569"/>
              <w:bookmarkEnd w:id="916"/>
              <w:bookmarkEnd w:id="917"/>
              <w:bookmarkEnd w:id="918"/>
              <w:bookmarkEnd w:id="919"/>
            </w:del>
          </w:p>
        </w:tc>
        <w:tc>
          <w:tcPr>
            <w:tcW w:w="3671" w:type="dxa"/>
            <w:shd w:val="clear" w:color="auto" w:fill="D9D9D9"/>
          </w:tcPr>
          <w:p w14:paraId="5F28C022" w14:textId="117CF8EA" w:rsidR="00C472E1" w:rsidRPr="005E5F39" w:rsidDel="00834C5B" w:rsidRDefault="00697B31">
            <w:pPr>
              <w:jc w:val="center"/>
              <w:rPr>
                <w:del w:id="920" w:author="CARBONIN GINA" w:date="2017-05-09T15:32:00Z"/>
                <w:b/>
              </w:rPr>
            </w:pPr>
            <w:del w:id="921" w:author="CARBONIN GINA" w:date="2017-05-09T15:32:00Z">
              <w:r w:rsidRPr="005E5F39" w:rsidDel="00834C5B">
                <w:rPr>
                  <w:b/>
                </w:rPr>
                <w:delText>Note</w:delText>
              </w:r>
              <w:bookmarkStart w:id="922" w:name="_Toc482130723"/>
              <w:bookmarkStart w:id="923" w:name="_Toc482133168"/>
              <w:bookmarkStart w:id="924" w:name="_Toc482279277"/>
              <w:bookmarkStart w:id="925" w:name="_Toc482279570"/>
              <w:bookmarkEnd w:id="922"/>
              <w:bookmarkEnd w:id="923"/>
              <w:bookmarkEnd w:id="924"/>
              <w:bookmarkEnd w:id="925"/>
            </w:del>
          </w:p>
        </w:tc>
        <w:bookmarkStart w:id="926" w:name="_Toc482130724"/>
        <w:bookmarkStart w:id="927" w:name="_Toc482133169"/>
        <w:bookmarkStart w:id="928" w:name="_Toc482279278"/>
        <w:bookmarkStart w:id="929" w:name="_Toc482279571"/>
        <w:bookmarkEnd w:id="926"/>
        <w:bookmarkEnd w:id="927"/>
        <w:bookmarkEnd w:id="928"/>
        <w:bookmarkEnd w:id="929"/>
      </w:tr>
      <w:tr w:rsidR="00C472E1" w:rsidRPr="005E5F39" w:rsidDel="00834C5B" w14:paraId="52571342" w14:textId="6DC4E9B0">
        <w:trPr>
          <w:trHeight w:val="600"/>
          <w:del w:id="930" w:author="CARBONIN GINA" w:date="2017-05-09T15:32:00Z"/>
        </w:trPr>
        <w:tc>
          <w:tcPr>
            <w:tcW w:w="1586" w:type="dxa"/>
            <w:shd w:val="clear" w:color="auto" w:fill="FFFFFF"/>
            <w:vAlign w:val="center"/>
          </w:tcPr>
          <w:p w14:paraId="2AE72993" w14:textId="5A3F5483" w:rsidR="00C472E1" w:rsidRPr="005E5F39" w:rsidDel="00834C5B" w:rsidRDefault="00697B31">
            <w:pPr>
              <w:rPr>
                <w:del w:id="931" w:author="CARBONIN GINA" w:date="2017-05-09T15:32:00Z"/>
              </w:rPr>
            </w:pPr>
            <w:del w:id="932" w:author="CARBONIN GINA" w:date="2017-05-09T15:32:00Z">
              <w:r w:rsidRPr="005E5F39" w:rsidDel="00834C5B">
                <w:delText>0000</w:delText>
              </w:r>
              <w:bookmarkStart w:id="933" w:name="_Toc482130725"/>
              <w:bookmarkStart w:id="934" w:name="_Toc482133170"/>
              <w:bookmarkStart w:id="935" w:name="_Toc482279279"/>
              <w:bookmarkStart w:id="936" w:name="_Toc482279572"/>
              <w:bookmarkEnd w:id="933"/>
              <w:bookmarkEnd w:id="934"/>
              <w:bookmarkEnd w:id="935"/>
              <w:bookmarkEnd w:id="936"/>
            </w:del>
          </w:p>
        </w:tc>
        <w:tc>
          <w:tcPr>
            <w:tcW w:w="3671" w:type="dxa"/>
            <w:shd w:val="clear" w:color="auto" w:fill="FFFFFF"/>
            <w:vAlign w:val="center"/>
          </w:tcPr>
          <w:p w14:paraId="0132A6ED" w14:textId="1316978C" w:rsidR="00C472E1" w:rsidRPr="005E5F39" w:rsidDel="00834C5B" w:rsidRDefault="00697B31">
            <w:pPr>
              <w:rPr>
                <w:del w:id="937" w:author="CARBONIN GINA" w:date="2017-05-09T15:32:00Z"/>
              </w:rPr>
            </w:pPr>
            <w:del w:id="938" w:author="CARBONIN GINA" w:date="2017-05-09T15:32:00Z">
              <w:r w:rsidRPr="005E5F39" w:rsidDel="00834C5B">
                <w:delText>Operazione completata con successo</w:delText>
              </w:r>
              <w:bookmarkStart w:id="939" w:name="_Toc482130726"/>
              <w:bookmarkStart w:id="940" w:name="_Toc482133171"/>
              <w:bookmarkStart w:id="941" w:name="_Toc482279280"/>
              <w:bookmarkStart w:id="942" w:name="_Toc482279573"/>
              <w:bookmarkEnd w:id="939"/>
              <w:bookmarkEnd w:id="940"/>
              <w:bookmarkEnd w:id="941"/>
              <w:bookmarkEnd w:id="942"/>
            </w:del>
          </w:p>
        </w:tc>
        <w:tc>
          <w:tcPr>
            <w:tcW w:w="3671" w:type="dxa"/>
          </w:tcPr>
          <w:p w14:paraId="0F3A8042" w14:textId="78764F16" w:rsidR="00C472E1" w:rsidRPr="005E5F39" w:rsidDel="00834C5B" w:rsidRDefault="00697B31">
            <w:pPr>
              <w:rPr>
                <w:del w:id="943" w:author="CARBONIN GINA" w:date="2017-05-09T15:32:00Z"/>
              </w:rPr>
            </w:pPr>
            <w:del w:id="944" w:author="CARBONIN GINA" w:date="2017-05-09T15:32:00Z">
              <w:r w:rsidRPr="005E5F39" w:rsidDel="00834C5B">
                <w:delText>E’ possibile che una operazione terminata con successo contenga anomalie non bloccanti</w:delText>
              </w:r>
              <w:bookmarkStart w:id="945" w:name="_Toc482130727"/>
              <w:bookmarkStart w:id="946" w:name="_Toc482133172"/>
              <w:bookmarkStart w:id="947" w:name="_Toc482279281"/>
              <w:bookmarkStart w:id="948" w:name="_Toc482279574"/>
              <w:bookmarkEnd w:id="945"/>
              <w:bookmarkEnd w:id="946"/>
              <w:bookmarkEnd w:id="947"/>
              <w:bookmarkEnd w:id="948"/>
            </w:del>
          </w:p>
        </w:tc>
        <w:bookmarkStart w:id="949" w:name="_Toc482130728"/>
        <w:bookmarkStart w:id="950" w:name="_Toc482133173"/>
        <w:bookmarkStart w:id="951" w:name="_Toc482279282"/>
        <w:bookmarkStart w:id="952" w:name="_Toc482279575"/>
        <w:bookmarkEnd w:id="949"/>
        <w:bookmarkEnd w:id="950"/>
        <w:bookmarkEnd w:id="951"/>
        <w:bookmarkEnd w:id="952"/>
      </w:tr>
      <w:tr w:rsidR="00C472E1" w:rsidRPr="005E5F39" w:rsidDel="00834C5B" w14:paraId="7C4DE5FD" w14:textId="62ACF07B">
        <w:trPr>
          <w:trHeight w:val="600"/>
          <w:del w:id="953" w:author="CARBONIN GINA" w:date="2017-05-09T15:32:00Z"/>
        </w:trPr>
        <w:tc>
          <w:tcPr>
            <w:tcW w:w="1586" w:type="dxa"/>
            <w:shd w:val="clear" w:color="auto" w:fill="FFFFFF"/>
            <w:vAlign w:val="center"/>
          </w:tcPr>
          <w:p w14:paraId="718AA18E" w14:textId="35461E96" w:rsidR="00C472E1" w:rsidRPr="005E5F39" w:rsidDel="00834C5B" w:rsidRDefault="00697B31">
            <w:pPr>
              <w:rPr>
                <w:del w:id="954" w:author="CARBONIN GINA" w:date="2017-05-09T15:32:00Z"/>
                <w:rPrChange w:id="955" w:author="CARBONIN GINA" w:date="2017-05-09T13:09:00Z">
                  <w:rPr>
                    <w:del w:id="956" w:author="CARBONIN GINA" w:date="2017-05-09T15:32:00Z"/>
                    <w:highlight w:val="cyan"/>
                  </w:rPr>
                </w:rPrChange>
              </w:rPr>
            </w:pPr>
            <w:del w:id="957" w:author="CARBONIN GINA" w:date="2017-05-09T15:32:00Z">
              <w:r w:rsidRPr="005E5F39" w:rsidDel="00834C5B">
                <w:rPr>
                  <w:rPrChange w:id="958" w:author="CARBONIN GINA" w:date="2017-05-09T13:09:00Z">
                    <w:rPr>
                      <w:highlight w:val="cyan"/>
                    </w:rPr>
                  </w:rPrChange>
                </w:rPr>
                <w:delText>01NN</w:delText>
              </w:r>
              <w:bookmarkStart w:id="959" w:name="_Toc482130729"/>
              <w:bookmarkStart w:id="960" w:name="_Toc482133174"/>
              <w:bookmarkStart w:id="961" w:name="_Toc482279283"/>
              <w:bookmarkStart w:id="962" w:name="_Toc482279576"/>
              <w:bookmarkEnd w:id="959"/>
              <w:bookmarkEnd w:id="960"/>
              <w:bookmarkEnd w:id="961"/>
              <w:bookmarkEnd w:id="962"/>
            </w:del>
          </w:p>
        </w:tc>
        <w:tc>
          <w:tcPr>
            <w:tcW w:w="3671" w:type="dxa"/>
            <w:shd w:val="clear" w:color="auto" w:fill="FFFFFF"/>
            <w:vAlign w:val="center"/>
          </w:tcPr>
          <w:p w14:paraId="6E64AD2F" w14:textId="300ABB82" w:rsidR="00C472E1" w:rsidRPr="005E5F39" w:rsidDel="00834C5B" w:rsidRDefault="00697B31">
            <w:pPr>
              <w:rPr>
                <w:del w:id="963" w:author="CARBONIN GINA" w:date="2017-05-09T15:32:00Z"/>
                <w:rPrChange w:id="964" w:author="CARBONIN GINA" w:date="2017-05-09T13:09:00Z">
                  <w:rPr>
                    <w:del w:id="965" w:author="CARBONIN GINA" w:date="2017-05-09T15:32:00Z"/>
                    <w:highlight w:val="cyan"/>
                  </w:rPr>
                </w:rPrChange>
              </w:rPr>
            </w:pPr>
            <w:del w:id="966" w:author="CARBONIN GINA" w:date="2017-05-09T15:32:00Z">
              <w:r w:rsidRPr="005E5F39" w:rsidDel="00834C5B">
                <w:rPr>
                  <w:rPrChange w:id="967" w:author="CARBONIN GINA" w:date="2017-05-09T13:09:00Z">
                    <w:rPr>
                      <w:highlight w:val="cyan"/>
                    </w:rPr>
                  </w:rPrChange>
                </w:rPr>
                <w:delText>Sono presenti più soggetti che verificano alle condizioni richieste</w:delText>
              </w:r>
              <w:bookmarkStart w:id="968" w:name="_Toc482130730"/>
              <w:bookmarkStart w:id="969" w:name="_Toc482133175"/>
              <w:bookmarkStart w:id="970" w:name="_Toc482279284"/>
              <w:bookmarkStart w:id="971" w:name="_Toc482279577"/>
              <w:bookmarkEnd w:id="968"/>
              <w:bookmarkEnd w:id="969"/>
              <w:bookmarkEnd w:id="970"/>
              <w:bookmarkEnd w:id="971"/>
            </w:del>
          </w:p>
        </w:tc>
        <w:tc>
          <w:tcPr>
            <w:tcW w:w="3671" w:type="dxa"/>
            <w:vAlign w:val="center"/>
          </w:tcPr>
          <w:p w14:paraId="2754D3CB" w14:textId="6ABFFF2A" w:rsidR="00C472E1" w:rsidRPr="005E5F39" w:rsidDel="00834C5B" w:rsidRDefault="00697B31">
            <w:pPr>
              <w:rPr>
                <w:del w:id="972" w:author="CARBONIN GINA" w:date="2017-05-09T15:32:00Z"/>
                <w:rPrChange w:id="973" w:author="CARBONIN GINA" w:date="2017-05-09T13:09:00Z">
                  <w:rPr>
                    <w:del w:id="974" w:author="CARBONIN GINA" w:date="2017-05-09T15:32:00Z"/>
                    <w:highlight w:val="cyan"/>
                  </w:rPr>
                </w:rPrChange>
              </w:rPr>
            </w:pPr>
            <w:del w:id="975" w:author="CARBONIN GINA" w:date="2017-05-09T15:32:00Z">
              <w:r w:rsidRPr="005E5F39" w:rsidDel="00834C5B">
                <w:rPr>
                  <w:rPrChange w:id="976" w:author="CARBONIN GINA" w:date="2017-05-09T13:09:00Z">
                    <w:rPr>
                      <w:highlight w:val="cyan"/>
                    </w:rPr>
                  </w:rPrChange>
                </w:rPr>
                <w:delText> NN può variare in funzione della richiesta; la registrazione NON è stata effettuata</w:delText>
              </w:r>
              <w:bookmarkStart w:id="977" w:name="_Toc482130731"/>
              <w:bookmarkStart w:id="978" w:name="_Toc482133176"/>
              <w:bookmarkStart w:id="979" w:name="_Toc482279285"/>
              <w:bookmarkStart w:id="980" w:name="_Toc482279578"/>
              <w:bookmarkEnd w:id="977"/>
              <w:bookmarkEnd w:id="978"/>
              <w:bookmarkEnd w:id="979"/>
              <w:bookmarkEnd w:id="980"/>
            </w:del>
          </w:p>
        </w:tc>
        <w:bookmarkStart w:id="981" w:name="_Toc482130732"/>
        <w:bookmarkStart w:id="982" w:name="_Toc482133177"/>
        <w:bookmarkStart w:id="983" w:name="_Toc482279286"/>
        <w:bookmarkStart w:id="984" w:name="_Toc482279579"/>
        <w:bookmarkEnd w:id="981"/>
        <w:bookmarkEnd w:id="982"/>
        <w:bookmarkEnd w:id="983"/>
        <w:bookmarkEnd w:id="984"/>
      </w:tr>
      <w:tr w:rsidR="00C472E1" w:rsidRPr="005E5F39" w:rsidDel="00834C5B" w14:paraId="79259A77" w14:textId="28D2892E">
        <w:trPr>
          <w:trHeight w:val="300"/>
          <w:del w:id="985" w:author="CARBONIN GINA" w:date="2017-05-09T15:32:00Z"/>
        </w:trPr>
        <w:tc>
          <w:tcPr>
            <w:tcW w:w="1586" w:type="dxa"/>
            <w:shd w:val="clear" w:color="auto" w:fill="FFFFFF"/>
            <w:vAlign w:val="center"/>
          </w:tcPr>
          <w:p w14:paraId="537D138B" w14:textId="55201092" w:rsidR="00C472E1" w:rsidRPr="005E5F39" w:rsidDel="00834C5B" w:rsidRDefault="00697B31">
            <w:pPr>
              <w:rPr>
                <w:del w:id="986" w:author="CARBONIN GINA" w:date="2017-05-09T15:32:00Z"/>
              </w:rPr>
            </w:pPr>
            <w:del w:id="987" w:author="CARBONIN GINA" w:date="2017-05-09T15:32:00Z">
              <w:r w:rsidRPr="005E5F39" w:rsidDel="00834C5B">
                <w:delText>XXXX</w:delText>
              </w:r>
              <w:bookmarkStart w:id="988" w:name="_Toc482130733"/>
              <w:bookmarkStart w:id="989" w:name="_Toc482133178"/>
              <w:bookmarkStart w:id="990" w:name="_Toc482279287"/>
              <w:bookmarkStart w:id="991" w:name="_Toc482279580"/>
              <w:bookmarkEnd w:id="988"/>
              <w:bookmarkEnd w:id="989"/>
              <w:bookmarkEnd w:id="990"/>
              <w:bookmarkEnd w:id="991"/>
            </w:del>
          </w:p>
        </w:tc>
        <w:tc>
          <w:tcPr>
            <w:tcW w:w="3671" w:type="dxa"/>
            <w:shd w:val="clear" w:color="auto" w:fill="FFFFFF"/>
            <w:vAlign w:val="center"/>
          </w:tcPr>
          <w:p w14:paraId="0063A66C" w14:textId="63906EB8" w:rsidR="00C472E1" w:rsidRPr="005E5F39" w:rsidDel="00834C5B" w:rsidRDefault="00697B31">
            <w:pPr>
              <w:rPr>
                <w:del w:id="992" w:author="CARBONIN GINA" w:date="2017-05-09T15:32:00Z"/>
              </w:rPr>
            </w:pPr>
            <w:del w:id="993" w:author="CARBONIN GINA" w:date="2017-05-09T15:32:00Z">
              <w:r w:rsidRPr="005E5F39" w:rsidDel="00834C5B">
                <w:delText>Sono presenti errori che non consentono di proseguire nella elaborazione</w:delText>
              </w:r>
              <w:bookmarkStart w:id="994" w:name="_Toc482130734"/>
              <w:bookmarkStart w:id="995" w:name="_Toc482133179"/>
              <w:bookmarkStart w:id="996" w:name="_Toc482279288"/>
              <w:bookmarkStart w:id="997" w:name="_Toc482279581"/>
              <w:bookmarkEnd w:id="994"/>
              <w:bookmarkEnd w:id="995"/>
              <w:bookmarkEnd w:id="996"/>
              <w:bookmarkEnd w:id="997"/>
            </w:del>
          </w:p>
        </w:tc>
        <w:tc>
          <w:tcPr>
            <w:tcW w:w="3671" w:type="dxa"/>
          </w:tcPr>
          <w:p w14:paraId="09F4386E" w14:textId="5B5D6402" w:rsidR="00C472E1" w:rsidRPr="005E5F39" w:rsidDel="00834C5B" w:rsidRDefault="00697B31">
            <w:pPr>
              <w:rPr>
                <w:del w:id="998" w:author="CARBONIN GINA" w:date="2017-05-09T15:32:00Z"/>
              </w:rPr>
            </w:pPr>
            <w:del w:id="999" w:author="CARBONIN GINA" w:date="2017-05-09T15:32:00Z">
              <w:r w:rsidRPr="005E5F39" w:rsidDel="00834C5B">
                <w:delText>La registrazione NON è stata effettuata</w:delText>
              </w:r>
              <w:bookmarkStart w:id="1000" w:name="_Toc482130735"/>
              <w:bookmarkStart w:id="1001" w:name="_Toc482133180"/>
              <w:bookmarkStart w:id="1002" w:name="_Toc482279289"/>
              <w:bookmarkStart w:id="1003" w:name="_Toc482279582"/>
              <w:bookmarkEnd w:id="1000"/>
              <w:bookmarkEnd w:id="1001"/>
              <w:bookmarkEnd w:id="1002"/>
              <w:bookmarkEnd w:id="1003"/>
            </w:del>
          </w:p>
        </w:tc>
        <w:bookmarkStart w:id="1004" w:name="_Toc482130736"/>
        <w:bookmarkStart w:id="1005" w:name="_Toc482133181"/>
        <w:bookmarkStart w:id="1006" w:name="_Toc482279290"/>
        <w:bookmarkStart w:id="1007" w:name="_Toc482279583"/>
        <w:bookmarkEnd w:id="1004"/>
        <w:bookmarkEnd w:id="1005"/>
        <w:bookmarkEnd w:id="1006"/>
        <w:bookmarkEnd w:id="1007"/>
      </w:tr>
    </w:tbl>
    <w:p w14:paraId="32A3D2E3" w14:textId="629EC307" w:rsidR="00C472E1" w:rsidRPr="005E5F39" w:rsidDel="00834C5B" w:rsidRDefault="00697B31">
      <w:pPr>
        <w:pStyle w:val="Titolo4"/>
        <w:numPr>
          <w:ilvl w:val="2"/>
          <w:numId w:val="4"/>
        </w:numPr>
        <w:rPr>
          <w:del w:id="1008" w:author="CARBONIN GINA" w:date="2017-05-09T15:32:00Z"/>
        </w:rPr>
        <w:pPrChange w:id="1009" w:author="Antonio Antetomaso" w:date="2017-03-30T16:23:00Z">
          <w:pPr>
            <w:pStyle w:val="Titolo4"/>
            <w:numPr>
              <w:ilvl w:val="3"/>
              <w:numId w:val="4"/>
            </w:numPr>
            <w:ind w:left="1787" w:firstLine="992"/>
          </w:pPr>
        </w:pPrChange>
      </w:pPr>
      <w:del w:id="1010" w:author="CARBONIN GINA" w:date="2017-05-09T15:32:00Z">
        <w:r w:rsidRPr="005E5F39" w:rsidDel="00834C5B">
          <w:delText>Corpo</w:delText>
        </w:r>
      </w:del>
      <w:ins w:id="1011" w:author="Antonio Antetomaso" w:date="2017-03-30T15:51:00Z">
        <w:del w:id="1012" w:author="CARBONIN GINA" w:date="2017-05-09T15:32:00Z">
          <w:r w:rsidR="000656EB" w:rsidRPr="005E5F39" w:rsidDel="00834C5B">
            <w:delText xml:space="preserve"> </w:delText>
          </w:r>
        </w:del>
      </w:ins>
      <w:del w:id="1013" w:author="CARBONIN GINA" w:date="2017-05-09T15:32:00Z">
        <w:r w:rsidRPr="005E5F39" w:rsidDel="00834C5B">
          <w:delText>risposta</w:delText>
        </w:r>
        <w:bookmarkStart w:id="1014" w:name="_Toc482130737"/>
        <w:bookmarkStart w:id="1015" w:name="_Toc482133182"/>
        <w:bookmarkStart w:id="1016" w:name="_Toc482279291"/>
        <w:bookmarkStart w:id="1017" w:name="_Toc482279584"/>
        <w:bookmarkEnd w:id="1014"/>
        <w:bookmarkEnd w:id="1015"/>
        <w:bookmarkEnd w:id="1016"/>
        <w:bookmarkEnd w:id="1017"/>
      </w:del>
    </w:p>
    <w:p w14:paraId="51DE2F59" w14:textId="52A6B395" w:rsidR="00C472E1" w:rsidRPr="005E5F39" w:rsidDel="005E5F39" w:rsidRDefault="00697B31">
      <w:pPr>
        <w:spacing w:before="240"/>
        <w:ind w:left="794"/>
        <w:jc w:val="both"/>
        <w:rPr>
          <w:del w:id="1018" w:author="CARBONIN GINA" w:date="2017-05-09T13:11:00Z"/>
        </w:rPr>
      </w:pPr>
      <w:del w:id="1019" w:author="CARBONIN GINA" w:date="2017-05-09T13:11:00Z">
        <w:r w:rsidRPr="005E5F39" w:rsidDel="005E5F39">
          <w:delText>Il corpo</w:delText>
        </w:r>
      </w:del>
      <w:ins w:id="1020" w:author="Antonio Antetomaso" w:date="2017-03-30T15:51:00Z">
        <w:del w:id="1021" w:author="CARBONIN GINA" w:date="2017-05-09T13:11:00Z">
          <w:r w:rsidR="000656EB" w:rsidRPr="005E5F39" w:rsidDel="005E5F39">
            <w:delText xml:space="preserve"> </w:delText>
          </w:r>
        </w:del>
      </w:ins>
      <w:del w:id="1022" w:author="CARBONIN GINA" w:date="2017-05-09T13:11:00Z">
        <w:r w:rsidRPr="005E5F39" w:rsidDel="005E5F39">
          <w:delText>risposta varia in funzione del servizio che è stato richiesto e dell’esito dell’operazione. In caso di esito negativo, in particolare, il contenuto del</w:delText>
        </w:r>
        <w:r w:rsidR="00DB2D92" w:rsidRPr="005E5F39" w:rsidDel="005E5F39">
          <w:delText>la riposta è descritto nel file</w:delText>
        </w:r>
      </w:del>
      <w:del w:id="1023" w:author="CARBONIN GINA" w:date="2017-03-28T11:46:00Z">
        <w:r w:rsidRPr="005E5F39">
          <w:rPr>
            <w:b/>
            <w:color w:val="0000FF"/>
            <w:u w:val="single"/>
          </w:rPr>
          <w:delText>esitoKO</w:delText>
        </w:r>
      </w:del>
      <w:del w:id="1024" w:author="CARBONIN GINA" w:date="2017-05-09T13:11:00Z">
        <w:r w:rsidRPr="005E5F39" w:rsidDel="005E5F39">
          <w:delText>.</w:delText>
        </w:r>
        <w:bookmarkStart w:id="1025" w:name="_Toc482130738"/>
        <w:bookmarkStart w:id="1026" w:name="_Toc482133183"/>
        <w:bookmarkStart w:id="1027" w:name="_Toc482279292"/>
        <w:bookmarkStart w:id="1028" w:name="_Toc482279585"/>
        <w:bookmarkEnd w:id="1025"/>
        <w:bookmarkEnd w:id="1026"/>
        <w:bookmarkEnd w:id="1027"/>
        <w:bookmarkEnd w:id="1028"/>
      </w:del>
    </w:p>
    <w:p w14:paraId="53CB3DDA" w14:textId="7ACA81BF" w:rsidR="00C472E1" w:rsidRPr="005E5F39" w:rsidDel="00834C5B" w:rsidRDefault="00697B31">
      <w:pPr>
        <w:spacing w:before="240"/>
        <w:ind w:left="794"/>
        <w:jc w:val="both"/>
        <w:rPr>
          <w:del w:id="1029" w:author="CARBONIN GINA" w:date="2017-05-09T15:32:00Z"/>
        </w:rPr>
      </w:pPr>
      <w:del w:id="1030" w:author="CARBONIN GINA" w:date="2017-05-09T15:32:00Z">
        <w:r w:rsidRPr="005E5F39" w:rsidDel="00834C5B">
          <w:delText>L’elenco completo dei codici di errore è contenuto nel file Elenco errori restituiti da ANPR,  pubblicato nel portale informativo www.anpr.interno.it.</w:delText>
        </w:r>
        <w:bookmarkStart w:id="1031" w:name="_Toc482130739"/>
        <w:bookmarkStart w:id="1032" w:name="_Toc482133184"/>
        <w:bookmarkStart w:id="1033" w:name="_Toc482279293"/>
        <w:bookmarkStart w:id="1034" w:name="_Toc482279586"/>
        <w:bookmarkEnd w:id="1031"/>
        <w:bookmarkEnd w:id="1032"/>
        <w:bookmarkEnd w:id="1033"/>
        <w:bookmarkEnd w:id="1034"/>
      </w:del>
    </w:p>
    <w:p w14:paraId="3710A9D7" w14:textId="77777777" w:rsidR="00C472E1" w:rsidRPr="005E5F39" w:rsidRDefault="00697B31">
      <w:pPr>
        <w:pStyle w:val="Titolo2"/>
        <w:numPr>
          <w:ilvl w:val="1"/>
          <w:numId w:val="4"/>
        </w:numPr>
        <w:ind w:left="1134" w:hanging="708"/>
        <w:pPrChange w:id="1035" w:author="Antonio Antetomaso" w:date="2017-03-30T16:23:00Z">
          <w:pPr>
            <w:pStyle w:val="Titolo3"/>
            <w:numPr>
              <w:ilvl w:val="2"/>
              <w:numId w:val="4"/>
            </w:numPr>
            <w:ind w:firstLine="0"/>
          </w:pPr>
        </w:pPrChange>
      </w:pPr>
      <w:bookmarkStart w:id="1036" w:name="44sinio" w:colFirst="0" w:colLast="0"/>
      <w:bookmarkStart w:id="1037" w:name="_Toc482279587"/>
      <w:bookmarkEnd w:id="1036"/>
      <w:r w:rsidRPr="005E5F39">
        <w:t>Rappresentazione dei dati</w:t>
      </w:r>
      <w:bookmarkEnd w:id="1037"/>
    </w:p>
    <w:p w14:paraId="15506830" w14:textId="77777777" w:rsidR="00C472E1" w:rsidRPr="005E5F39" w:rsidRDefault="00697B31">
      <w:pPr>
        <w:spacing w:before="240"/>
        <w:ind w:left="794"/>
        <w:jc w:val="both"/>
      </w:pPr>
      <w:r w:rsidRPr="005E5F39">
        <w:t>Per una corretta interpretazione dei dati deve essere utilizzata la codifica UTF-8 e l’insieme dei caratteri UNICODE ISO 10646. Ciascuno dei dati previsti, in ogni caso, possiede regole che fissano l’insieme dei caratteri ammessi.</w:t>
      </w:r>
    </w:p>
    <w:p w14:paraId="3ECD8F10" w14:textId="192C30B9" w:rsidR="000656EB" w:rsidRPr="005E5F39" w:rsidDel="00834C5B" w:rsidRDefault="000656EB">
      <w:pPr>
        <w:spacing w:before="240"/>
        <w:ind w:left="794"/>
        <w:jc w:val="both"/>
        <w:rPr>
          <w:ins w:id="1038" w:author="Antonio Antetomaso" w:date="2017-03-30T15:51:00Z"/>
          <w:del w:id="1039" w:author="CARBONIN GINA" w:date="2017-05-09T15:41:00Z"/>
        </w:rPr>
      </w:pPr>
    </w:p>
    <w:p w14:paraId="48B9AD10" w14:textId="2A66A4D0" w:rsidR="00C472E1" w:rsidRPr="005E5F39" w:rsidRDefault="00697B31">
      <w:pPr>
        <w:spacing w:before="240"/>
        <w:ind w:left="794"/>
        <w:jc w:val="both"/>
      </w:pPr>
      <w:r w:rsidRPr="005E5F39">
        <w:t xml:space="preserve">Per tale motivo, nelle tabelle </w:t>
      </w:r>
      <w:ins w:id="1040" w:author="Antonio Antetomaso" w:date="2017-03-30T15:51:00Z">
        <w:r w:rsidR="000656EB" w:rsidRPr="005E5F39">
          <w:t>E</w:t>
        </w:r>
      </w:ins>
      <w:del w:id="1041" w:author="Antonio Antetomaso" w:date="2017-03-30T15:51:00Z">
        <w:r w:rsidRPr="005E5F39" w:rsidDel="000656EB">
          <w:delText>e</w:delText>
        </w:r>
      </w:del>
      <w:r w:rsidRPr="005E5F39">
        <w:t xml:space="preserve">xcel che contengono l’elenco dei dati previsti, viene </w:t>
      </w:r>
      <w:r w:rsidRPr="005E5F39">
        <w:lastRenderedPageBreak/>
        <w:t>esplicitamente riportata una notazione che indica i caratteri ammessi e, in alcuni casi, il loro formato, secondo quanto riportato nella tabella che segue:</w:t>
      </w:r>
    </w:p>
    <w:p w14:paraId="16311E6D" w14:textId="77777777" w:rsidR="00C472E1" w:rsidRPr="005E5F39" w:rsidRDefault="00C472E1">
      <w:pPr>
        <w:spacing w:before="240"/>
        <w:ind w:left="794"/>
        <w:jc w:val="both"/>
      </w:pPr>
    </w:p>
    <w:tbl>
      <w:tblPr>
        <w:tblStyle w:val="a1"/>
        <w:tblW w:w="89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Change w:id="1042" w:author="CARBONIN GINA" w:date="2017-05-09T15:42:00Z">
          <w:tblPr>
            <w:tblStyle w:val="a1"/>
            <w:tblW w:w="8928"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PrChange>
      </w:tblPr>
      <w:tblGrid>
        <w:gridCol w:w="1096"/>
        <w:gridCol w:w="2196"/>
        <w:gridCol w:w="3727"/>
        <w:gridCol w:w="1909"/>
        <w:tblGridChange w:id="1043">
          <w:tblGrid>
            <w:gridCol w:w="1096"/>
            <w:gridCol w:w="2196"/>
            <w:gridCol w:w="3727"/>
            <w:gridCol w:w="1909"/>
          </w:tblGrid>
        </w:tblGridChange>
      </w:tblGrid>
      <w:tr w:rsidR="00C472E1" w:rsidRPr="005E5F39" w14:paraId="42BB5F30" w14:textId="77777777" w:rsidTr="00834C5B">
        <w:trPr>
          <w:trHeight w:val="300"/>
          <w:tblHeader/>
          <w:jc w:val="center"/>
          <w:trPrChange w:id="1044" w:author="CARBONIN GINA" w:date="2017-05-09T15:42:00Z">
            <w:trPr>
              <w:trHeight w:val="300"/>
            </w:trPr>
          </w:trPrChange>
        </w:trPr>
        <w:tc>
          <w:tcPr>
            <w:tcW w:w="1096" w:type="dxa"/>
            <w:shd w:val="clear" w:color="auto" w:fill="D9D9D9"/>
            <w:vAlign w:val="center"/>
            <w:tcPrChange w:id="1045" w:author="CARBONIN GINA" w:date="2017-05-09T15:42:00Z">
              <w:tcPr>
                <w:tcW w:w="1096" w:type="dxa"/>
                <w:shd w:val="clear" w:color="auto" w:fill="D9D9D9"/>
                <w:vAlign w:val="center"/>
              </w:tcPr>
            </w:tcPrChange>
          </w:tcPr>
          <w:p w14:paraId="7568E661" w14:textId="77777777" w:rsidR="00C472E1" w:rsidRPr="005E5F39" w:rsidRDefault="00697B31">
            <w:pPr>
              <w:jc w:val="center"/>
              <w:rPr>
                <w:b/>
                <w:sz w:val="20"/>
                <w:szCs w:val="20"/>
              </w:rPr>
            </w:pPr>
            <w:r w:rsidRPr="005E5F39">
              <w:rPr>
                <w:b/>
                <w:sz w:val="20"/>
                <w:szCs w:val="20"/>
              </w:rPr>
              <w:t>Notazione</w:t>
            </w:r>
          </w:p>
        </w:tc>
        <w:tc>
          <w:tcPr>
            <w:tcW w:w="2196" w:type="dxa"/>
            <w:shd w:val="clear" w:color="auto" w:fill="D9D9D9"/>
            <w:vAlign w:val="center"/>
            <w:tcPrChange w:id="1046" w:author="CARBONIN GINA" w:date="2017-05-09T15:42:00Z">
              <w:tcPr>
                <w:tcW w:w="2196" w:type="dxa"/>
                <w:shd w:val="clear" w:color="auto" w:fill="D9D9D9"/>
                <w:vAlign w:val="center"/>
              </w:tcPr>
            </w:tcPrChange>
          </w:tcPr>
          <w:p w14:paraId="545B0C93" w14:textId="77777777" w:rsidR="00C472E1" w:rsidRPr="005E5F39" w:rsidRDefault="00697B31">
            <w:pPr>
              <w:jc w:val="center"/>
              <w:rPr>
                <w:b/>
                <w:sz w:val="20"/>
                <w:szCs w:val="20"/>
              </w:rPr>
            </w:pPr>
            <w:r w:rsidRPr="005E5F39">
              <w:rPr>
                <w:b/>
                <w:sz w:val="20"/>
                <w:szCs w:val="20"/>
              </w:rPr>
              <w:t>Caratteri ammessi</w:t>
            </w:r>
          </w:p>
        </w:tc>
        <w:tc>
          <w:tcPr>
            <w:tcW w:w="3727" w:type="dxa"/>
            <w:shd w:val="clear" w:color="auto" w:fill="D9D9D9"/>
            <w:vAlign w:val="center"/>
            <w:tcPrChange w:id="1047" w:author="CARBONIN GINA" w:date="2017-05-09T15:42:00Z">
              <w:tcPr>
                <w:tcW w:w="3727" w:type="dxa"/>
                <w:shd w:val="clear" w:color="auto" w:fill="D9D9D9"/>
                <w:vAlign w:val="center"/>
              </w:tcPr>
            </w:tcPrChange>
          </w:tcPr>
          <w:p w14:paraId="43FE4EA0" w14:textId="77777777" w:rsidR="00C472E1" w:rsidRPr="005E5F39" w:rsidRDefault="00697B31">
            <w:pPr>
              <w:jc w:val="center"/>
              <w:rPr>
                <w:b/>
                <w:sz w:val="20"/>
                <w:szCs w:val="20"/>
              </w:rPr>
            </w:pPr>
            <w:r w:rsidRPr="005E5F39">
              <w:rPr>
                <w:b/>
                <w:sz w:val="20"/>
                <w:szCs w:val="20"/>
              </w:rPr>
              <w:t>Formato</w:t>
            </w:r>
          </w:p>
        </w:tc>
        <w:tc>
          <w:tcPr>
            <w:tcW w:w="1909" w:type="dxa"/>
            <w:shd w:val="clear" w:color="auto" w:fill="D9D9D9" w:themeFill="background1" w:themeFillShade="D9"/>
            <w:vAlign w:val="center"/>
            <w:tcPrChange w:id="1048" w:author="CARBONIN GINA" w:date="2017-05-09T15:42:00Z">
              <w:tcPr>
                <w:tcW w:w="1909" w:type="dxa"/>
                <w:shd w:val="clear" w:color="auto" w:fill="FFFFFF"/>
                <w:vAlign w:val="center"/>
              </w:tcPr>
            </w:tcPrChange>
          </w:tcPr>
          <w:p w14:paraId="0E1B2732" w14:textId="77777777" w:rsidR="00C472E1" w:rsidRPr="005E5F39" w:rsidRDefault="00697B31">
            <w:pPr>
              <w:jc w:val="center"/>
              <w:rPr>
                <w:b/>
                <w:sz w:val="20"/>
                <w:szCs w:val="20"/>
              </w:rPr>
            </w:pPr>
            <w:r w:rsidRPr="005E5F39">
              <w:rPr>
                <w:b/>
                <w:sz w:val="20"/>
                <w:szCs w:val="20"/>
              </w:rPr>
              <w:t>Note</w:t>
            </w:r>
          </w:p>
        </w:tc>
      </w:tr>
      <w:tr w:rsidR="00C472E1" w:rsidRPr="005E5F39" w14:paraId="75E60BB9" w14:textId="77777777" w:rsidTr="003614C2">
        <w:trPr>
          <w:trHeight w:val="600"/>
          <w:jc w:val="center"/>
          <w:trPrChange w:id="1049" w:author="Antonio Antetomaso" w:date="2017-03-30T16:10:00Z">
            <w:trPr>
              <w:trHeight w:val="600"/>
            </w:trPr>
          </w:trPrChange>
        </w:trPr>
        <w:tc>
          <w:tcPr>
            <w:tcW w:w="1096" w:type="dxa"/>
            <w:shd w:val="clear" w:color="auto" w:fill="FFFFFF"/>
            <w:vAlign w:val="center"/>
            <w:tcPrChange w:id="1050" w:author="Antonio Antetomaso" w:date="2017-03-30T16:10:00Z">
              <w:tcPr>
                <w:tcW w:w="1096" w:type="dxa"/>
                <w:shd w:val="clear" w:color="auto" w:fill="FFFFFF"/>
                <w:vAlign w:val="center"/>
              </w:tcPr>
            </w:tcPrChange>
          </w:tcPr>
          <w:p w14:paraId="293F8CDB" w14:textId="77777777" w:rsidR="00C472E1" w:rsidRPr="005E5F39" w:rsidRDefault="00697B31">
            <w:pPr>
              <w:rPr>
                <w:sz w:val="20"/>
                <w:szCs w:val="20"/>
              </w:rPr>
            </w:pPr>
            <w:r w:rsidRPr="005E5F39">
              <w:rPr>
                <w:sz w:val="20"/>
                <w:szCs w:val="20"/>
              </w:rPr>
              <w:t>A</w:t>
            </w:r>
          </w:p>
        </w:tc>
        <w:tc>
          <w:tcPr>
            <w:tcW w:w="2196" w:type="dxa"/>
            <w:shd w:val="clear" w:color="auto" w:fill="FFFFFF"/>
            <w:vAlign w:val="center"/>
            <w:tcPrChange w:id="1051" w:author="Antonio Antetomaso" w:date="2017-03-30T16:10:00Z">
              <w:tcPr>
                <w:tcW w:w="2196" w:type="dxa"/>
                <w:shd w:val="clear" w:color="auto" w:fill="FFFFFF"/>
                <w:vAlign w:val="center"/>
              </w:tcPr>
            </w:tcPrChange>
          </w:tcPr>
          <w:p w14:paraId="060B6DED" w14:textId="77777777" w:rsidR="00C472E1" w:rsidRPr="005E5F39" w:rsidRDefault="00697B31">
            <w:pPr>
              <w:rPr>
                <w:sz w:val="20"/>
                <w:szCs w:val="20"/>
              </w:rPr>
            </w:pPr>
            <w:r w:rsidRPr="005E5F39">
              <w:rPr>
                <w:sz w:val="20"/>
                <w:szCs w:val="20"/>
              </w:rPr>
              <w:t>Solo lettere dell’alfabeto inglese</w:t>
            </w:r>
          </w:p>
        </w:tc>
        <w:tc>
          <w:tcPr>
            <w:tcW w:w="3727" w:type="dxa"/>
            <w:shd w:val="clear" w:color="auto" w:fill="FFFFFF"/>
            <w:vAlign w:val="center"/>
            <w:tcPrChange w:id="1052" w:author="Antonio Antetomaso" w:date="2017-03-30T16:10:00Z">
              <w:tcPr>
                <w:tcW w:w="3727" w:type="dxa"/>
                <w:shd w:val="clear" w:color="auto" w:fill="FFFFFF"/>
                <w:vAlign w:val="center"/>
              </w:tcPr>
            </w:tcPrChange>
          </w:tcPr>
          <w:p w14:paraId="7F84D1B2" w14:textId="77777777" w:rsidR="00C472E1" w:rsidRPr="005E5F39" w:rsidRDefault="00C472E1">
            <w:pPr>
              <w:rPr>
                <w:sz w:val="20"/>
                <w:szCs w:val="20"/>
              </w:rPr>
            </w:pPr>
          </w:p>
        </w:tc>
        <w:tc>
          <w:tcPr>
            <w:tcW w:w="1909" w:type="dxa"/>
            <w:shd w:val="clear" w:color="auto" w:fill="FFFFFF"/>
            <w:vAlign w:val="center"/>
            <w:tcPrChange w:id="1053" w:author="Antonio Antetomaso" w:date="2017-03-30T16:10:00Z">
              <w:tcPr>
                <w:tcW w:w="1909" w:type="dxa"/>
                <w:shd w:val="clear" w:color="auto" w:fill="FFFFFF"/>
                <w:vAlign w:val="center"/>
              </w:tcPr>
            </w:tcPrChange>
          </w:tcPr>
          <w:p w14:paraId="256D8723" w14:textId="77777777" w:rsidR="00C472E1" w:rsidRPr="005E5F39" w:rsidRDefault="00697B31">
            <w:pPr>
              <w:rPr>
                <w:sz w:val="20"/>
                <w:szCs w:val="20"/>
              </w:rPr>
            </w:pPr>
            <w:r w:rsidRPr="005E5F39">
              <w:rPr>
                <w:sz w:val="20"/>
                <w:szCs w:val="20"/>
              </w:rPr>
              <w:t> </w:t>
            </w:r>
          </w:p>
        </w:tc>
      </w:tr>
      <w:tr w:rsidR="00C472E1" w:rsidRPr="005E5F39" w14:paraId="4F040B38" w14:textId="77777777" w:rsidTr="003614C2">
        <w:trPr>
          <w:trHeight w:val="600"/>
          <w:jc w:val="center"/>
          <w:trPrChange w:id="1054" w:author="Antonio Antetomaso" w:date="2017-03-30T16:10:00Z">
            <w:trPr>
              <w:trHeight w:val="600"/>
            </w:trPr>
          </w:trPrChange>
        </w:trPr>
        <w:tc>
          <w:tcPr>
            <w:tcW w:w="1096" w:type="dxa"/>
            <w:shd w:val="clear" w:color="auto" w:fill="FFFFFF"/>
            <w:vAlign w:val="center"/>
            <w:tcPrChange w:id="1055" w:author="Antonio Antetomaso" w:date="2017-03-30T16:10:00Z">
              <w:tcPr>
                <w:tcW w:w="1096" w:type="dxa"/>
                <w:shd w:val="clear" w:color="auto" w:fill="FFFFFF"/>
                <w:vAlign w:val="center"/>
              </w:tcPr>
            </w:tcPrChange>
          </w:tcPr>
          <w:p w14:paraId="155CB963" w14:textId="77777777" w:rsidR="00C472E1" w:rsidRPr="005E5F39" w:rsidRDefault="00697B31">
            <w:pPr>
              <w:rPr>
                <w:sz w:val="20"/>
                <w:szCs w:val="20"/>
              </w:rPr>
            </w:pPr>
            <w:r w:rsidRPr="005E5F39">
              <w:rPr>
                <w:sz w:val="20"/>
                <w:szCs w:val="20"/>
              </w:rPr>
              <w:t>N</w:t>
            </w:r>
          </w:p>
        </w:tc>
        <w:tc>
          <w:tcPr>
            <w:tcW w:w="2196" w:type="dxa"/>
            <w:shd w:val="clear" w:color="auto" w:fill="FFFFFF"/>
            <w:vAlign w:val="center"/>
            <w:tcPrChange w:id="1056" w:author="Antonio Antetomaso" w:date="2017-03-30T16:10:00Z">
              <w:tcPr>
                <w:tcW w:w="2196" w:type="dxa"/>
                <w:shd w:val="clear" w:color="auto" w:fill="FFFFFF"/>
                <w:vAlign w:val="center"/>
              </w:tcPr>
            </w:tcPrChange>
          </w:tcPr>
          <w:p w14:paraId="2140C423" w14:textId="77777777" w:rsidR="00C472E1" w:rsidRPr="005E5F39" w:rsidRDefault="00697B31">
            <w:pPr>
              <w:rPr>
                <w:sz w:val="20"/>
                <w:szCs w:val="20"/>
              </w:rPr>
            </w:pPr>
            <w:r w:rsidRPr="005E5F39">
              <w:rPr>
                <w:sz w:val="20"/>
                <w:szCs w:val="20"/>
              </w:rPr>
              <w:t>Sono numeri</w:t>
            </w:r>
          </w:p>
        </w:tc>
        <w:tc>
          <w:tcPr>
            <w:tcW w:w="3727" w:type="dxa"/>
            <w:shd w:val="clear" w:color="auto" w:fill="FFFFFF"/>
            <w:vAlign w:val="center"/>
            <w:tcPrChange w:id="1057" w:author="Antonio Antetomaso" w:date="2017-03-30T16:10:00Z">
              <w:tcPr>
                <w:tcW w:w="3727" w:type="dxa"/>
                <w:shd w:val="clear" w:color="auto" w:fill="FFFFFF"/>
                <w:vAlign w:val="center"/>
              </w:tcPr>
            </w:tcPrChange>
          </w:tcPr>
          <w:p w14:paraId="4CB13CE5" w14:textId="77777777" w:rsidR="00C472E1" w:rsidRPr="005E5F39" w:rsidRDefault="00C472E1">
            <w:pPr>
              <w:rPr>
                <w:sz w:val="20"/>
                <w:szCs w:val="20"/>
              </w:rPr>
            </w:pPr>
          </w:p>
        </w:tc>
        <w:tc>
          <w:tcPr>
            <w:tcW w:w="1909" w:type="dxa"/>
            <w:shd w:val="clear" w:color="auto" w:fill="FFFFFF"/>
            <w:vAlign w:val="center"/>
            <w:tcPrChange w:id="1058" w:author="Antonio Antetomaso" w:date="2017-03-30T16:10:00Z">
              <w:tcPr>
                <w:tcW w:w="1909" w:type="dxa"/>
                <w:shd w:val="clear" w:color="auto" w:fill="FFFFFF"/>
                <w:vAlign w:val="center"/>
              </w:tcPr>
            </w:tcPrChange>
          </w:tcPr>
          <w:p w14:paraId="4679F049" w14:textId="77777777" w:rsidR="00C472E1" w:rsidRPr="005E5F39" w:rsidRDefault="00C472E1">
            <w:pPr>
              <w:rPr>
                <w:sz w:val="20"/>
                <w:szCs w:val="20"/>
              </w:rPr>
            </w:pPr>
          </w:p>
        </w:tc>
      </w:tr>
      <w:tr w:rsidR="00C472E1" w:rsidRPr="005E5F39" w14:paraId="184F1A21" w14:textId="77777777" w:rsidTr="003614C2">
        <w:trPr>
          <w:trHeight w:val="600"/>
          <w:jc w:val="center"/>
          <w:trPrChange w:id="1059" w:author="Antonio Antetomaso" w:date="2017-03-30T16:10:00Z">
            <w:trPr>
              <w:trHeight w:val="600"/>
            </w:trPr>
          </w:trPrChange>
        </w:trPr>
        <w:tc>
          <w:tcPr>
            <w:tcW w:w="1096" w:type="dxa"/>
            <w:shd w:val="clear" w:color="auto" w:fill="FFFFFF"/>
            <w:vAlign w:val="center"/>
            <w:tcPrChange w:id="1060" w:author="Antonio Antetomaso" w:date="2017-03-30T16:10:00Z">
              <w:tcPr>
                <w:tcW w:w="1096" w:type="dxa"/>
                <w:shd w:val="clear" w:color="auto" w:fill="FFFFFF"/>
                <w:vAlign w:val="center"/>
              </w:tcPr>
            </w:tcPrChange>
          </w:tcPr>
          <w:p w14:paraId="692F2FFE" w14:textId="77777777" w:rsidR="00C472E1" w:rsidRPr="005E5F39" w:rsidRDefault="00697B31">
            <w:pPr>
              <w:rPr>
                <w:sz w:val="20"/>
                <w:szCs w:val="20"/>
              </w:rPr>
            </w:pPr>
            <w:r w:rsidRPr="005E5F39">
              <w:rPr>
                <w:sz w:val="20"/>
                <w:szCs w:val="20"/>
              </w:rPr>
              <w:t>AN</w:t>
            </w:r>
          </w:p>
        </w:tc>
        <w:tc>
          <w:tcPr>
            <w:tcW w:w="2196" w:type="dxa"/>
            <w:shd w:val="clear" w:color="auto" w:fill="FFFFFF"/>
            <w:vAlign w:val="center"/>
            <w:tcPrChange w:id="1061" w:author="Antonio Antetomaso" w:date="2017-03-30T16:10:00Z">
              <w:tcPr>
                <w:tcW w:w="2196" w:type="dxa"/>
                <w:shd w:val="clear" w:color="auto" w:fill="FFFFFF"/>
                <w:vAlign w:val="center"/>
              </w:tcPr>
            </w:tcPrChange>
          </w:tcPr>
          <w:p w14:paraId="52511C82" w14:textId="77777777" w:rsidR="00C472E1" w:rsidRPr="005E5F39" w:rsidRDefault="00697B31">
            <w:pPr>
              <w:rPr>
                <w:sz w:val="20"/>
                <w:szCs w:val="20"/>
              </w:rPr>
            </w:pPr>
            <w:r w:rsidRPr="005E5F39">
              <w:rPr>
                <w:sz w:val="20"/>
                <w:szCs w:val="20"/>
              </w:rPr>
              <w:t xml:space="preserve">Lettere e numeri </w:t>
            </w:r>
          </w:p>
        </w:tc>
        <w:tc>
          <w:tcPr>
            <w:tcW w:w="3727" w:type="dxa"/>
            <w:shd w:val="clear" w:color="auto" w:fill="FFFFFF"/>
            <w:vAlign w:val="center"/>
            <w:tcPrChange w:id="1062" w:author="Antonio Antetomaso" w:date="2017-03-30T16:10:00Z">
              <w:tcPr>
                <w:tcW w:w="3727" w:type="dxa"/>
                <w:shd w:val="clear" w:color="auto" w:fill="FFFFFF"/>
                <w:vAlign w:val="center"/>
              </w:tcPr>
            </w:tcPrChange>
          </w:tcPr>
          <w:p w14:paraId="0CBF7D06" w14:textId="77777777" w:rsidR="00C472E1" w:rsidRPr="005E5F39" w:rsidRDefault="00C472E1">
            <w:pPr>
              <w:rPr>
                <w:sz w:val="20"/>
                <w:szCs w:val="20"/>
              </w:rPr>
            </w:pPr>
          </w:p>
        </w:tc>
        <w:tc>
          <w:tcPr>
            <w:tcW w:w="1909" w:type="dxa"/>
            <w:shd w:val="clear" w:color="auto" w:fill="FFFFFF"/>
            <w:vAlign w:val="center"/>
            <w:tcPrChange w:id="1063" w:author="Antonio Antetomaso" w:date="2017-03-30T16:10:00Z">
              <w:tcPr>
                <w:tcW w:w="1909" w:type="dxa"/>
                <w:shd w:val="clear" w:color="auto" w:fill="FFFFFF"/>
                <w:vAlign w:val="center"/>
              </w:tcPr>
            </w:tcPrChange>
          </w:tcPr>
          <w:p w14:paraId="292C01D5" w14:textId="77777777" w:rsidR="00C472E1" w:rsidRPr="005E5F39" w:rsidRDefault="00C472E1">
            <w:pPr>
              <w:rPr>
                <w:sz w:val="20"/>
                <w:szCs w:val="20"/>
              </w:rPr>
            </w:pPr>
          </w:p>
        </w:tc>
      </w:tr>
      <w:tr w:rsidR="00C472E1" w:rsidRPr="005E5F39" w14:paraId="6AAB88F3" w14:textId="77777777" w:rsidTr="003614C2">
        <w:trPr>
          <w:trHeight w:val="600"/>
          <w:jc w:val="center"/>
          <w:trPrChange w:id="1064" w:author="Antonio Antetomaso" w:date="2017-03-30T16:10:00Z">
            <w:trPr>
              <w:trHeight w:val="600"/>
            </w:trPr>
          </w:trPrChange>
        </w:trPr>
        <w:tc>
          <w:tcPr>
            <w:tcW w:w="1096" w:type="dxa"/>
            <w:shd w:val="clear" w:color="auto" w:fill="FFFFFF"/>
            <w:vAlign w:val="center"/>
            <w:tcPrChange w:id="1065" w:author="Antonio Antetomaso" w:date="2017-03-30T16:10:00Z">
              <w:tcPr>
                <w:tcW w:w="1096" w:type="dxa"/>
                <w:shd w:val="clear" w:color="auto" w:fill="FFFFFF"/>
                <w:vAlign w:val="center"/>
              </w:tcPr>
            </w:tcPrChange>
          </w:tcPr>
          <w:p w14:paraId="2DAA1DFC" w14:textId="77777777" w:rsidR="00C472E1" w:rsidRPr="005E5F39" w:rsidRDefault="00697B31">
            <w:pPr>
              <w:rPr>
                <w:sz w:val="20"/>
                <w:szCs w:val="20"/>
              </w:rPr>
            </w:pPr>
            <w:r w:rsidRPr="005E5F39">
              <w:rPr>
                <w:sz w:val="20"/>
                <w:szCs w:val="20"/>
              </w:rPr>
              <w:t>Char</w:t>
            </w:r>
          </w:p>
        </w:tc>
        <w:tc>
          <w:tcPr>
            <w:tcW w:w="2196" w:type="dxa"/>
            <w:shd w:val="clear" w:color="auto" w:fill="FFFFFF"/>
            <w:vAlign w:val="center"/>
            <w:tcPrChange w:id="1066" w:author="Antonio Antetomaso" w:date="2017-03-30T16:10:00Z">
              <w:tcPr>
                <w:tcW w:w="2196" w:type="dxa"/>
                <w:shd w:val="clear" w:color="auto" w:fill="FFFFFF"/>
                <w:vAlign w:val="center"/>
              </w:tcPr>
            </w:tcPrChange>
          </w:tcPr>
          <w:p w14:paraId="724D16A6" w14:textId="77777777" w:rsidR="00C472E1" w:rsidRPr="005E5F39" w:rsidRDefault="00697B31">
            <w:pPr>
              <w:rPr>
                <w:sz w:val="20"/>
                <w:szCs w:val="20"/>
              </w:rPr>
            </w:pPr>
            <w:r w:rsidRPr="005E5F39">
              <w:rPr>
                <w:sz w:val="20"/>
                <w:szCs w:val="20"/>
              </w:rPr>
              <w:t>Lettere, numeri e caratteri speciali ammessi</w:t>
            </w:r>
          </w:p>
        </w:tc>
        <w:tc>
          <w:tcPr>
            <w:tcW w:w="3727" w:type="dxa"/>
            <w:shd w:val="clear" w:color="auto" w:fill="FFFFFF"/>
            <w:vAlign w:val="center"/>
            <w:tcPrChange w:id="1067" w:author="Antonio Antetomaso" w:date="2017-03-30T16:10:00Z">
              <w:tcPr>
                <w:tcW w:w="3727" w:type="dxa"/>
                <w:shd w:val="clear" w:color="auto" w:fill="FFFFFF"/>
                <w:vAlign w:val="center"/>
              </w:tcPr>
            </w:tcPrChange>
          </w:tcPr>
          <w:p w14:paraId="126AD0CC" w14:textId="77777777" w:rsidR="00C472E1" w:rsidRPr="005E5F39" w:rsidRDefault="00C472E1">
            <w:pPr>
              <w:rPr>
                <w:sz w:val="20"/>
                <w:szCs w:val="20"/>
              </w:rPr>
            </w:pPr>
          </w:p>
        </w:tc>
        <w:tc>
          <w:tcPr>
            <w:tcW w:w="1909" w:type="dxa"/>
            <w:shd w:val="clear" w:color="auto" w:fill="FFFFFF"/>
            <w:vAlign w:val="center"/>
            <w:tcPrChange w:id="1068" w:author="Antonio Antetomaso" w:date="2017-03-30T16:10:00Z">
              <w:tcPr>
                <w:tcW w:w="1909" w:type="dxa"/>
                <w:shd w:val="clear" w:color="auto" w:fill="FFFFFF"/>
                <w:vAlign w:val="center"/>
              </w:tcPr>
            </w:tcPrChange>
          </w:tcPr>
          <w:p w14:paraId="26D8EA91" w14:textId="77777777" w:rsidR="00C472E1" w:rsidRPr="005E5F39" w:rsidRDefault="00C472E1">
            <w:pPr>
              <w:rPr>
                <w:sz w:val="20"/>
                <w:szCs w:val="20"/>
              </w:rPr>
            </w:pPr>
          </w:p>
        </w:tc>
      </w:tr>
      <w:tr w:rsidR="00C472E1" w:rsidRPr="005E5F39" w14:paraId="4229EF24" w14:textId="77777777" w:rsidTr="003614C2">
        <w:trPr>
          <w:trHeight w:val="600"/>
          <w:jc w:val="center"/>
          <w:trPrChange w:id="1069" w:author="Antonio Antetomaso" w:date="2017-03-30T16:10:00Z">
            <w:trPr>
              <w:trHeight w:val="600"/>
            </w:trPr>
          </w:trPrChange>
        </w:trPr>
        <w:tc>
          <w:tcPr>
            <w:tcW w:w="1096" w:type="dxa"/>
            <w:shd w:val="clear" w:color="auto" w:fill="FFFFFF"/>
            <w:vAlign w:val="center"/>
            <w:tcPrChange w:id="1070" w:author="Antonio Antetomaso" w:date="2017-03-30T16:10:00Z">
              <w:tcPr>
                <w:tcW w:w="1096" w:type="dxa"/>
                <w:shd w:val="clear" w:color="auto" w:fill="FFFFFF"/>
                <w:vAlign w:val="center"/>
              </w:tcPr>
            </w:tcPrChange>
          </w:tcPr>
          <w:p w14:paraId="51B1CF08" w14:textId="77777777" w:rsidR="00C472E1" w:rsidRPr="005E5F39" w:rsidRDefault="00697B31">
            <w:pPr>
              <w:rPr>
                <w:sz w:val="20"/>
                <w:szCs w:val="20"/>
              </w:rPr>
            </w:pPr>
            <w:r w:rsidRPr="005E5F39">
              <w:rPr>
                <w:sz w:val="20"/>
                <w:szCs w:val="20"/>
              </w:rPr>
              <w:t>Date</w:t>
            </w:r>
          </w:p>
        </w:tc>
        <w:tc>
          <w:tcPr>
            <w:tcW w:w="2196" w:type="dxa"/>
            <w:shd w:val="clear" w:color="auto" w:fill="FFFFFF"/>
            <w:vAlign w:val="center"/>
            <w:tcPrChange w:id="1071" w:author="Antonio Antetomaso" w:date="2017-03-30T16:10:00Z">
              <w:tcPr>
                <w:tcW w:w="2196" w:type="dxa"/>
                <w:shd w:val="clear" w:color="auto" w:fill="FFFFFF"/>
                <w:vAlign w:val="center"/>
              </w:tcPr>
            </w:tcPrChange>
          </w:tcPr>
          <w:p w14:paraId="2D60504E" w14:textId="77777777" w:rsidR="00C472E1" w:rsidRPr="005E5F39" w:rsidRDefault="00697B31">
            <w:pPr>
              <w:rPr>
                <w:sz w:val="20"/>
                <w:szCs w:val="20"/>
              </w:rPr>
            </w:pPr>
            <w:r w:rsidRPr="005E5F39">
              <w:rPr>
                <w:sz w:val="20"/>
                <w:szCs w:val="20"/>
              </w:rPr>
              <w:t>Come da standard W3C</w:t>
            </w:r>
          </w:p>
        </w:tc>
        <w:tc>
          <w:tcPr>
            <w:tcW w:w="3727" w:type="dxa"/>
            <w:shd w:val="clear" w:color="auto" w:fill="FFFFFF"/>
            <w:vAlign w:val="center"/>
            <w:tcPrChange w:id="1072" w:author="Antonio Antetomaso" w:date="2017-03-30T16:10:00Z">
              <w:tcPr>
                <w:tcW w:w="3727" w:type="dxa"/>
                <w:shd w:val="clear" w:color="auto" w:fill="FFFFFF"/>
                <w:vAlign w:val="center"/>
              </w:tcPr>
            </w:tcPrChange>
          </w:tcPr>
          <w:p w14:paraId="62F5977A" w14:textId="77777777" w:rsidR="00C472E1" w:rsidRPr="005E5F39" w:rsidRDefault="00697B31">
            <w:pPr>
              <w:rPr>
                <w:sz w:val="20"/>
                <w:szCs w:val="20"/>
              </w:rPr>
            </w:pPr>
            <w:r w:rsidRPr="005E5F39">
              <w:rPr>
                <w:sz w:val="20"/>
                <w:szCs w:val="20"/>
              </w:rPr>
              <w:t>Data nel formato YYYY-MM-DD</w:t>
            </w:r>
          </w:p>
        </w:tc>
        <w:tc>
          <w:tcPr>
            <w:tcW w:w="1909" w:type="dxa"/>
            <w:shd w:val="clear" w:color="auto" w:fill="FFFFFF"/>
            <w:vAlign w:val="center"/>
            <w:tcPrChange w:id="1073" w:author="Antonio Antetomaso" w:date="2017-03-30T16:10:00Z">
              <w:tcPr>
                <w:tcW w:w="1909" w:type="dxa"/>
                <w:shd w:val="clear" w:color="auto" w:fill="FFFFFF"/>
                <w:vAlign w:val="center"/>
              </w:tcPr>
            </w:tcPrChange>
          </w:tcPr>
          <w:p w14:paraId="02C106AE" w14:textId="77777777" w:rsidR="00C472E1" w:rsidRPr="005E5F39" w:rsidRDefault="00C472E1">
            <w:pPr>
              <w:rPr>
                <w:sz w:val="20"/>
                <w:szCs w:val="20"/>
              </w:rPr>
            </w:pPr>
          </w:p>
        </w:tc>
      </w:tr>
      <w:tr w:rsidR="00C472E1" w:rsidRPr="005E5F39" w14:paraId="7479931D" w14:textId="77777777" w:rsidTr="003614C2">
        <w:trPr>
          <w:trHeight w:val="600"/>
          <w:jc w:val="center"/>
          <w:trPrChange w:id="1074" w:author="Antonio Antetomaso" w:date="2017-03-30T16:10:00Z">
            <w:trPr>
              <w:trHeight w:val="600"/>
            </w:trPr>
          </w:trPrChange>
        </w:trPr>
        <w:tc>
          <w:tcPr>
            <w:tcW w:w="1096" w:type="dxa"/>
            <w:shd w:val="clear" w:color="auto" w:fill="FFFFFF"/>
            <w:vAlign w:val="center"/>
            <w:tcPrChange w:id="1075" w:author="Antonio Antetomaso" w:date="2017-03-30T16:10:00Z">
              <w:tcPr>
                <w:tcW w:w="1096" w:type="dxa"/>
                <w:shd w:val="clear" w:color="auto" w:fill="FFFFFF"/>
                <w:vAlign w:val="center"/>
              </w:tcPr>
            </w:tcPrChange>
          </w:tcPr>
          <w:p w14:paraId="5DC81F2E" w14:textId="77777777" w:rsidR="00C472E1" w:rsidRPr="005E5F39" w:rsidRDefault="00697B31">
            <w:pPr>
              <w:rPr>
                <w:sz w:val="20"/>
                <w:szCs w:val="20"/>
              </w:rPr>
            </w:pPr>
            <w:r w:rsidRPr="005E5F39">
              <w:rPr>
                <w:sz w:val="20"/>
                <w:szCs w:val="20"/>
              </w:rPr>
              <w:t>Date time</w:t>
            </w:r>
          </w:p>
        </w:tc>
        <w:tc>
          <w:tcPr>
            <w:tcW w:w="2196" w:type="dxa"/>
            <w:shd w:val="clear" w:color="auto" w:fill="FFFFFF"/>
            <w:vAlign w:val="center"/>
            <w:tcPrChange w:id="1076" w:author="Antonio Antetomaso" w:date="2017-03-30T16:10:00Z">
              <w:tcPr>
                <w:tcW w:w="2196" w:type="dxa"/>
                <w:shd w:val="clear" w:color="auto" w:fill="FFFFFF"/>
                <w:vAlign w:val="center"/>
              </w:tcPr>
            </w:tcPrChange>
          </w:tcPr>
          <w:p w14:paraId="61611627" w14:textId="77777777" w:rsidR="00C472E1" w:rsidRPr="005E5F39" w:rsidRDefault="00697B31">
            <w:pPr>
              <w:rPr>
                <w:sz w:val="20"/>
                <w:szCs w:val="20"/>
              </w:rPr>
            </w:pPr>
            <w:r w:rsidRPr="005E5F39">
              <w:rPr>
                <w:sz w:val="20"/>
                <w:szCs w:val="20"/>
              </w:rPr>
              <w:t>Come da standard W3C</w:t>
            </w:r>
          </w:p>
        </w:tc>
        <w:tc>
          <w:tcPr>
            <w:tcW w:w="3727" w:type="dxa"/>
            <w:shd w:val="clear" w:color="auto" w:fill="FFFFFF"/>
            <w:vAlign w:val="center"/>
            <w:tcPrChange w:id="1077" w:author="Antonio Antetomaso" w:date="2017-03-30T16:10:00Z">
              <w:tcPr>
                <w:tcW w:w="3727" w:type="dxa"/>
                <w:shd w:val="clear" w:color="auto" w:fill="FFFFFF"/>
                <w:vAlign w:val="center"/>
              </w:tcPr>
            </w:tcPrChange>
          </w:tcPr>
          <w:p w14:paraId="649BCC54" w14:textId="77777777" w:rsidR="00C472E1" w:rsidRPr="005E5F39" w:rsidRDefault="00697B31">
            <w:pPr>
              <w:rPr>
                <w:sz w:val="20"/>
                <w:szCs w:val="20"/>
              </w:rPr>
            </w:pPr>
            <w:r w:rsidRPr="005E5F39">
              <w:rPr>
                <w:sz w:val="20"/>
                <w:szCs w:val="20"/>
              </w:rPr>
              <w:t>Data e ora nel formato YYYY-MM-DDThh:mm:ss</w:t>
            </w:r>
          </w:p>
        </w:tc>
        <w:tc>
          <w:tcPr>
            <w:tcW w:w="1909" w:type="dxa"/>
            <w:shd w:val="clear" w:color="auto" w:fill="FFFFFF"/>
            <w:vAlign w:val="center"/>
            <w:tcPrChange w:id="1078" w:author="Antonio Antetomaso" w:date="2017-03-30T16:10:00Z">
              <w:tcPr>
                <w:tcW w:w="1909" w:type="dxa"/>
                <w:shd w:val="clear" w:color="auto" w:fill="FFFFFF"/>
                <w:vAlign w:val="center"/>
              </w:tcPr>
            </w:tcPrChange>
          </w:tcPr>
          <w:p w14:paraId="47FA9D83" w14:textId="77777777" w:rsidR="00C472E1" w:rsidRPr="005E5F39" w:rsidRDefault="00C472E1">
            <w:pPr>
              <w:rPr>
                <w:sz w:val="20"/>
                <w:szCs w:val="20"/>
              </w:rPr>
            </w:pPr>
          </w:p>
        </w:tc>
      </w:tr>
      <w:tr w:rsidR="00C472E1" w:rsidRPr="005E5F39" w14:paraId="430A9ACD" w14:textId="77777777" w:rsidTr="003614C2">
        <w:trPr>
          <w:trHeight w:val="600"/>
          <w:jc w:val="center"/>
          <w:trPrChange w:id="1079" w:author="Antonio Antetomaso" w:date="2017-03-30T16:10:00Z">
            <w:trPr>
              <w:trHeight w:val="600"/>
            </w:trPr>
          </w:trPrChange>
        </w:trPr>
        <w:tc>
          <w:tcPr>
            <w:tcW w:w="1096" w:type="dxa"/>
            <w:shd w:val="clear" w:color="auto" w:fill="FFFFFF"/>
            <w:vAlign w:val="center"/>
            <w:tcPrChange w:id="1080" w:author="Antonio Antetomaso" w:date="2017-03-30T16:10:00Z">
              <w:tcPr>
                <w:tcW w:w="1096" w:type="dxa"/>
                <w:shd w:val="clear" w:color="auto" w:fill="FFFFFF"/>
                <w:vAlign w:val="center"/>
              </w:tcPr>
            </w:tcPrChange>
          </w:tcPr>
          <w:p w14:paraId="770DA848" w14:textId="77777777" w:rsidR="00C472E1" w:rsidRPr="005E5F39" w:rsidRDefault="00697B31">
            <w:pPr>
              <w:rPr>
                <w:sz w:val="20"/>
                <w:szCs w:val="20"/>
              </w:rPr>
            </w:pPr>
            <w:r w:rsidRPr="005E5F39">
              <w:rPr>
                <w:sz w:val="20"/>
                <w:szCs w:val="20"/>
              </w:rPr>
              <w:t>Dia</w:t>
            </w:r>
          </w:p>
        </w:tc>
        <w:tc>
          <w:tcPr>
            <w:tcW w:w="2196" w:type="dxa"/>
            <w:shd w:val="clear" w:color="auto" w:fill="FFFFFF"/>
            <w:vAlign w:val="center"/>
            <w:tcPrChange w:id="1081" w:author="Antonio Antetomaso" w:date="2017-03-30T16:10:00Z">
              <w:tcPr>
                <w:tcW w:w="2196" w:type="dxa"/>
                <w:shd w:val="clear" w:color="auto" w:fill="FFFFFF"/>
                <w:vAlign w:val="center"/>
              </w:tcPr>
            </w:tcPrChange>
          </w:tcPr>
          <w:p w14:paraId="61FDCFF6" w14:textId="77777777" w:rsidR="00C472E1" w:rsidRPr="005E5F39" w:rsidRDefault="00697B31">
            <w:pPr>
              <w:rPr>
                <w:sz w:val="20"/>
                <w:szCs w:val="20"/>
              </w:rPr>
            </w:pPr>
            <w:r w:rsidRPr="005E5F39">
              <w:rPr>
                <w:sz w:val="20"/>
                <w:szCs w:val="20"/>
              </w:rPr>
              <w:t>Lettere con segno diacritico.</w:t>
            </w:r>
          </w:p>
        </w:tc>
        <w:tc>
          <w:tcPr>
            <w:tcW w:w="3727" w:type="dxa"/>
            <w:shd w:val="clear" w:color="auto" w:fill="FFFFFF"/>
            <w:vAlign w:val="center"/>
            <w:tcPrChange w:id="1082" w:author="Antonio Antetomaso" w:date="2017-03-30T16:10:00Z">
              <w:tcPr>
                <w:tcW w:w="3727" w:type="dxa"/>
                <w:shd w:val="clear" w:color="auto" w:fill="FFFFFF"/>
                <w:vAlign w:val="center"/>
              </w:tcPr>
            </w:tcPrChange>
          </w:tcPr>
          <w:p w14:paraId="611FE94E" w14:textId="77777777" w:rsidR="00C472E1" w:rsidRPr="005E5F39" w:rsidRDefault="00C472E1">
            <w:pPr>
              <w:rPr>
                <w:sz w:val="20"/>
                <w:szCs w:val="20"/>
              </w:rPr>
            </w:pPr>
          </w:p>
        </w:tc>
        <w:tc>
          <w:tcPr>
            <w:tcW w:w="1909" w:type="dxa"/>
            <w:shd w:val="clear" w:color="auto" w:fill="FFFFFF"/>
            <w:vAlign w:val="center"/>
            <w:tcPrChange w:id="1083" w:author="Antonio Antetomaso" w:date="2017-03-30T16:10:00Z">
              <w:tcPr>
                <w:tcW w:w="1909" w:type="dxa"/>
                <w:shd w:val="clear" w:color="auto" w:fill="FFFFFF"/>
                <w:vAlign w:val="center"/>
              </w:tcPr>
            </w:tcPrChange>
          </w:tcPr>
          <w:p w14:paraId="2046467B" w14:textId="77777777" w:rsidR="00C472E1" w:rsidRPr="005E5F39" w:rsidRDefault="00697B31">
            <w:pPr>
              <w:rPr>
                <w:sz w:val="20"/>
                <w:szCs w:val="20"/>
              </w:rPr>
            </w:pPr>
            <w:r w:rsidRPr="005E5F39">
              <w:rPr>
                <w:sz w:val="20"/>
                <w:szCs w:val="20"/>
              </w:rPr>
              <w:t>Vedi tabella 40 pubblicata nel portale www.anpr.interno.it.</w:t>
            </w:r>
          </w:p>
        </w:tc>
      </w:tr>
      <w:tr w:rsidR="00C472E1" w:rsidRPr="005E5F39" w14:paraId="3D98A3C0" w14:textId="77777777" w:rsidTr="003614C2">
        <w:trPr>
          <w:trHeight w:val="600"/>
          <w:jc w:val="center"/>
          <w:trPrChange w:id="1084" w:author="Antonio Antetomaso" w:date="2017-03-30T16:10:00Z">
            <w:trPr>
              <w:trHeight w:val="600"/>
            </w:trPr>
          </w:trPrChange>
        </w:trPr>
        <w:tc>
          <w:tcPr>
            <w:tcW w:w="1096" w:type="dxa"/>
            <w:shd w:val="clear" w:color="auto" w:fill="FFFFFF"/>
            <w:vAlign w:val="center"/>
            <w:tcPrChange w:id="1085" w:author="Antonio Antetomaso" w:date="2017-03-30T16:10:00Z">
              <w:tcPr>
                <w:tcW w:w="1096" w:type="dxa"/>
                <w:shd w:val="clear" w:color="auto" w:fill="FFFFFF"/>
                <w:vAlign w:val="center"/>
              </w:tcPr>
            </w:tcPrChange>
          </w:tcPr>
          <w:p w14:paraId="08E17435" w14:textId="77777777" w:rsidR="00C472E1" w:rsidRPr="005E5F39" w:rsidRDefault="00697B31">
            <w:pPr>
              <w:rPr>
                <w:sz w:val="20"/>
                <w:szCs w:val="20"/>
              </w:rPr>
            </w:pPr>
            <w:r w:rsidRPr="005E5F39">
              <w:rPr>
                <w:sz w:val="20"/>
                <w:szCs w:val="20"/>
              </w:rPr>
              <w:t>Dia1</w:t>
            </w:r>
          </w:p>
        </w:tc>
        <w:tc>
          <w:tcPr>
            <w:tcW w:w="2196" w:type="dxa"/>
            <w:shd w:val="clear" w:color="auto" w:fill="FFFFFF"/>
            <w:vAlign w:val="center"/>
            <w:tcPrChange w:id="1086" w:author="Antonio Antetomaso" w:date="2017-03-30T16:10:00Z">
              <w:tcPr>
                <w:tcW w:w="2196" w:type="dxa"/>
                <w:shd w:val="clear" w:color="auto" w:fill="FFFFFF"/>
                <w:vAlign w:val="center"/>
              </w:tcPr>
            </w:tcPrChange>
          </w:tcPr>
          <w:p w14:paraId="4C33BE8A" w14:textId="77777777" w:rsidR="00C472E1" w:rsidRPr="005E5F39" w:rsidRDefault="00697B31">
            <w:pPr>
              <w:rPr>
                <w:sz w:val="20"/>
                <w:szCs w:val="20"/>
              </w:rPr>
            </w:pPr>
            <w:r w:rsidRPr="005E5F39">
              <w:rPr>
                <w:sz w:val="20"/>
                <w:szCs w:val="20"/>
              </w:rPr>
              <w:t>Lettere con segno diacritico ed i caratteri apice, virgola, trattino, punto</w:t>
            </w:r>
          </w:p>
        </w:tc>
        <w:tc>
          <w:tcPr>
            <w:tcW w:w="3727" w:type="dxa"/>
            <w:shd w:val="clear" w:color="auto" w:fill="FFFFFF"/>
            <w:vAlign w:val="center"/>
            <w:tcPrChange w:id="1087" w:author="Antonio Antetomaso" w:date="2017-03-30T16:10:00Z">
              <w:tcPr>
                <w:tcW w:w="3727" w:type="dxa"/>
                <w:shd w:val="clear" w:color="auto" w:fill="FFFFFF"/>
                <w:vAlign w:val="center"/>
              </w:tcPr>
            </w:tcPrChange>
          </w:tcPr>
          <w:p w14:paraId="78219131" w14:textId="77777777" w:rsidR="00C472E1" w:rsidRPr="005E5F39" w:rsidRDefault="00C472E1">
            <w:pPr>
              <w:rPr>
                <w:sz w:val="20"/>
                <w:szCs w:val="20"/>
              </w:rPr>
            </w:pPr>
          </w:p>
        </w:tc>
        <w:tc>
          <w:tcPr>
            <w:tcW w:w="1909" w:type="dxa"/>
            <w:shd w:val="clear" w:color="auto" w:fill="FFFFFF"/>
            <w:vAlign w:val="center"/>
            <w:tcPrChange w:id="1088" w:author="Antonio Antetomaso" w:date="2017-03-30T16:10:00Z">
              <w:tcPr>
                <w:tcW w:w="1909" w:type="dxa"/>
                <w:shd w:val="clear" w:color="auto" w:fill="FFFFFF"/>
                <w:vAlign w:val="center"/>
              </w:tcPr>
            </w:tcPrChange>
          </w:tcPr>
          <w:p w14:paraId="3ACBF592" w14:textId="77777777" w:rsidR="00C472E1" w:rsidRPr="005E5F39" w:rsidRDefault="00697B31">
            <w:pPr>
              <w:rPr>
                <w:sz w:val="20"/>
                <w:szCs w:val="20"/>
              </w:rPr>
            </w:pPr>
            <w:r w:rsidRPr="005E5F39">
              <w:rPr>
                <w:sz w:val="20"/>
                <w:szCs w:val="20"/>
              </w:rPr>
              <w:t>Vedi tabella 40 pubblicata nel portale www.anpr.interno.</w:t>
            </w:r>
          </w:p>
        </w:tc>
      </w:tr>
      <w:tr w:rsidR="00C472E1" w:rsidRPr="005E5F39" w14:paraId="5108F86E" w14:textId="77777777" w:rsidTr="003614C2">
        <w:trPr>
          <w:trHeight w:val="600"/>
          <w:jc w:val="center"/>
          <w:trPrChange w:id="1089" w:author="Antonio Antetomaso" w:date="2017-03-30T16:10:00Z">
            <w:trPr>
              <w:trHeight w:val="600"/>
            </w:trPr>
          </w:trPrChange>
        </w:trPr>
        <w:tc>
          <w:tcPr>
            <w:tcW w:w="1096" w:type="dxa"/>
            <w:shd w:val="clear" w:color="auto" w:fill="FFFFFF"/>
            <w:vAlign w:val="center"/>
            <w:tcPrChange w:id="1090" w:author="Antonio Antetomaso" w:date="2017-03-30T16:10:00Z">
              <w:tcPr>
                <w:tcW w:w="1096" w:type="dxa"/>
                <w:shd w:val="clear" w:color="auto" w:fill="FFFFFF"/>
                <w:vAlign w:val="center"/>
              </w:tcPr>
            </w:tcPrChange>
          </w:tcPr>
          <w:p w14:paraId="23CEE20E" w14:textId="77777777" w:rsidR="00C472E1" w:rsidRPr="005E5F39" w:rsidRDefault="00697B31">
            <w:pPr>
              <w:rPr>
                <w:sz w:val="20"/>
                <w:szCs w:val="20"/>
              </w:rPr>
            </w:pPr>
            <w:r w:rsidRPr="005E5F39">
              <w:rPr>
                <w:sz w:val="20"/>
                <w:szCs w:val="20"/>
              </w:rPr>
              <w:t>Dia2</w:t>
            </w:r>
          </w:p>
        </w:tc>
        <w:tc>
          <w:tcPr>
            <w:tcW w:w="2196" w:type="dxa"/>
            <w:shd w:val="clear" w:color="auto" w:fill="FFFFFF"/>
            <w:vAlign w:val="center"/>
            <w:tcPrChange w:id="1091" w:author="Antonio Antetomaso" w:date="2017-03-30T16:10:00Z">
              <w:tcPr>
                <w:tcW w:w="2196" w:type="dxa"/>
                <w:shd w:val="clear" w:color="auto" w:fill="FFFFFF"/>
                <w:vAlign w:val="center"/>
              </w:tcPr>
            </w:tcPrChange>
          </w:tcPr>
          <w:p w14:paraId="52C2FCBD" w14:textId="77777777" w:rsidR="00C472E1" w:rsidRPr="005E5F39" w:rsidRDefault="00697B31">
            <w:pPr>
              <w:rPr>
                <w:sz w:val="20"/>
                <w:szCs w:val="20"/>
              </w:rPr>
            </w:pPr>
            <w:r w:rsidRPr="005E5F39">
              <w:rPr>
                <w:sz w:val="20"/>
                <w:szCs w:val="20"/>
              </w:rPr>
              <w:t>Lettere con segno diacritico ed i caratteri apice, virgola, trattino</w:t>
            </w:r>
          </w:p>
        </w:tc>
        <w:tc>
          <w:tcPr>
            <w:tcW w:w="3727" w:type="dxa"/>
            <w:shd w:val="clear" w:color="auto" w:fill="FFFFFF"/>
            <w:vAlign w:val="center"/>
            <w:tcPrChange w:id="1092" w:author="Antonio Antetomaso" w:date="2017-03-30T16:10:00Z">
              <w:tcPr>
                <w:tcW w:w="3727" w:type="dxa"/>
                <w:shd w:val="clear" w:color="auto" w:fill="FFFFFF"/>
                <w:vAlign w:val="center"/>
              </w:tcPr>
            </w:tcPrChange>
          </w:tcPr>
          <w:p w14:paraId="1D66CDB5" w14:textId="77777777" w:rsidR="00C472E1" w:rsidRPr="005E5F39" w:rsidRDefault="00C472E1">
            <w:pPr>
              <w:rPr>
                <w:sz w:val="20"/>
                <w:szCs w:val="20"/>
              </w:rPr>
            </w:pPr>
          </w:p>
        </w:tc>
        <w:tc>
          <w:tcPr>
            <w:tcW w:w="1909" w:type="dxa"/>
            <w:shd w:val="clear" w:color="auto" w:fill="FFFFFF"/>
            <w:vAlign w:val="center"/>
            <w:tcPrChange w:id="1093" w:author="Antonio Antetomaso" w:date="2017-03-30T16:10:00Z">
              <w:tcPr>
                <w:tcW w:w="1909" w:type="dxa"/>
                <w:shd w:val="clear" w:color="auto" w:fill="FFFFFF"/>
                <w:vAlign w:val="center"/>
              </w:tcPr>
            </w:tcPrChange>
          </w:tcPr>
          <w:p w14:paraId="0BEE5393" w14:textId="77777777" w:rsidR="00C472E1" w:rsidRPr="005E5F39" w:rsidRDefault="00697B31">
            <w:pPr>
              <w:rPr>
                <w:sz w:val="20"/>
                <w:szCs w:val="20"/>
              </w:rPr>
            </w:pPr>
            <w:r w:rsidRPr="005E5F39">
              <w:rPr>
                <w:sz w:val="20"/>
                <w:szCs w:val="20"/>
              </w:rPr>
              <w:t>Vedi tabella 40 pubblicata nel portale www.anpr.interno.</w:t>
            </w:r>
          </w:p>
        </w:tc>
      </w:tr>
    </w:tbl>
    <w:p w14:paraId="602F7F7B" w14:textId="77777777" w:rsidR="00C472E1" w:rsidRPr="005E5F39" w:rsidRDefault="00697B31">
      <w:r w:rsidRPr="005E5F39">
        <w:br w:type="page"/>
      </w:r>
    </w:p>
    <w:p w14:paraId="193A84A0" w14:textId="77777777" w:rsidR="00C472E1" w:rsidRPr="005E5F39" w:rsidRDefault="00697B31">
      <w:pPr>
        <w:pStyle w:val="Titolo1"/>
        <w:numPr>
          <w:ilvl w:val="0"/>
          <w:numId w:val="4"/>
        </w:numPr>
        <w:ind w:hanging="794"/>
      </w:pPr>
      <w:bookmarkStart w:id="1094" w:name="_Toc482279588"/>
      <w:r w:rsidRPr="005E5F39">
        <w:lastRenderedPageBreak/>
        <w:t>Struttura del corpo dei messaggi dei servizi di ANPR</w:t>
      </w:r>
      <w:bookmarkEnd w:id="1094"/>
      <w:r w:rsidRPr="005E5F39">
        <w:t xml:space="preserve"> </w:t>
      </w:r>
    </w:p>
    <w:p w14:paraId="74FEBA06" w14:textId="0A838E92" w:rsidR="00C472E1" w:rsidRPr="005E5F39" w:rsidRDefault="00697B31">
      <w:pPr>
        <w:spacing w:before="240"/>
        <w:ind w:left="794"/>
        <w:jc w:val="both"/>
      </w:pPr>
      <w:r w:rsidRPr="005E5F39">
        <w:t>L’integrazione tra i sistemi C</w:t>
      </w:r>
      <w:ins w:id="1095" w:author="Antonio Antetomaso" w:date="2017-03-30T15:51:00Z">
        <w:r w:rsidR="000656EB" w:rsidRPr="005E5F39">
          <w:t>IE</w:t>
        </w:r>
      </w:ins>
      <w:del w:id="1096" w:author="Antonio Antetomaso" w:date="2017-03-30T15:51:00Z">
        <w:r w:rsidRPr="005E5F39" w:rsidDel="000656EB">
          <w:delText>ie</w:delText>
        </w:r>
      </w:del>
      <w:r w:rsidRPr="005E5F39">
        <w:t xml:space="preserve">Online e ANPR </w:t>
      </w:r>
      <w:del w:id="1097" w:author="Antonio Antetomaso" w:date="2017-03-30T15:51:00Z">
        <w:r w:rsidRPr="005E5F39" w:rsidDel="000656EB">
          <w:delText xml:space="preserve">utilizza </w:delText>
        </w:r>
      </w:del>
      <w:ins w:id="1098" w:author="Antonio Antetomaso" w:date="2017-03-30T15:51:00Z">
        <w:r w:rsidR="000656EB" w:rsidRPr="005E5F39">
          <w:t>è resa possibile mediante l</w:t>
        </w:r>
      </w:ins>
      <w:ins w:id="1099" w:author="Antonio Antetomaso" w:date="2017-03-30T15:52:00Z">
        <w:r w:rsidR="000656EB" w:rsidRPr="005E5F39">
          <w:t>’adozione di</w:t>
        </w:r>
      </w:ins>
      <w:ins w:id="1100" w:author="Antonio Antetomaso" w:date="2017-03-30T15:51:00Z">
        <w:r w:rsidR="000656EB" w:rsidRPr="005E5F39">
          <w:t xml:space="preserve"> </w:t>
        </w:r>
      </w:ins>
      <w:r w:rsidRPr="005E5F39">
        <w:t xml:space="preserve">un </w:t>
      </w:r>
      <w:del w:id="1101" w:author="Antonio Antetomaso" w:date="2017-03-30T15:52:00Z">
        <w:r w:rsidRPr="005E5F39" w:rsidDel="00091E58">
          <w:delText xml:space="preserve">unico </w:delText>
        </w:r>
      </w:del>
      <w:r w:rsidRPr="005E5F39">
        <w:t>servizio</w:t>
      </w:r>
      <w:ins w:id="1102" w:author="Antonio Antetomaso" w:date="2017-03-30T15:52:00Z">
        <w:r w:rsidR="00091E58" w:rsidRPr="005E5F39">
          <w:t xml:space="preserve"> </w:t>
        </w:r>
        <w:r w:rsidR="000656EB" w:rsidRPr="005E5F39">
          <w:t>esposto da ANPR verso il CIEOnline</w:t>
        </w:r>
      </w:ins>
      <w:r w:rsidRPr="005E5F39">
        <w:t xml:space="preserve"> che prevede diverse operation</w:t>
      </w:r>
      <w:ins w:id="1103" w:author="Antonio Antetomaso" w:date="2017-03-21T23:02:00Z">
        <w:r w:rsidRPr="005E5F39">
          <w:t xml:space="preserve"> associate ai seguenti casi d’uso</w:t>
        </w:r>
      </w:ins>
      <w:r w:rsidRPr="005E5F39">
        <w:t>:</w:t>
      </w:r>
    </w:p>
    <w:p w14:paraId="6B337874" w14:textId="77777777" w:rsidR="00C472E1" w:rsidRPr="005E5F39" w:rsidRDefault="00697B31">
      <w:pPr>
        <w:numPr>
          <w:ilvl w:val="0"/>
          <w:numId w:val="1"/>
        </w:numPr>
        <w:spacing w:before="120"/>
        <w:ind w:hanging="357"/>
        <w:jc w:val="both"/>
      </w:pPr>
      <w:r w:rsidRPr="005E5F39">
        <w:t>interrogazione dei dati anagrafici;</w:t>
      </w:r>
    </w:p>
    <w:p w14:paraId="30A0F925" w14:textId="77777777" w:rsidR="00C472E1" w:rsidRPr="005E5F39" w:rsidRDefault="00697B31">
      <w:pPr>
        <w:numPr>
          <w:ilvl w:val="0"/>
          <w:numId w:val="1"/>
        </w:numPr>
        <w:spacing w:before="120"/>
        <w:ind w:hanging="357"/>
        <w:jc w:val="both"/>
      </w:pPr>
      <w:r w:rsidRPr="005E5F39">
        <w:t>comunicazione di avvenuta emissione;</w:t>
      </w:r>
    </w:p>
    <w:p w14:paraId="2A82D5C9" w14:textId="77777777" w:rsidR="00C472E1" w:rsidRPr="005E5F39" w:rsidRDefault="00697B31">
      <w:pPr>
        <w:numPr>
          <w:ilvl w:val="0"/>
          <w:numId w:val="1"/>
        </w:numPr>
        <w:spacing w:before="120"/>
        <w:ind w:hanging="357"/>
        <w:jc w:val="both"/>
        <w:rPr>
          <w:ins w:id="1104" w:author="Antonio Antetomaso" w:date="2017-03-30T15:52:00Z"/>
        </w:rPr>
      </w:pPr>
      <w:r w:rsidRPr="005E5F39">
        <w:t>comunicazione di annullamento.</w:t>
      </w:r>
    </w:p>
    <w:p w14:paraId="3E51CAE0" w14:textId="5A3A3004" w:rsidR="00091E58" w:rsidRDefault="00091E58">
      <w:pPr>
        <w:spacing w:before="120"/>
        <w:ind w:left="720"/>
        <w:jc w:val="both"/>
        <w:rPr>
          <w:ins w:id="1105" w:author="CARBONIN GINA" w:date="2017-05-09T22:04:00Z"/>
        </w:rPr>
        <w:pPrChange w:id="1106" w:author="Antonio Antetomaso" w:date="2017-03-30T15:52:00Z">
          <w:pPr>
            <w:numPr>
              <w:numId w:val="1"/>
            </w:numPr>
            <w:spacing w:before="120"/>
            <w:ind w:left="1157" w:hanging="357"/>
            <w:jc w:val="both"/>
          </w:pPr>
        </w:pPrChange>
      </w:pPr>
      <w:ins w:id="1107" w:author="Antonio Antetomaso" w:date="2017-03-30T15:52:00Z">
        <w:r w:rsidRPr="005E5F39">
          <w:t>e da un servizio di subentro esposto dal sistema CIEOnline verso ANPR, dotato di un</w:t>
        </w:r>
      </w:ins>
      <w:ins w:id="1108" w:author="Antonio Antetomaso" w:date="2017-03-30T15:53:00Z">
        <w:r w:rsidRPr="005E5F39">
          <w:t xml:space="preserve">’unica operation, che consente di contrassegnare un Comune come subentrato </w:t>
        </w:r>
        <w:del w:id="1109" w:author="CARBONIN GINA" w:date="2017-05-09T22:04:00Z">
          <w:r w:rsidRPr="005E5F39" w:rsidDel="005F17F3">
            <w:delText>sul nuovo Anagrafe Nazionale della popolazione residente</w:delText>
          </w:r>
        </w:del>
      </w:ins>
      <w:ins w:id="1110" w:author="CARBONIN GINA" w:date="2017-05-09T22:04:00Z">
        <w:r w:rsidR="005F17F3">
          <w:t>in ANPR</w:t>
        </w:r>
      </w:ins>
      <w:ins w:id="1111" w:author="Antonio Antetomaso" w:date="2017-03-30T15:53:00Z">
        <w:r w:rsidRPr="005E5F39">
          <w:t xml:space="preserve"> ed abilitare le operazioni di </w:t>
        </w:r>
      </w:ins>
      <w:ins w:id="1112" w:author="Antonio Antetomaso" w:date="2017-03-30T15:54:00Z">
        <w:r w:rsidRPr="005E5F39">
          <w:t>comunicazione avvenuta emissione CIE</w:t>
        </w:r>
      </w:ins>
      <w:ins w:id="1113" w:author="Antonio Antetomaso" w:date="2017-03-30T15:53:00Z">
        <w:r w:rsidRPr="005E5F39">
          <w:t xml:space="preserve"> e </w:t>
        </w:r>
      </w:ins>
      <w:ins w:id="1114" w:author="Antonio Antetomaso" w:date="2017-03-30T15:54:00Z">
        <w:r w:rsidRPr="005E5F39">
          <w:t>annullamento CIE</w:t>
        </w:r>
      </w:ins>
      <w:ins w:id="1115" w:author="Antonio Antetomaso" w:date="2017-03-30T15:53:00Z">
        <w:r w:rsidRPr="005E5F39">
          <w:t>.</w:t>
        </w:r>
      </w:ins>
    </w:p>
    <w:p w14:paraId="66453223" w14:textId="26BA7C8E" w:rsidR="005F17F3" w:rsidRPr="005E5F39" w:rsidRDefault="005F17F3">
      <w:pPr>
        <w:spacing w:before="120"/>
        <w:ind w:left="720"/>
        <w:jc w:val="both"/>
        <w:pPrChange w:id="1116" w:author="Antonio Antetomaso" w:date="2017-03-30T15:52:00Z">
          <w:pPr>
            <w:numPr>
              <w:numId w:val="1"/>
            </w:numPr>
            <w:spacing w:before="120"/>
            <w:ind w:left="1157" w:hanging="357"/>
            <w:jc w:val="both"/>
          </w:pPr>
        </w:pPrChange>
      </w:pPr>
      <w:ins w:id="1117" w:author="CARBONIN GINA" w:date="2017-05-09T22:04:00Z">
        <w:r w:rsidRPr="005F17F3">
          <w:rPr>
            <w:highlight w:val="yellow"/>
            <w:rPrChange w:id="1118" w:author="CARBONIN GINA" w:date="2017-05-09T22:04:00Z">
              <w:rPr/>
            </w:rPrChange>
          </w:rPr>
          <w:t>I dettagli operativi di ciascuna delle operazioni previste sono riportati in allegato 2.</w:t>
        </w:r>
      </w:ins>
    </w:p>
    <w:p w14:paraId="78505596" w14:textId="77777777" w:rsidR="00C472E1" w:rsidRPr="005E5F39" w:rsidRDefault="00697B31">
      <w:pPr>
        <w:pStyle w:val="Titolo2"/>
        <w:numPr>
          <w:ilvl w:val="1"/>
          <w:numId w:val="4"/>
        </w:numPr>
        <w:ind w:left="1134" w:hanging="708"/>
        <w:pPrChange w:id="1119" w:author="Antonio Antetomaso" w:date="2017-03-30T16:23:00Z">
          <w:pPr>
            <w:pStyle w:val="Titolo2"/>
            <w:numPr>
              <w:ilvl w:val="1"/>
              <w:numId w:val="4"/>
            </w:numPr>
            <w:ind w:left="993" w:hanging="567"/>
          </w:pPr>
        </w:pPrChange>
      </w:pPr>
      <w:bookmarkStart w:id="1120" w:name="_Toc482279589"/>
      <w:r w:rsidRPr="005E5F39">
        <w:t>Interrogazione dati anagrafici</w:t>
      </w:r>
      <w:bookmarkEnd w:id="1120"/>
    </w:p>
    <w:p w14:paraId="3CF045F7" w14:textId="77777777" w:rsidR="00C472E1" w:rsidRPr="005E5F39" w:rsidRDefault="00697B31">
      <w:pPr>
        <w:spacing w:before="240"/>
        <w:ind w:left="794"/>
        <w:jc w:val="both"/>
      </w:pPr>
      <w:r w:rsidRPr="005E5F39">
        <w:t>L’operazione consente di ricercare i dati della persona che ha richiesto la carta di identità.</w:t>
      </w:r>
    </w:p>
    <w:p w14:paraId="68B8F2EA" w14:textId="77777777" w:rsidR="00C472E1" w:rsidRPr="005E5F39" w:rsidRDefault="00697B31">
      <w:pPr>
        <w:spacing w:before="240"/>
        <w:ind w:left="794"/>
        <w:jc w:val="both"/>
      </w:pPr>
      <w:r w:rsidRPr="005E5F39">
        <w:t>E’ obbligatoria l’indicazione del comune di residenza, che può non coincidere con quella del comune che effettua la richiesta.</w:t>
      </w:r>
    </w:p>
    <w:p w14:paraId="1A4BE136" w14:textId="77777777" w:rsidR="00C472E1" w:rsidRPr="005E5F39" w:rsidRDefault="00697B31">
      <w:pPr>
        <w:spacing w:before="240"/>
        <w:ind w:left="794"/>
        <w:jc w:val="both"/>
      </w:pPr>
      <w:commentRangeStart w:id="1121"/>
      <w:r w:rsidRPr="005E5F39">
        <w:t xml:space="preserve">È possibile effettuare la ricerca specificando, uno dei seguenti parametri o gruppi di </w:t>
      </w:r>
      <w:commentRangeStart w:id="1122"/>
      <w:r w:rsidRPr="005E5F39">
        <w:t>parametri</w:t>
      </w:r>
      <w:commentRangeEnd w:id="1122"/>
      <w:r w:rsidRPr="005E5F39">
        <w:commentReference w:id="1122"/>
      </w:r>
      <w:r w:rsidRPr="005E5F39">
        <w:t xml:space="preserve">: </w:t>
      </w:r>
    </w:p>
    <w:p w14:paraId="6C0BA52A" w14:textId="77777777" w:rsidR="00C472E1" w:rsidRPr="005E5F39" w:rsidRDefault="00697B31">
      <w:pPr>
        <w:numPr>
          <w:ilvl w:val="0"/>
          <w:numId w:val="1"/>
        </w:numPr>
        <w:spacing w:before="120"/>
        <w:ind w:hanging="357"/>
        <w:jc w:val="both"/>
      </w:pPr>
      <w:r w:rsidRPr="005E5F39">
        <w:t>codice fiscale</w:t>
      </w:r>
    </w:p>
    <w:p w14:paraId="15CC2037" w14:textId="77777777" w:rsidR="00C472E1" w:rsidRPr="005E5F39" w:rsidRDefault="00697B31">
      <w:pPr>
        <w:numPr>
          <w:ilvl w:val="0"/>
          <w:numId w:val="1"/>
        </w:numPr>
        <w:spacing w:before="120"/>
        <w:ind w:hanging="357"/>
        <w:jc w:val="both"/>
        <w:rPr>
          <w:del w:id="1123" w:author="CARBONIN GINA" w:date="2017-03-28T11:35:00Z"/>
        </w:rPr>
      </w:pPr>
      <w:del w:id="1124" w:author="CARBONIN GINA" w:date="2017-03-28T11:35:00Z">
        <w:r w:rsidRPr="005E5F39">
          <w:delText>identificativo soggetto attribuito da ANPR</w:delText>
        </w:r>
      </w:del>
    </w:p>
    <w:p w14:paraId="52FC9D72" w14:textId="77777777" w:rsidR="00C472E1" w:rsidRPr="005E5F39" w:rsidRDefault="00697B31">
      <w:pPr>
        <w:numPr>
          <w:ilvl w:val="0"/>
          <w:numId w:val="1"/>
        </w:numPr>
        <w:spacing w:before="120"/>
        <w:ind w:hanging="357"/>
        <w:jc w:val="both"/>
        <w:rPr>
          <w:del w:id="1125" w:author="CARBONIN GINA" w:date="2017-03-28T11:35:00Z"/>
        </w:rPr>
      </w:pPr>
      <w:del w:id="1126" w:author="CARBONIN GINA" w:date="2017-03-28T11:35:00Z">
        <w:r w:rsidRPr="005E5F39">
          <w:delText xml:space="preserve">cognome o indicatore di assenza cognome, </w:delText>
        </w:r>
      </w:del>
    </w:p>
    <w:p w14:paraId="4030F27C" w14:textId="77777777" w:rsidR="00C472E1" w:rsidRPr="005E5F39" w:rsidRDefault="00697B31">
      <w:pPr>
        <w:numPr>
          <w:ilvl w:val="0"/>
          <w:numId w:val="1"/>
        </w:numPr>
        <w:spacing w:before="120"/>
        <w:ind w:hanging="357"/>
        <w:jc w:val="both"/>
        <w:rPr>
          <w:del w:id="1127" w:author="CARBONIN GINA" w:date="2017-03-28T11:35:00Z"/>
        </w:rPr>
      </w:pPr>
      <w:del w:id="1128" w:author="CARBONIN GINA" w:date="2017-03-28T11:35:00Z">
        <w:r w:rsidRPr="005E5F39">
          <w:delText xml:space="preserve">nome o indicatore di assenza nome,  </w:delText>
        </w:r>
      </w:del>
    </w:p>
    <w:p w14:paraId="30D3513F" w14:textId="77777777" w:rsidR="00C472E1" w:rsidRPr="005E5F39" w:rsidRDefault="00697B31">
      <w:pPr>
        <w:numPr>
          <w:ilvl w:val="0"/>
          <w:numId w:val="1"/>
        </w:numPr>
        <w:spacing w:before="120"/>
        <w:ind w:hanging="357"/>
        <w:jc w:val="both"/>
        <w:rPr>
          <w:del w:id="1129" w:author="CARBONIN GINA" w:date="2017-03-28T11:35:00Z"/>
        </w:rPr>
      </w:pPr>
      <w:del w:id="1130" w:author="CARBONIN GINA" w:date="2017-03-28T11:35:00Z">
        <w:r w:rsidRPr="005E5F39">
          <w:delText xml:space="preserve">sesso,data nascita, luogo di nascita, </w:delText>
        </w:r>
      </w:del>
    </w:p>
    <w:p w14:paraId="35E09B54" w14:textId="51F76434" w:rsidR="00C472E1" w:rsidRPr="005E5F39" w:rsidDel="005E5F39" w:rsidRDefault="00C472E1">
      <w:pPr>
        <w:spacing w:before="240"/>
        <w:ind w:left="794"/>
        <w:jc w:val="both"/>
        <w:rPr>
          <w:ins w:id="1131" w:author="Antonio Antetomaso" w:date="2017-03-21T23:03:00Z"/>
          <w:del w:id="1132" w:author="CARBONIN GINA" w:date="2017-05-09T13:11:00Z"/>
        </w:rPr>
      </w:pPr>
    </w:p>
    <w:p w14:paraId="04B3BD43" w14:textId="77777777" w:rsidR="00C472E1" w:rsidRPr="005E5F39" w:rsidRDefault="00697B31">
      <w:pPr>
        <w:spacing w:before="240"/>
        <w:ind w:left="794"/>
        <w:jc w:val="both"/>
        <w:rPr>
          <w:ins w:id="1133" w:author="Antonio Antetomaso" w:date="2017-03-21T23:03:00Z"/>
        </w:rPr>
      </w:pPr>
      <w:ins w:id="1134" w:author="Antonio Antetomaso" w:date="2017-03-21T23:03:00Z">
        <w:r w:rsidRPr="005E5F39">
          <w:t xml:space="preserve">Le operazioni di interrogazione inviate dalla piattaforma CIEOnline avvengono per codice fiscale, essendo quest’ultimo un dato </w:t>
        </w:r>
        <w:r w:rsidRPr="005E5F39">
          <w:rPr>
            <w:b/>
          </w:rPr>
          <w:t>obbligatorio</w:t>
        </w:r>
        <w:r w:rsidRPr="005E5F39">
          <w:t xml:space="preserve"> ai fini del rilascio della CIE.</w:t>
        </w:r>
        <w:commentRangeEnd w:id="1121"/>
        <w:r w:rsidRPr="005E5F39">
          <w:commentReference w:id="1121"/>
        </w:r>
      </w:ins>
    </w:p>
    <w:p w14:paraId="7E705B59" w14:textId="77777777" w:rsidR="00C472E1" w:rsidRPr="005E5F39" w:rsidRDefault="00697B31">
      <w:pPr>
        <w:spacing w:before="240"/>
        <w:ind w:left="794"/>
        <w:jc w:val="both"/>
        <w:rPr>
          <w:del w:id="1135" w:author="CARBONIN GINA" w:date="2017-03-28T11:35:00Z"/>
        </w:rPr>
      </w:pPr>
      <w:del w:id="1136" w:author="CARBONIN GINA" w:date="2017-03-28T11:35:00Z">
        <w:r w:rsidRPr="005E5F39">
          <w:delText>Nella prima fase la ricerca avviene esclusivamente per codice fiscale; gli altri parametri sono previsti per eventuali futuri sviluppi</w:delText>
        </w:r>
        <w:r w:rsidRPr="005E5F39">
          <w:rPr>
            <w:vertAlign w:val="superscript"/>
          </w:rPr>
          <w:footnoteReference w:id="3"/>
        </w:r>
        <w:r w:rsidRPr="005E5F39">
          <w:delText>.</w:delText>
        </w:r>
      </w:del>
    </w:p>
    <w:p w14:paraId="376D6563" w14:textId="77777777" w:rsidR="00C472E1" w:rsidRPr="005E5F39" w:rsidRDefault="00697B31">
      <w:pPr>
        <w:spacing w:before="240"/>
        <w:ind w:left="794"/>
        <w:jc w:val="both"/>
      </w:pPr>
      <w:r w:rsidRPr="005E5F39">
        <w:t>E’ obbligatorio, inoltre, indicare il comune di residenza (o il comune di iscrizione AIRE); è possibile, inoltre, indicare che la persona è iscritta all’AIRE.</w:t>
      </w:r>
    </w:p>
    <w:p w14:paraId="7AD74AC6" w14:textId="77777777" w:rsidR="00C472E1" w:rsidRPr="005E5F39" w:rsidRDefault="00697B31">
      <w:pPr>
        <w:spacing w:before="240"/>
        <w:ind w:left="794"/>
        <w:jc w:val="both"/>
      </w:pPr>
      <w:r w:rsidRPr="005E5F39">
        <w:t>Qualora il comune sia subentrato, la ricerca avviene su ANPR; in caso contrario la ricerca avviene:</w:t>
      </w:r>
    </w:p>
    <w:p w14:paraId="305C7688" w14:textId="77777777" w:rsidR="00C472E1" w:rsidRPr="005E5F39" w:rsidRDefault="00697B31">
      <w:pPr>
        <w:numPr>
          <w:ilvl w:val="0"/>
          <w:numId w:val="1"/>
        </w:numPr>
        <w:spacing w:before="120"/>
        <w:ind w:hanging="357"/>
        <w:jc w:val="both"/>
      </w:pPr>
      <w:r w:rsidRPr="005E5F39">
        <w:t>su AIRE centrale se indicato nella richiesta che la persona è iscritta all’AIRE,</w:t>
      </w:r>
    </w:p>
    <w:p w14:paraId="663C08C2" w14:textId="77777777" w:rsidR="00C472E1" w:rsidRPr="005E5F39" w:rsidRDefault="00697B31">
      <w:pPr>
        <w:numPr>
          <w:ilvl w:val="0"/>
          <w:numId w:val="1"/>
        </w:numPr>
        <w:spacing w:before="120"/>
        <w:ind w:hanging="357"/>
        <w:jc w:val="both"/>
      </w:pPr>
      <w:r w:rsidRPr="005E5F39">
        <w:t>su INA, se la condizione di cui al punto precedente non è verificata;</w:t>
      </w:r>
    </w:p>
    <w:p w14:paraId="2828F403" w14:textId="77777777" w:rsidR="00C472E1" w:rsidRPr="005E5F39" w:rsidRDefault="00697B31">
      <w:pPr>
        <w:numPr>
          <w:ilvl w:val="0"/>
          <w:numId w:val="1"/>
        </w:numPr>
        <w:spacing w:before="120"/>
        <w:ind w:hanging="357"/>
        <w:jc w:val="both"/>
      </w:pPr>
      <w:r w:rsidRPr="005E5F39">
        <w:t>su AE se la persona non è presente su INA; in tal caso, si richiama il servizio di AE di interrogazione per codice fiscale.</w:t>
      </w:r>
    </w:p>
    <w:p w14:paraId="4625E265" w14:textId="77777777" w:rsidR="00C472E1" w:rsidRPr="005E5F39" w:rsidRDefault="00697B31">
      <w:pPr>
        <w:spacing w:before="240"/>
        <w:ind w:left="794"/>
        <w:jc w:val="both"/>
      </w:pPr>
      <w:r w:rsidRPr="005E5F39">
        <w:lastRenderedPageBreak/>
        <w:t>In assenza di errori, il servizio restituisce:</w:t>
      </w:r>
    </w:p>
    <w:p w14:paraId="366B0539" w14:textId="77777777" w:rsidR="00C472E1" w:rsidRPr="005E5F39" w:rsidRDefault="00697B31">
      <w:pPr>
        <w:numPr>
          <w:ilvl w:val="0"/>
          <w:numId w:val="1"/>
        </w:numPr>
        <w:spacing w:before="120"/>
        <w:ind w:hanging="357"/>
        <w:jc w:val="both"/>
      </w:pPr>
      <w:r w:rsidRPr="005E5F39">
        <w:t>generalità anagrafiche complete;</w:t>
      </w:r>
    </w:p>
    <w:p w14:paraId="42B42EF4" w14:textId="77777777" w:rsidR="00C472E1" w:rsidRPr="005E5F39" w:rsidRDefault="00697B31">
      <w:pPr>
        <w:numPr>
          <w:ilvl w:val="0"/>
          <w:numId w:val="1"/>
        </w:numPr>
        <w:spacing w:before="120"/>
        <w:ind w:hanging="357"/>
        <w:jc w:val="both"/>
      </w:pPr>
      <w:r w:rsidRPr="005E5F39">
        <w:t>sesso, data e luogo di nascita;</w:t>
      </w:r>
    </w:p>
    <w:p w14:paraId="157A18EA" w14:textId="77777777" w:rsidR="00C472E1" w:rsidRPr="005E5F39" w:rsidRDefault="00697B31">
      <w:pPr>
        <w:numPr>
          <w:ilvl w:val="0"/>
          <w:numId w:val="1"/>
        </w:numPr>
        <w:spacing w:before="120"/>
        <w:ind w:hanging="357"/>
        <w:jc w:val="both"/>
      </w:pPr>
      <w:r w:rsidRPr="005E5F39">
        <w:t>dati dei genitori se la persona è un minore iscritto in  ANPR;</w:t>
      </w:r>
    </w:p>
    <w:p w14:paraId="081A8D6C" w14:textId="77777777" w:rsidR="00C472E1" w:rsidRPr="005E5F39" w:rsidRDefault="00697B31">
      <w:pPr>
        <w:numPr>
          <w:ilvl w:val="0"/>
          <w:numId w:val="1"/>
        </w:numPr>
        <w:spacing w:before="120"/>
        <w:ind w:hanging="357"/>
        <w:jc w:val="both"/>
      </w:pPr>
      <w:r w:rsidRPr="005E5F39">
        <w:t>fonte dei dati (ANPR, INA, AIRE centrale, AE);</w:t>
      </w:r>
    </w:p>
    <w:p w14:paraId="7DB0157D" w14:textId="77777777" w:rsidR="00C472E1" w:rsidRPr="005E5F39" w:rsidRDefault="00697B31">
      <w:pPr>
        <w:numPr>
          <w:ilvl w:val="0"/>
          <w:numId w:val="1"/>
        </w:numPr>
        <w:spacing w:before="120"/>
        <w:ind w:hanging="357"/>
        <w:jc w:val="both"/>
      </w:pPr>
      <w:ins w:id="1139" w:author="Antonio Antetomaso" w:date="2017-03-21T23:06:00Z">
        <w:r w:rsidRPr="005E5F39">
          <w:t xml:space="preserve">dati completi di </w:t>
        </w:r>
      </w:ins>
      <w:r w:rsidRPr="005E5F39">
        <w:t>residenza per i soli soggetti presenti in ANPR o nell’AIRE centrale</w:t>
      </w:r>
      <w:ins w:id="1140" w:author="Antonio Antetomaso" w:date="2017-03-21T23:05:00Z">
        <w:r w:rsidRPr="005E5F39">
          <w:t xml:space="preserve">,  Comune di residenza se il cittadino è presente su </w:t>
        </w:r>
        <w:commentRangeStart w:id="1141"/>
        <w:r w:rsidRPr="005E5F39">
          <w:t>INA</w:t>
        </w:r>
        <w:commentRangeEnd w:id="1141"/>
        <w:r w:rsidRPr="005E5F39">
          <w:commentReference w:id="1141"/>
        </w:r>
        <w:r w:rsidRPr="005E5F39">
          <w:t>.</w:t>
        </w:r>
      </w:ins>
      <w:del w:id="1142" w:author="Antonio Antetomaso" w:date="2017-03-21T23:05:00Z">
        <w:r w:rsidRPr="005E5F39">
          <w:delText>.</w:delText>
        </w:r>
      </w:del>
    </w:p>
    <w:p w14:paraId="67355185" w14:textId="77777777" w:rsidR="00C472E1" w:rsidRPr="005E5F39" w:rsidRDefault="00697B31">
      <w:pPr>
        <w:spacing w:before="240"/>
        <w:ind w:left="794"/>
        <w:jc w:val="both"/>
      </w:pPr>
      <w:r w:rsidRPr="005E5F39">
        <w:t>A carico del sistema “chiamante” è la verifica di ammissibilità dei dati.</w:t>
      </w:r>
      <w:r w:rsidRPr="005E5F39">
        <w:rPr>
          <w:vertAlign w:val="superscript"/>
        </w:rPr>
        <w:footnoteReference w:id="4"/>
      </w:r>
    </w:p>
    <w:p w14:paraId="038557ED" w14:textId="77777777" w:rsidR="00C472E1" w:rsidRPr="005E5F39" w:rsidRDefault="00697B31">
      <w:pPr>
        <w:pStyle w:val="Titolo4"/>
        <w:numPr>
          <w:ilvl w:val="2"/>
          <w:numId w:val="4"/>
        </w:numPr>
        <w:pPrChange w:id="1143" w:author="Antonio Antetomaso" w:date="2017-03-30T16:30:00Z">
          <w:pPr>
            <w:pStyle w:val="Titolo3"/>
            <w:numPr>
              <w:ilvl w:val="2"/>
              <w:numId w:val="4"/>
            </w:numPr>
            <w:ind w:left="851" w:firstLine="0"/>
          </w:pPr>
        </w:pPrChange>
      </w:pPr>
      <w:bookmarkStart w:id="1144" w:name="_Toc482279590"/>
      <w:r w:rsidRPr="005E5F39">
        <w:t>Struttura dati richiesta</w:t>
      </w:r>
      <w:bookmarkEnd w:id="1144"/>
    </w:p>
    <w:p w14:paraId="2D8AD533" w14:textId="4A843BA9" w:rsidR="00C472E1" w:rsidRPr="00856531" w:rsidRDefault="00856531">
      <w:pPr>
        <w:spacing w:before="240"/>
        <w:ind w:left="794"/>
        <w:jc w:val="center"/>
        <w:rPr>
          <w:ins w:id="1145" w:author="CARBONIN GINA" w:date="2017-05-11T15:15:00Z"/>
          <w:rStyle w:val="Collegamentoipertestuale"/>
          <w:b/>
        </w:rPr>
      </w:pPr>
      <w:ins w:id="1146" w:author="CARBONIN GINA" w:date="2017-05-11T15:15:00Z">
        <w:r>
          <w:rPr>
            <w:b/>
            <w:color w:val="0000FF"/>
            <w:u w:val="single"/>
          </w:rPr>
          <w:fldChar w:fldCharType="begin"/>
        </w:r>
        <w:r>
          <w:rPr>
            <w:b/>
            <w:color w:val="0000FF"/>
            <w:u w:val="single"/>
          </w:rPr>
          <w:instrText xml:space="preserve"> HYPERLINK "strutture%20dati%20excel/SERVIZI/CIE2-Interrogazione.xlsx" </w:instrText>
        </w:r>
        <w:r>
          <w:rPr>
            <w:b/>
            <w:color w:val="0000FF"/>
            <w:u w:val="single"/>
          </w:rPr>
          <w:fldChar w:fldCharType="separate"/>
        </w:r>
        <w:r w:rsidR="00344094" w:rsidRPr="00856531">
          <w:rPr>
            <w:rStyle w:val="Collegamentoipertestuale"/>
            <w:b/>
          </w:rPr>
          <w:t>CIE2Interrogazione</w:t>
        </w:r>
        <w:del w:id="1147" w:author="CARBONIN GINA" w:date="2017-05-09T16:06:00Z">
          <w:r w:rsidR="00697B31" w:rsidRPr="00856531" w:rsidDel="00344094">
            <w:rPr>
              <w:rStyle w:val="Collegamentoipertestuale"/>
              <w:b/>
            </w:rPr>
            <w:delText xml:space="preserve"> </w:delText>
          </w:r>
        </w:del>
      </w:ins>
    </w:p>
    <w:p w14:paraId="4221BE8C" w14:textId="70B95FCD" w:rsidR="00C472E1" w:rsidRPr="005E5F39" w:rsidRDefault="00856531">
      <w:pPr>
        <w:pStyle w:val="Titolo4"/>
        <w:numPr>
          <w:ilvl w:val="2"/>
          <w:numId w:val="4"/>
        </w:numPr>
        <w:pPrChange w:id="1148" w:author="Antonio Antetomaso" w:date="2017-03-30T16:30:00Z">
          <w:pPr>
            <w:pStyle w:val="Titolo3"/>
            <w:numPr>
              <w:ilvl w:val="2"/>
              <w:numId w:val="4"/>
            </w:numPr>
            <w:ind w:firstLine="57"/>
          </w:pPr>
        </w:pPrChange>
      </w:pPr>
      <w:ins w:id="1149" w:author="CARBONIN GINA" w:date="2017-05-11T15:15:00Z">
        <w:r>
          <w:rPr>
            <w:color w:val="0000FF"/>
            <w:u w:val="single"/>
          </w:rPr>
          <w:fldChar w:fldCharType="end"/>
        </w:r>
      </w:ins>
      <w:bookmarkStart w:id="1150" w:name="_Toc482279591"/>
      <w:r w:rsidR="00697B31" w:rsidRPr="005E5F39">
        <w:t>Struttura dati risposta</w:t>
      </w:r>
      <w:bookmarkEnd w:id="1150"/>
    </w:p>
    <w:p w14:paraId="73C49A95" w14:textId="312C8AFA" w:rsidR="00344094" w:rsidRPr="00344094" w:rsidRDefault="00344094">
      <w:pPr>
        <w:spacing w:before="240"/>
        <w:ind w:left="794"/>
        <w:jc w:val="center"/>
        <w:rPr>
          <w:ins w:id="1151" w:author="CARBONIN GINA" w:date="2017-05-09T16:07:00Z"/>
          <w:rStyle w:val="Collegamentoipertestuale"/>
          <w:b/>
          <w:rPrChange w:id="1152" w:author="CARBONIN GINA" w:date="2017-05-09T16:06:00Z">
            <w:rPr>
              <w:ins w:id="1153" w:author="CARBONIN GINA" w:date="2017-05-09T16:07:00Z"/>
            </w:rPr>
          </w:rPrChange>
        </w:rPr>
        <w:pPrChange w:id="1154" w:author="CARBONIN GINA" w:date="2017-05-09T16:06:00Z">
          <w:pPr>
            <w:pStyle w:val="Paragrafoelenco"/>
            <w:numPr>
              <w:numId w:val="4"/>
            </w:numPr>
            <w:spacing w:before="240"/>
            <w:ind w:left="794"/>
            <w:jc w:val="center"/>
          </w:pPr>
        </w:pPrChange>
      </w:pPr>
      <w:ins w:id="1155" w:author="CARBONIN GINA" w:date="2017-05-09T16:07:00Z">
        <w:r>
          <w:rPr>
            <w:b/>
            <w:color w:val="0000FF"/>
            <w:u w:val="single"/>
          </w:rPr>
          <w:fldChar w:fldCharType="begin"/>
        </w:r>
      </w:ins>
      <w:ins w:id="1156" w:author="CARBONIN GINA" w:date="2017-05-11T15:15:00Z">
        <w:r w:rsidR="00856531">
          <w:rPr>
            <w:b/>
            <w:color w:val="0000FF"/>
            <w:u w:val="single"/>
          </w:rPr>
          <w:instrText>HYPERLINK "strutture%20dati%20excel/SERVIZI/CIE2InterrogazioneResponse.xlsx"</w:instrText>
        </w:r>
      </w:ins>
      <w:ins w:id="1157" w:author="CARBONIN GINA" w:date="2017-05-09T16:07:00Z">
        <w:r>
          <w:rPr>
            <w:b/>
            <w:color w:val="0000FF"/>
            <w:u w:val="single"/>
          </w:rPr>
          <w:fldChar w:fldCharType="separate"/>
        </w:r>
        <w:r w:rsidRPr="00344094">
          <w:rPr>
            <w:rStyle w:val="Collegamentoipertestuale"/>
            <w:b/>
          </w:rPr>
          <w:t>CIE2Interrogazione</w:t>
        </w:r>
        <w:r w:rsidRPr="00344094">
          <w:rPr>
            <w:rStyle w:val="Collegamentoipertestuale"/>
            <w:b/>
            <w:rPrChange w:id="1158" w:author="CARBONIN GINA" w:date="2017-05-09T16:06:00Z">
              <w:rPr/>
            </w:rPrChange>
          </w:rPr>
          <w:t>Response</w:t>
        </w:r>
      </w:ins>
    </w:p>
    <w:p w14:paraId="2397E378" w14:textId="171A2B42" w:rsidR="00C472E1" w:rsidRPr="005E5F39" w:rsidRDefault="00344094">
      <w:pPr>
        <w:spacing w:before="240"/>
        <w:ind w:left="794"/>
        <w:jc w:val="center"/>
        <w:rPr>
          <w:b/>
        </w:rPr>
      </w:pPr>
      <w:ins w:id="1159" w:author="CARBONIN GINA" w:date="2017-05-09T16:07:00Z">
        <w:r>
          <w:rPr>
            <w:b/>
            <w:color w:val="0000FF"/>
            <w:u w:val="single"/>
          </w:rPr>
          <w:fldChar w:fldCharType="end"/>
        </w:r>
      </w:ins>
      <w:del w:id="1160" w:author="CARBONIN GINA" w:date="2017-03-28T11:46:00Z">
        <w:r w:rsidR="00697B31" w:rsidRPr="005E5F39">
          <w:rPr>
            <w:b/>
            <w:color w:val="0000FF"/>
            <w:u w:val="single"/>
          </w:rPr>
          <w:delText xml:space="preserve">File </w:delText>
        </w:r>
        <w:r w:rsidR="00697B31" w:rsidRPr="005E5F39">
          <w:rPr>
            <w:b/>
            <w:color w:val="0000FF"/>
            <w:sz w:val="20"/>
            <w:szCs w:val="20"/>
            <w:u w:val="single"/>
          </w:rPr>
          <w:delText>CIE2Interrogazione</w:delText>
        </w:r>
        <w:r w:rsidR="00697B31" w:rsidRPr="005E5F39">
          <w:rPr>
            <w:b/>
            <w:color w:val="0000FF"/>
            <w:u w:val="single"/>
          </w:rPr>
          <w:delText>Response.xls</w:delText>
        </w:r>
      </w:del>
      <w:r w:rsidR="00697B31" w:rsidRPr="005E5F39">
        <w:rPr>
          <w:b/>
        </w:rPr>
        <w:t xml:space="preserve"> </w:t>
      </w:r>
    </w:p>
    <w:p w14:paraId="14FE2792" w14:textId="77777777" w:rsidR="00C472E1" w:rsidRPr="005E5F39" w:rsidRDefault="00DB2D92">
      <w:pPr>
        <w:pStyle w:val="Titolo2"/>
        <w:numPr>
          <w:ilvl w:val="1"/>
          <w:numId w:val="4"/>
        </w:numPr>
        <w:ind w:left="1134" w:hanging="708"/>
        <w:pPrChange w:id="1161" w:author="Antonio Antetomaso" w:date="2017-03-30T16:23:00Z">
          <w:pPr>
            <w:pStyle w:val="Titolo2"/>
            <w:numPr>
              <w:ilvl w:val="1"/>
              <w:numId w:val="4"/>
            </w:numPr>
            <w:ind w:left="993" w:hanging="567"/>
          </w:pPr>
        </w:pPrChange>
      </w:pPr>
      <w:bookmarkStart w:id="1162" w:name="_Toc482279592"/>
      <w:r w:rsidRPr="005E5F39">
        <w:t>Comu</w:t>
      </w:r>
      <w:r w:rsidR="00697B31" w:rsidRPr="005E5F39">
        <w:t>nicazione di avvenuta emissione CIE</w:t>
      </w:r>
      <w:bookmarkEnd w:id="1162"/>
      <w:r w:rsidR="00697B31" w:rsidRPr="005E5F39">
        <w:t xml:space="preserve"> </w:t>
      </w:r>
    </w:p>
    <w:p w14:paraId="7540CF9F" w14:textId="2B525D0B" w:rsidR="00C472E1" w:rsidRPr="005E5F39" w:rsidRDefault="00697B31">
      <w:pPr>
        <w:spacing w:before="240"/>
        <w:ind w:left="794"/>
        <w:jc w:val="both"/>
      </w:pPr>
      <w:r w:rsidRPr="005E5F39">
        <w:t>L’operazione consente di comunicare ad ANPR il dati relativi alla CIE emessa</w:t>
      </w:r>
      <w:ins w:id="1163" w:author="Antonio Antetomaso" w:date="2017-03-21T23:09:00Z">
        <w:r w:rsidRPr="005E5F39">
          <w:t>, comprensivi del seriale della CIE, della data di emissione e della data di scadenza</w:t>
        </w:r>
      </w:ins>
      <w:r w:rsidRPr="005E5F39">
        <w:t xml:space="preserve"> </w:t>
      </w:r>
      <w:del w:id="1164" w:author="CARBONIN GINA" w:date="2017-05-09T16:07:00Z">
        <w:r w:rsidRPr="005E5F39" w:rsidDel="00344094">
          <w:delText>.</w:delText>
        </w:r>
      </w:del>
    </w:p>
    <w:p w14:paraId="526A00D2" w14:textId="77777777" w:rsidR="00C472E1" w:rsidRPr="005E5F39" w:rsidRDefault="00697B31">
      <w:pPr>
        <w:spacing w:before="240"/>
        <w:ind w:left="794"/>
        <w:jc w:val="both"/>
      </w:pPr>
      <w:del w:id="1165" w:author="Antonio Antetomaso" w:date="2017-03-21T23:09:00Z">
        <w:r w:rsidRPr="005E5F39">
          <w:delText>Dalla documentazione fornita da IPZS, si evince che il seriale della carta è associato al cittadino nella fase finale del processo di emissione che si svolge presso il comune, con l’intervento di un operatore comune</w:delText>
        </w:r>
      </w:del>
      <w:ins w:id="1166" w:author="Antonio Antetomaso" w:date="2017-03-21T23:09:00Z">
        <w:r w:rsidRPr="005E5F39">
          <w:t>Il seriale della CIE in particolare è automaticamente calcolato dal sistema CIEOnline durante l’inserimento della richiesta di emissione a cura dell’uffi</w:t>
        </w:r>
        <w:del w:id="1167" w:author="CARBONIN GINA" w:date="2017-05-09T16:07:00Z">
          <w:r w:rsidRPr="005E5F39" w:rsidDel="00344094">
            <w:delText>i</w:delText>
          </w:r>
        </w:del>
        <w:r w:rsidRPr="005E5F39">
          <w:t>ciale di anagrafe</w:t>
        </w:r>
      </w:ins>
      <w:r w:rsidRPr="005E5F39">
        <w:t>. Ciò consente di aggiornare automaticamente la scheda individuale</w:t>
      </w:r>
      <w:r w:rsidRPr="005E5F39">
        <w:rPr>
          <w:vertAlign w:val="superscript"/>
        </w:rPr>
        <w:footnoteReference w:id="5"/>
      </w:r>
      <w:ins w:id="1168" w:author="Antonio Antetomaso" w:date="2017-03-21T23:10:00Z">
        <w:r w:rsidRPr="005E5F39">
          <w:t xml:space="preserve"> nel momento in cui viene richiesta l’emissione del documento al termine della fase di istruttoria.</w:t>
        </w:r>
      </w:ins>
      <w:del w:id="1169" w:author="Antonio Antetomaso" w:date="2017-03-21T23:10:00Z">
        <w:r w:rsidRPr="005E5F39">
          <w:delText>.</w:delText>
        </w:r>
      </w:del>
    </w:p>
    <w:p w14:paraId="47AE4E15" w14:textId="77777777" w:rsidR="00C472E1" w:rsidRPr="005E5F39" w:rsidRDefault="00697B31">
      <w:pPr>
        <w:spacing w:before="240"/>
        <w:ind w:left="794"/>
        <w:jc w:val="both"/>
      </w:pPr>
      <w:commentRangeStart w:id="1170"/>
      <w:commentRangeStart w:id="1171"/>
      <w:r w:rsidRPr="005E5F39">
        <w:rPr>
          <w:rPrChange w:id="1172" w:author="CARBONIN GINA" w:date="2017-05-09T13:09:00Z">
            <w:rPr>
              <w:highlight w:val="yellow"/>
            </w:rPr>
          </w:rPrChange>
        </w:rPr>
        <w:t>Da valutare se acquisire i dati della carta emessa anche per i soggetti residenti in comuni non subentrati.</w:t>
      </w:r>
      <w:commentRangeEnd w:id="1170"/>
      <w:r w:rsidRPr="005E5F39">
        <w:commentReference w:id="1170"/>
      </w:r>
      <w:commentRangeEnd w:id="1171"/>
      <w:r w:rsidRPr="005E5F39">
        <w:commentReference w:id="1171"/>
      </w:r>
    </w:p>
    <w:p w14:paraId="04F654A6" w14:textId="77777777" w:rsidR="00C472E1" w:rsidRPr="005E5F39" w:rsidRDefault="00697B31">
      <w:pPr>
        <w:spacing w:before="240"/>
        <w:ind w:left="794"/>
        <w:jc w:val="both"/>
      </w:pPr>
      <w:r w:rsidRPr="005E5F39">
        <w:lastRenderedPageBreak/>
        <w:t>I dati da specificare nella richiesta di aggiornamento sono i seguenti:</w:t>
      </w:r>
    </w:p>
    <w:p w14:paraId="791A0FAF" w14:textId="5DCE751A" w:rsidR="00C472E1" w:rsidRPr="005E5F39" w:rsidRDefault="00697B31">
      <w:pPr>
        <w:numPr>
          <w:ilvl w:val="0"/>
          <w:numId w:val="1"/>
        </w:numPr>
        <w:spacing w:before="120"/>
        <w:ind w:hanging="357"/>
        <w:jc w:val="both"/>
      </w:pPr>
      <w:r w:rsidRPr="005E5F39">
        <w:t>codice fiscale</w:t>
      </w:r>
      <w:ins w:id="1173" w:author="CARBONIN GINA" w:date="2017-05-09T16:54:00Z">
        <w:r w:rsidR="00784943">
          <w:t xml:space="preserve"> (obbligatorio);</w:t>
        </w:r>
      </w:ins>
      <w:del w:id="1174" w:author="CARBONIN GINA" w:date="2017-05-09T16:54:00Z">
        <w:r w:rsidRPr="005E5F39" w:rsidDel="00784943">
          <w:delText>;</w:delText>
        </w:r>
      </w:del>
    </w:p>
    <w:p w14:paraId="77D8B34B" w14:textId="77777777" w:rsidR="00C472E1" w:rsidRPr="005E5F39" w:rsidRDefault="00697B31">
      <w:pPr>
        <w:numPr>
          <w:ilvl w:val="0"/>
          <w:numId w:val="1"/>
        </w:numPr>
        <w:spacing w:before="120"/>
        <w:ind w:hanging="357"/>
        <w:jc w:val="both"/>
      </w:pPr>
      <w:r w:rsidRPr="005E5F39">
        <w:t>identificativo soggetto attribuito da ANPR (alternativo al codice fiscale e solo per i comuni subentrati);</w:t>
      </w:r>
    </w:p>
    <w:p w14:paraId="4F6334DD" w14:textId="77777777" w:rsidR="00C472E1" w:rsidRPr="005E5F39" w:rsidRDefault="00697B31">
      <w:pPr>
        <w:numPr>
          <w:ilvl w:val="0"/>
          <w:numId w:val="1"/>
        </w:numPr>
        <w:spacing w:before="120"/>
        <w:ind w:hanging="357"/>
        <w:jc w:val="both"/>
      </w:pPr>
      <w:r w:rsidRPr="005E5F39">
        <w:t>cognome o indicatore di assenza cognome (obbligatorio);</w:t>
      </w:r>
    </w:p>
    <w:p w14:paraId="2BEFDC6D" w14:textId="77777777" w:rsidR="00C472E1" w:rsidRPr="005E5F39" w:rsidRDefault="00697B31">
      <w:pPr>
        <w:numPr>
          <w:ilvl w:val="0"/>
          <w:numId w:val="1"/>
        </w:numPr>
        <w:spacing w:before="120"/>
        <w:ind w:hanging="357"/>
        <w:jc w:val="both"/>
      </w:pPr>
      <w:r w:rsidRPr="005E5F39">
        <w:t>nome o indicatore di assenza nome (obbligatorio)</w:t>
      </w:r>
      <w:ins w:id="1175" w:author="Antonio Antetomaso" w:date="2017-03-21T23:16:00Z">
        <w:r w:rsidRPr="005E5F39">
          <w:t>;</w:t>
        </w:r>
      </w:ins>
      <w:del w:id="1176" w:author="Antonio Antetomaso" w:date="2017-03-21T23:16:00Z">
        <w:r w:rsidRPr="005E5F39">
          <w:delText xml:space="preserve">,  </w:delText>
        </w:r>
      </w:del>
    </w:p>
    <w:p w14:paraId="2BE808C8" w14:textId="2D668006" w:rsidR="00C472E1" w:rsidRPr="005E5F39" w:rsidDel="00357AFC" w:rsidRDefault="00697B31">
      <w:pPr>
        <w:numPr>
          <w:ilvl w:val="0"/>
          <w:numId w:val="1"/>
        </w:numPr>
        <w:spacing w:before="120"/>
        <w:ind w:hanging="357"/>
        <w:jc w:val="both"/>
        <w:rPr>
          <w:del w:id="1177" w:author="CARBONIN GINA" w:date="2017-05-09T16:57:00Z"/>
        </w:rPr>
      </w:pPr>
      <w:del w:id="1178" w:author="CARBONIN GINA" w:date="2017-05-09T16:57:00Z">
        <w:r w:rsidRPr="003127B4" w:rsidDel="00357AFC">
          <w:rPr>
            <w:highlight w:val="yellow"/>
            <w:rPrChange w:id="1179" w:author="CARBONIN GINA" w:date="2017-05-09T16:26:00Z">
              <w:rPr/>
            </w:rPrChange>
          </w:rPr>
          <w:delText>data nascita</w:delText>
        </w:r>
      </w:del>
      <w:del w:id="1180" w:author="CARBONIN GINA" w:date="2017-05-09T16:26:00Z">
        <w:r w:rsidRPr="005E5F39" w:rsidDel="003127B4">
          <w:delText xml:space="preserve">, </w:delText>
        </w:r>
      </w:del>
      <w:del w:id="1181" w:author="CARBONIN GINA" w:date="2017-05-09T16:57:00Z">
        <w:r w:rsidRPr="005E5F39" w:rsidDel="00357AFC">
          <w:delText>luogo di nascita, sesso (obbli</w:delText>
        </w:r>
      </w:del>
      <w:ins w:id="1182" w:author="Antonio Antetomaso" w:date="2017-03-21T23:16:00Z">
        <w:del w:id="1183" w:author="CARBONIN GINA" w:date="2017-05-09T16:57:00Z">
          <w:r w:rsidRPr="005E5F39" w:rsidDel="00357AFC">
            <w:delText>ga</w:delText>
          </w:r>
        </w:del>
      </w:ins>
      <w:del w:id="1184" w:author="CARBONIN GINA" w:date="2017-05-09T16:57:00Z">
        <w:r w:rsidRPr="005E5F39" w:rsidDel="00357AFC">
          <w:delText>gtorio);</w:delText>
        </w:r>
      </w:del>
    </w:p>
    <w:p w14:paraId="7FA5A98F" w14:textId="77777777" w:rsidR="00C472E1" w:rsidRPr="005E5F39" w:rsidRDefault="00697B31">
      <w:pPr>
        <w:numPr>
          <w:ilvl w:val="0"/>
          <w:numId w:val="1"/>
        </w:numPr>
        <w:spacing w:before="120"/>
        <w:ind w:hanging="357"/>
        <w:jc w:val="both"/>
        <w:rPr>
          <w:ins w:id="1185" w:author="Antonio Antetomaso" w:date="2017-03-21T23:15:00Z"/>
        </w:rPr>
      </w:pPr>
      <w:del w:id="1186" w:author="Antonio Antetomaso" w:date="2017-03-21T23:15:00Z">
        <w:r w:rsidRPr="005E5F39">
          <w:delText>dati della carta di identità (obbligatorio).</w:delText>
        </w:r>
      </w:del>
      <w:ins w:id="1187" w:author="Antonio Antetomaso" w:date="2017-03-21T23:15:00Z">
        <w:r w:rsidRPr="005E5F39">
          <w:t>seriale della carta di identità elettronica (numero unico nazionale, obbligatorio);</w:t>
        </w:r>
      </w:ins>
    </w:p>
    <w:p w14:paraId="1166C90A" w14:textId="77777777" w:rsidR="00C472E1" w:rsidRPr="005E5F39" w:rsidRDefault="00697B31">
      <w:pPr>
        <w:numPr>
          <w:ilvl w:val="0"/>
          <w:numId w:val="1"/>
        </w:numPr>
        <w:spacing w:before="120"/>
        <w:ind w:hanging="357"/>
        <w:jc w:val="both"/>
        <w:rPr>
          <w:ins w:id="1188" w:author="Antonio Antetomaso" w:date="2017-03-21T23:15:00Z"/>
        </w:rPr>
      </w:pPr>
      <w:ins w:id="1189" w:author="Antonio Antetomaso" w:date="2017-03-21T23:15:00Z">
        <w:r w:rsidRPr="005E5F39">
          <w:t>data di emissione della carta di identità elettronica (obbligatorio);</w:t>
        </w:r>
      </w:ins>
    </w:p>
    <w:p w14:paraId="4CF9C0D8" w14:textId="77777777" w:rsidR="003127B4" w:rsidRDefault="00697B31">
      <w:pPr>
        <w:numPr>
          <w:ilvl w:val="0"/>
          <w:numId w:val="1"/>
        </w:numPr>
        <w:spacing w:before="120"/>
        <w:ind w:hanging="357"/>
        <w:jc w:val="both"/>
        <w:rPr>
          <w:ins w:id="1190" w:author="CARBONIN GINA" w:date="2017-05-09T16:26:00Z"/>
        </w:rPr>
      </w:pPr>
      <w:ins w:id="1191" w:author="Antonio Antetomaso" w:date="2017-03-21T23:15:00Z">
        <w:r w:rsidRPr="005E5F39">
          <w:t>data di scadenza della carta di id</w:t>
        </w:r>
        <w:del w:id="1192" w:author="CARBONIN GINA" w:date="2017-05-09T16:25:00Z">
          <w:r w:rsidRPr="005E5F39" w:rsidDel="003127B4">
            <w:delText>ne</w:delText>
          </w:r>
        </w:del>
      </w:ins>
      <w:ins w:id="1193" w:author="CARBONIN GINA" w:date="2017-05-09T16:25:00Z">
        <w:r w:rsidR="003127B4">
          <w:t>en</w:t>
        </w:r>
      </w:ins>
      <w:ins w:id="1194" w:author="Antonio Antetomaso" w:date="2017-03-21T23:15:00Z">
        <w:r w:rsidRPr="005E5F39">
          <w:t>tità elettronica (obbligatorio)</w:t>
        </w:r>
      </w:ins>
      <w:ins w:id="1195" w:author="CARBONIN GINA" w:date="2017-05-09T16:26:00Z">
        <w:r w:rsidR="003127B4">
          <w:t>;</w:t>
        </w:r>
      </w:ins>
    </w:p>
    <w:p w14:paraId="2F3B424D" w14:textId="4F4FFCCD" w:rsidR="00C472E1" w:rsidRPr="005E5F39" w:rsidRDefault="003127B4">
      <w:pPr>
        <w:numPr>
          <w:ilvl w:val="0"/>
          <w:numId w:val="1"/>
        </w:numPr>
        <w:spacing w:before="120"/>
        <w:ind w:hanging="357"/>
        <w:jc w:val="both"/>
      </w:pPr>
      <w:ins w:id="1196" w:author="CARBONIN GINA" w:date="2017-05-09T16:26:00Z">
        <w:r w:rsidRPr="003127B4">
          <w:rPr>
            <w:highlight w:val="yellow"/>
            <w:rPrChange w:id="1197" w:author="CARBONIN GINA" w:date="2017-05-09T16:27:00Z">
              <w:rPr/>
            </w:rPrChange>
          </w:rPr>
          <w:t>indicatore se la carta è valida o meno per l</w:t>
        </w:r>
      </w:ins>
      <w:ins w:id="1198" w:author="CARBONIN GINA" w:date="2017-05-09T16:27:00Z">
        <w:r w:rsidRPr="003127B4">
          <w:rPr>
            <w:highlight w:val="yellow"/>
            <w:rPrChange w:id="1199" w:author="CARBONIN GINA" w:date="2017-05-09T16:27:00Z">
              <w:rPr/>
            </w:rPrChange>
          </w:rPr>
          <w:t>’espatrio</w:t>
        </w:r>
      </w:ins>
      <w:ins w:id="1200" w:author="CARBONIN GINA" w:date="2017-05-09T16:57:00Z">
        <w:r w:rsidR="00357AFC">
          <w:rPr>
            <w:highlight w:val="yellow"/>
          </w:rPr>
          <w:t xml:space="preserve"> (obbligatorio)</w:t>
        </w:r>
      </w:ins>
      <w:ins w:id="1201" w:author="CARBONIN GINA" w:date="2017-05-09T16:27:00Z">
        <w:r w:rsidRPr="003127B4">
          <w:rPr>
            <w:highlight w:val="yellow"/>
            <w:rPrChange w:id="1202" w:author="CARBONIN GINA" w:date="2017-05-09T16:27:00Z">
              <w:rPr/>
            </w:rPrChange>
          </w:rPr>
          <w:t>.</w:t>
        </w:r>
      </w:ins>
      <w:ins w:id="1203" w:author="Antonio Antetomaso" w:date="2017-03-21T23:15:00Z">
        <w:del w:id="1204" w:author="CARBONIN GINA" w:date="2017-05-09T16:26:00Z">
          <w:r w:rsidR="00697B31" w:rsidRPr="005E5F39" w:rsidDel="003127B4">
            <w:delText>.</w:delText>
          </w:r>
        </w:del>
      </w:ins>
    </w:p>
    <w:p w14:paraId="0F6B4A42" w14:textId="77777777" w:rsidR="00C472E1" w:rsidRPr="005E5F39" w:rsidRDefault="00697B31">
      <w:pPr>
        <w:spacing w:before="240"/>
        <w:ind w:left="794"/>
        <w:jc w:val="both"/>
      </w:pPr>
      <w:r w:rsidRPr="005E5F39">
        <w:t>In assenza di errori, ANPR conferma l’avvenuto aggiornamento.</w:t>
      </w:r>
    </w:p>
    <w:p w14:paraId="43798697" w14:textId="77777777" w:rsidR="00784943" w:rsidRPr="005E5F39" w:rsidRDefault="00784943" w:rsidP="00784943">
      <w:pPr>
        <w:pStyle w:val="Titolo4"/>
        <w:numPr>
          <w:ilvl w:val="2"/>
          <w:numId w:val="4"/>
        </w:numPr>
        <w:rPr>
          <w:ins w:id="1205" w:author="CARBONIN GINA" w:date="2017-05-09T16:56:00Z"/>
        </w:rPr>
      </w:pPr>
      <w:bookmarkStart w:id="1206" w:name="_Toc482279593"/>
      <w:ins w:id="1207" w:author="CARBONIN GINA" w:date="2017-05-09T16:56:00Z">
        <w:r w:rsidRPr="005E5F39">
          <w:t>Struttura dati richiesta</w:t>
        </w:r>
        <w:bookmarkEnd w:id="1206"/>
      </w:ins>
    </w:p>
    <w:p w14:paraId="282D25C6" w14:textId="3AB8AAFD" w:rsidR="00784943" w:rsidRPr="00357AFC" w:rsidRDefault="00357AFC" w:rsidP="00784943">
      <w:pPr>
        <w:spacing w:before="240"/>
        <w:ind w:left="794"/>
        <w:jc w:val="center"/>
        <w:rPr>
          <w:ins w:id="1208" w:author="CARBONIN GINA" w:date="2017-05-09T16:57:00Z"/>
          <w:rStyle w:val="Collegamentoipertestuale"/>
          <w:b/>
        </w:rPr>
      </w:pPr>
      <w:ins w:id="1209" w:author="CARBONIN GINA" w:date="2017-05-09T16:57:00Z">
        <w:r>
          <w:rPr>
            <w:b/>
            <w:color w:val="0000FF"/>
            <w:u w:val="single"/>
          </w:rPr>
          <w:fldChar w:fldCharType="begin"/>
        </w:r>
      </w:ins>
      <w:ins w:id="1210" w:author="CARBONIN GINA" w:date="2017-05-11T15:15:00Z">
        <w:r w:rsidR="00856531">
          <w:rPr>
            <w:b/>
            <w:color w:val="0000FF"/>
            <w:u w:val="single"/>
          </w:rPr>
          <w:instrText>HYPERLINK "strutture%20dati%20excel/SERVIZI/CIE8-Emissione.xlsx"</w:instrText>
        </w:r>
      </w:ins>
      <w:ins w:id="1211" w:author="CARBONIN GINA" w:date="2017-05-09T16:57:00Z">
        <w:r>
          <w:rPr>
            <w:b/>
            <w:color w:val="0000FF"/>
            <w:u w:val="single"/>
          </w:rPr>
          <w:fldChar w:fldCharType="separate"/>
        </w:r>
        <w:r w:rsidR="00784943" w:rsidRPr="00357AFC">
          <w:rPr>
            <w:rStyle w:val="Collegamentoipertestuale"/>
            <w:b/>
          </w:rPr>
          <w:t>CIE</w:t>
        </w:r>
        <w:r w:rsidRPr="00357AFC">
          <w:rPr>
            <w:rStyle w:val="Collegamentoipertestuale"/>
            <w:b/>
          </w:rPr>
          <w:t>8Emissione</w:t>
        </w:r>
      </w:ins>
    </w:p>
    <w:p w14:paraId="670EEB61" w14:textId="7740240E" w:rsidR="00784943" w:rsidRPr="005E5F39" w:rsidRDefault="00357AFC" w:rsidP="00784943">
      <w:pPr>
        <w:pStyle w:val="Titolo4"/>
        <w:numPr>
          <w:ilvl w:val="2"/>
          <w:numId w:val="4"/>
        </w:numPr>
        <w:rPr>
          <w:ins w:id="1212" w:author="CARBONIN GINA" w:date="2017-05-09T16:56:00Z"/>
        </w:rPr>
      </w:pPr>
      <w:ins w:id="1213" w:author="CARBONIN GINA" w:date="2017-05-09T16:57:00Z">
        <w:r>
          <w:rPr>
            <w:color w:val="0000FF"/>
            <w:u w:val="single"/>
          </w:rPr>
          <w:fldChar w:fldCharType="end"/>
        </w:r>
      </w:ins>
      <w:bookmarkStart w:id="1214" w:name="_Toc482279594"/>
      <w:ins w:id="1215" w:author="CARBONIN GINA" w:date="2017-05-09T16:56:00Z">
        <w:r w:rsidR="00784943" w:rsidRPr="005E5F39">
          <w:t>Struttura dati risposta</w:t>
        </w:r>
        <w:bookmarkEnd w:id="1214"/>
      </w:ins>
    </w:p>
    <w:p w14:paraId="4268C8E5" w14:textId="62148CA1" w:rsidR="00784943" w:rsidRPr="00ED50CF" w:rsidRDefault="00784943" w:rsidP="00784943">
      <w:pPr>
        <w:spacing w:before="240"/>
        <w:ind w:left="794"/>
        <w:jc w:val="center"/>
        <w:rPr>
          <w:ins w:id="1216" w:author="CARBONIN GINA" w:date="2017-05-09T16:56:00Z"/>
          <w:rStyle w:val="Collegamentoipertestuale"/>
          <w:b/>
        </w:rPr>
      </w:pPr>
      <w:ins w:id="1217" w:author="CARBONIN GINA" w:date="2017-05-09T16:56:00Z">
        <w:r>
          <w:rPr>
            <w:b/>
            <w:color w:val="0000FF"/>
            <w:u w:val="single"/>
          </w:rPr>
          <w:fldChar w:fldCharType="begin"/>
        </w:r>
      </w:ins>
      <w:ins w:id="1218" w:author="CARBONIN GINA" w:date="2017-05-11T15:16:00Z">
        <w:r w:rsidR="00856531">
          <w:rPr>
            <w:b/>
            <w:color w:val="0000FF"/>
            <w:u w:val="single"/>
          </w:rPr>
          <w:instrText>HYPERLINK "strutture%20dati%20excel/SERVIZI/CIE8-EmissioneResponse.xlsx"</w:instrText>
        </w:r>
      </w:ins>
      <w:ins w:id="1219" w:author="CARBONIN GINA" w:date="2017-05-09T16:56:00Z">
        <w:r>
          <w:rPr>
            <w:b/>
            <w:color w:val="0000FF"/>
            <w:u w:val="single"/>
          </w:rPr>
          <w:fldChar w:fldCharType="separate"/>
        </w:r>
        <w:r w:rsidRPr="00344094">
          <w:rPr>
            <w:rStyle w:val="Collegamentoipertestuale"/>
            <w:b/>
          </w:rPr>
          <w:t>CIE</w:t>
        </w:r>
        <w:r w:rsidR="00357AFC">
          <w:rPr>
            <w:rStyle w:val="Collegamentoipertestuale"/>
            <w:b/>
          </w:rPr>
          <w:t>8Emissione</w:t>
        </w:r>
        <w:r w:rsidRPr="00ED50CF">
          <w:rPr>
            <w:rStyle w:val="Collegamentoipertestuale"/>
            <w:b/>
          </w:rPr>
          <w:t>Response</w:t>
        </w:r>
      </w:ins>
    </w:p>
    <w:p w14:paraId="220C87FE" w14:textId="48EFDF2B" w:rsidR="00C472E1" w:rsidRPr="005E5F39" w:rsidDel="00784943" w:rsidRDefault="00784943">
      <w:pPr>
        <w:pStyle w:val="Titolo4"/>
        <w:numPr>
          <w:ilvl w:val="2"/>
          <w:numId w:val="4"/>
        </w:numPr>
        <w:rPr>
          <w:del w:id="1220" w:author="CARBONIN GINA" w:date="2017-05-09T16:56:00Z"/>
        </w:rPr>
        <w:pPrChange w:id="1221" w:author="Antonio Antetomaso" w:date="2017-03-30T16:29:00Z">
          <w:pPr>
            <w:pStyle w:val="Titolo4"/>
            <w:numPr>
              <w:ilvl w:val="3"/>
              <w:numId w:val="4"/>
            </w:numPr>
            <w:ind w:left="1787" w:firstLine="992"/>
          </w:pPr>
        </w:pPrChange>
      </w:pPr>
      <w:ins w:id="1222" w:author="CARBONIN GINA" w:date="2017-05-09T16:56:00Z">
        <w:r>
          <w:rPr>
            <w:b w:val="0"/>
            <w:color w:val="0000FF"/>
            <w:u w:val="single"/>
          </w:rPr>
          <w:fldChar w:fldCharType="end"/>
        </w:r>
      </w:ins>
      <w:del w:id="1223" w:author="CARBONIN GINA" w:date="2017-05-09T16:56:00Z">
        <w:r w:rsidR="00697B31" w:rsidRPr="005E5F39" w:rsidDel="00784943">
          <w:delText>Struttura dati richiesta</w:delText>
        </w:r>
        <w:bookmarkStart w:id="1224" w:name="_Toc482130748"/>
        <w:bookmarkStart w:id="1225" w:name="_Toc482133193"/>
        <w:bookmarkStart w:id="1226" w:name="_Toc482279302"/>
        <w:bookmarkStart w:id="1227" w:name="_Toc482279595"/>
        <w:bookmarkEnd w:id="1224"/>
        <w:bookmarkEnd w:id="1225"/>
        <w:bookmarkEnd w:id="1226"/>
        <w:bookmarkEnd w:id="1227"/>
      </w:del>
    </w:p>
    <w:p w14:paraId="55C9CFB9" w14:textId="77777777" w:rsidR="00C472E1" w:rsidRPr="005E5F39" w:rsidRDefault="00697B31">
      <w:pPr>
        <w:numPr>
          <w:ilvl w:val="2"/>
          <w:numId w:val="4"/>
        </w:numPr>
        <w:spacing w:before="240"/>
        <w:jc w:val="center"/>
        <w:rPr>
          <w:del w:id="1228" w:author="CARBONIN GINA" w:date="2017-03-28T11:46:00Z"/>
          <w:b/>
          <w:rPrChange w:id="1229" w:author="CARBONIN GINA" w:date="2017-05-09T13:09:00Z">
            <w:rPr>
              <w:del w:id="1230" w:author="CARBONIN GINA" w:date="2017-03-28T11:46:00Z"/>
              <w:b/>
              <w:color w:val="0000FF"/>
              <w:u w:val="single"/>
            </w:rPr>
          </w:rPrChange>
        </w:rPr>
        <w:pPrChange w:id="1231" w:author="Antonio Antetomaso" w:date="2017-03-30T16:29:00Z">
          <w:pPr>
            <w:spacing w:before="240"/>
            <w:ind w:left="794"/>
            <w:jc w:val="center"/>
          </w:pPr>
        </w:pPrChange>
      </w:pPr>
      <w:del w:id="1232" w:author="CARBONIN GINA" w:date="2017-03-28T11:46:00Z">
        <w:r w:rsidRPr="005E5F39">
          <w:rPr>
            <w:b/>
            <w:rPrChange w:id="1233" w:author="CARBONIN GINA" w:date="2017-05-09T13:09:00Z">
              <w:rPr>
                <w:b/>
                <w:color w:val="0000FF"/>
                <w:u w:val="single"/>
              </w:rPr>
            </w:rPrChange>
          </w:rPr>
          <w:delText>File CIE8Emissione.xls</w:delText>
        </w:r>
        <w:bookmarkStart w:id="1234" w:name="_Toc478654692"/>
        <w:bookmarkStart w:id="1235" w:name="_Toc478654738"/>
        <w:bookmarkStart w:id="1236" w:name="_Toc478654843"/>
        <w:bookmarkStart w:id="1237" w:name="_Toc478654888"/>
        <w:bookmarkStart w:id="1238" w:name="_Toc478654933"/>
        <w:bookmarkStart w:id="1239" w:name="_Toc478654978"/>
        <w:bookmarkStart w:id="1240" w:name="_Toc482130749"/>
        <w:bookmarkStart w:id="1241" w:name="_Toc482133194"/>
        <w:bookmarkStart w:id="1242" w:name="_Toc482279303"/>
        <w:bookmarkStart w:id="1243" w:name="_Toc482279596"/>
        <w:bookmarkEnd w:id="1234"/>
        <w:bookmarkEnd w:id="1235"/>
        <w:bookmarkEnd w:id="1236"/>
        <w:bookmarkEnd w:id="1237"/>
        <w:bookmarkEnd w:id="1238"/>
        <w:bookmarkEnd w:id="1239"/>
        <w:bookmarkEnd w:id="1240"/>
        <w:bookmarkEnd w:id="1241"/>
        <w:bookmarkEnd w:id="1242"/>
        <w:bookmarkEnd w:id="1243"/>
      </w:del>
    </w:p>
    <w:p w14:paraId="3A32CBBE" w14:textId="335AF519" w:rsidR="00C472E1" w:rsidRPr="005E5F39" w:rsidDel="00784943" w:rsidRDefault="00697B31">
      <w:pPr>
        <w:pStyle w:val="Titolo4"/>
        <w:numPr>
          <w:ilvl w:val="2"/>
          <w:numId w:val="4"/>
        </w:numPr>
        <w:rPr>
          <w:del w:id="1244" w:author="CARBONIN GINA" w:date="2017-05-09T16:56:00Z"/>
        </w:rPr>
        <w:pPrChange w:id="1245" w:author="Antonio Antetomaso" w:date="2017-03-30T16:29:00Z">
          <w:pPr>
            <w:pStyle w:val="Titolo4"/>
            <w:numPr>
              <w:ilvl w:val="3"/>
              <w:numId w:val="4"/>
            </w:numPr>
            <w:ind w:left="1787" w:firstLine="992"/>
          </w:pPr>
        </w:pPrChange>
      </w:pPr>
      <w:del w:id="1246" w:author="CARBONIN GINA" w:date="2017-05-09T16:56:00Z">
        <w:r w:rsidRPr="005E5F39" w:rsidDel="00784943">
          <w:delText>Struttura dati risposta</w:delText>
        </w:r>
        <w:bookmarkStart w:id="1247" w:name="_Toc482130750"/>
        <w:bookmarkStart w:id="1248" w:name="_Toc482133195"/>
        <w:bookmarkStart w:id="1249" w:name="_Toc482279304"/>
        <w:bookmarkStart w:id="1250" w:name="_Toc482279597"/>
        <w:bookmarkEnd w:id="1247"/>
        <w:bookmarkEnd w:id="1248"/>
        <w:bookmarkEnd w:id="1249"/>
        <w:bookmarkEnd w:id="1250"/>
      </w:del>
    </w:p>
    <w:p w14:paraId="49BF0234" w14:textId="77777777" w:rsidR="00C472E1" w:rsidRPr="005E5F39" w:rsidRDefault="00697B31">
      <w:pPr>
        <w:spacing w:before="240"/>
        <w:ind w:left="1134" w:hanging="708"/>
        <w:jc w:val="center"/>
        <w:rPr>
          <w:del w:id="1251" w:author="CARBONIN GINA" w:date="2017-03-28T11:46:00Z"/>
          <w:b/>
          <w:rPrChange w:id="1252" w:author="CARBONIN GINA" w:date="2017-05-09T13:09:00Z">
            <w:rPr>
              <w:del w:id="1253" w:author="CARBONIN GINA" w:date="2017-03-28T11:46:00Z"/>
              <w:b/>
              <w:color w:val="0000FF"/>
              <w:u w:val="single"/>
            </w:rPr>
          </w:rPrChange>
        </w:rPr>
        <w:pPrChange w:id="1254" w:author="Antonio Antetomaso" w:date="2017-03-30T16:23:00Z">
          <w:pPr>
            <w:spacing w:before="240"/>
            <w:ind w:left="993" w:hanging="567"/>
            <w:jc w:val="center"/>
          </w:pPr>
        </w:pPrChange>
      </w:pPr>
      <w:del w:id="1255" w:author="CARBONIN GINA" w:date="2017-03-28T11:46:00Z">
        <w:r w:rsidRPr="005E5F39">
          <w:rPr>
            <w:b/>
            <w:rPrChange w:id="1256" w:author="CARBONIN GINA" w:date="2017-05-09T13:09:00Z">
              <w:rPr>
                <w:b/>
                <w:color w:val="0000FF"/>
                <w:u w:val="single"/>
              </w:rPr>
            </w:rPrChange>
          </w:rPr>
          <w:delText>File CIE8EmissioneResponse.xls</w:delText>
        </w:r>
        <w:bookmarkStart w:id="1257" w:name="_Toc478654694"/>
        <w:bookmarkStart w:id="1258" w:name="_Toc478654740"/>
        <w:bookmarkStart w:id="1259" w:name="_Toc478654845"/>
        <w:bookmarkStart w:id="1260" w:name="_Toc478654890"/>
        <w:bookmarkStart w:id="1261" w:name="_Toc478654935"/>
        <w:bookmarkStart w:id="1262" w:name="_Toc478654980"/>
        <w:bookmarkStart w:id="1263" w:name="_Toc482130751"/>
        <w:bookmarkStart w:id="1264" w:name="_Toc482133196"/>
        <w:bookmarkStart w:id="1265" w:name="_Toc482279305"/>
        <w:bookmarkStart w:id="1266" w:name="_Toc482279598"/>
        <w:bookmarkEnd w:id="1257"/>
        <w:bookmarkEnd w:id="1258"/>
        <w:bookmarkEnd w:id="1259"/>
        <w:bookmarkEnd w:id="1260"/>
        <w:bookmarkEnd w:id="1261"/>
        <w:bookmarkEnd w:id="1262"/>
        <w:bookmarkEnd w:id="1263"/>
        <w:bookmarkEnd w:id="1264"/>
        <w:bookmarkEnd w:id="1265"/>
        <w:bookmarkEnd w:id="1266"/>
      </w:del>
    </w:p>
    <w:p w14:paraId="2E51FB01" w14:textId="2C371277" w:rsidR="00C472E1" w:rsidRPr="005E5F39" w:rsidDel="00091E58" w:rsidRDefault="00C472E1">
      <w:pPr>
        <w:spacing w:before="240"/>
        <w:ind w:left="1134" w:hanging="708"/>
        <w:jc w:val="both"/>
        <w:rPr>
          <w:del w:id="1267" w:author="Antonio Antetomaso" w:date="2017-03-30T15:55:00Z"/>
        </w:rPr>
        <w:pPrChange w:id="1268" w:author="Antonio Antetomaso" w:date="2017-03-30T16:23:00Z">
          <w:pPr>
            <w:spacing w:before="240"/>
            <w:ind w:left="993" w:hanging="567"/>
            <w:jc w:val="both"/>
          </w:pPr>
        </w:pPrChange>
      </w:pPr>
      <w:bookmarkStart w:id="1269" w:name="_Toc478654695"/>
      <w:bookmarkStart w:id="1270" w:name="_Toc478654741"/>
      <w:bookmarkStart w:id="1271" w:name="_Toc478654846"/>
      <w:bookmarkStart w:id="1272" w:name="_Toc478654891"/>
      <w:bookmarkStart w:id="1273" w:name="_Toc478654936"/>
      <w:bookmarkStart w:id="1274" w:name="_Toc478654981"/>
      <w:bookmarkStart w:id="1275" w:name="_Toc482130752"/>
      <w:bookmarkStart w:id="1276" w:name="_Toc482133197"/>
      <w:bookmarkStart w:id="1277" w:name="_Toc482279306"/>
      <w:bookmarkStart w:id="1278" w:name="_Toc482279599"/>
      <w:bookmarkEnd w:id="1269"/>
      <w:bookmarkEnd w:id="1270"/>
      <w:bookmarkEnd w:id="1271"/>
      <w:bookmarkEnd w:id="1272"/>
      <w:bookmarkEnd w:id="1273"/>
      <w:bookmarkEnd w:id="1274"/>
      <w:bookmarkEnd w:id="1275"/>
      <w:bookmarkEnd w:id="1276"/>
      <w:bookmarkEnd w:id="1277"/>
      <w:bookmarkEnd w:id="1278"/>
    </w:p>
    <w:p w14:paraId="1A172B4F" w14:textId="77777777" w:rsidR="00C472E1" w:rsidRPr="005E5F39" w:rsidRDefault="00697B31">
      <w:pPr>
        <w:pStyle w:val="Titolo2"/>
        <w:numPr>
          <w:ilvl w:val="1"/>
          <w:numId w:val="4"/>
        </w:numPr>
        <w:ind w:left="1134" w:hanging="708"/>
        <w:pPrChange w:id="1279" w:author="Antonio Antetomaso" w:date="2017-03-30T16:23:00Z">
          <w:pPr>
            <w:pStyle w:val="Titolo2"/>
            <w:numPr>
              <w:ilvl w:val="1"/>
              <w:numId w:val="4"/>
            </w:numPr>
            <w:ind w:left="993" w:hanging="567"/>
          </w:pPr>
        </w:pPrChange>
      </w:pPr>
      <w:bookmarkStart w:id="1280" w:name="_Toc482279600"/>
      <w:r w:rsidRPr="005E5F39">
        <w:t xml:space="preserve">Comunicazione di annullamento </w:t>
      </w:r>
      <w:del w:id="1281" w:author="Antonio Antetomaso" w:date="2017-03-30T15:56:00Z">
        <w:r w:rsidRPr="005E5F39" w:rsidDel="00091E58">
          <w:delText xml:space="preserve"> </w:delText>
        </w:r>
      </w:del>
      <w:r w:rsidRPr="005E5F39">
        <w:t>CIE</w:t>
      </w:r>
      <w:bookmarkEnd w:id="1280"/>
      <w:r w:rsidRPr="005E5F39">
        <w:t xml:space="preserve"> </w:t>
      </w:r>
    </w:p>
    <w:p w14:paraId="05E5364B" w14:textId="77777777" w:rsidR="00C472E1" w:rsidRPr="005E5F39" w:rsidRDefault="00697B31">
      <w:pPr>
        <w:spacing w:before="240"/>
        <w:ind w:left="794"/>
        <w:jc w:val="both"/>
      </w:pPr>
      <w:r w:rsidRPr="005E5F39">
        <w:t>Si utilizza questa operazione per comunicare ad ANPR l’avvenuto annullamento di una CIE in precedenza emessa</w:t>
      </w:r>
      <w:del w:id="1282" w:author="Antonio Antetomaso" w:date="2017-03-21T23:17:00Z">
        <w:r w:rsidRPr="005E5F39">
          <w:delText xml:space="preserve">. </w:delText>
        </w:r>
      </w:del>
      <w:r w:rsidRPr="005E5F39">
        <w:t>.</w:t>
      </w:r>
    </w:p>
    <w:p w14:paraId="45607E63" w14:textId="77777777" w:rsidR="00C472E1" w:rsidRPr="005E5F39" w:rsidRDefault="00697B31">
      <w:pPr>
        <w:spacing w:before="240"/>
        <w:ind w:left="794"/>
        <w:jc w:val="both"/>
        <w:rPr>
          <w:ins w:id="1283" w:author="Antonio Antetomaso" w:date="2017-03-21T23:17:00Z"/>
        </w:rPr>
      </w:pPr>
      <w:del w:id="1284" w:author="Antonio Antetomaso" w:date="2017-03-21T23:17:00Z">
        <w:r w:rsidRPr="005E5F39">
          <w:delText>Dalla documentazione fornita da IPZS, si evince  che l’annullamento avvenga su</w:delText>
        </w:r>
      </w:del>
      <w:ins w:id="1285" w:author="Antonio Antetomaso" w:date="2017-03-21T23:17:00Z">
        <w:r w:rsidRPr="005E5F39">
          <w:t>L’operazione di annullamento viene avviata automaticamente dal CIEOnline a seguito di un’operazione di revoca (o interdizione) di una CIE. L’interdizione può essere:</w:t>
        </w:r>
      </w:ins>
    </w:p>
    <w:p w14:paraId="21DD7D13" w14:textId="77777777" w:rsidR="00C472E1" w:rsidRPr="005E5F39" w:rsidRDefault="00697B31">
      <w:pPr>
        <w:numPr>
          <w:ilvl w:val="0"/>
          <w:numId w:val="3"/>
        </w:numPr>
        <w:spacing w:before="240"/>
        <w:ind w:hanging="360"/>
        <w:jc w:val="both"/>
        <w:rPr>
          <w:ins w:id="1286" w:author="Antonio Antetomaso" w:date="2017-03-21T23:17:00Z"/>
        </w:rPr>
        <w:pPrChange w:id="1287" w:author="Antonio Antetomaso" w:date="2017-03-21T23:20:00Z">
          <w:pPr>
            <w:spacing w:before="240"/>
            <w:ind w:left="794"/>
            <w:jc w:val="both"/>
          </w:pPr>
        </w:pPrChange>
      </w:pPr>
      <w:ins w:id="1288" w:author="Antonio Antetomaso" w:date="2017-03-21T23:17:00Z">
        <w:r w:rsidRPr="005E5F39">
          <w:t>richiesta presso il Comune, nel qual caso viene effettuata ad opera di un ufficiale di anagrafe. Se il motivo è lo smarrimento o il furto del documento, il cittadino deve fornire copia della denuncia;</w:t>
        </w:r>
      </w:ins>
    </w:p>
    <w:p w14:paraId="491404F7" w14:textId="77777777" w:rsidR="00C472E1" w:rsidRPr="005E5F39" w:rsidRDefault="00697B31">
      <w:pPr>
        <w:numPr>
          <w:ilvl w:val="0"/>
          <w:numId w:val="3"/>
        </w:numPr>
        <w:spacing w:before="240"/>
        <w:ind w:hanging="360"/>
        <w:jc w:val="both"/>
        <w:rPr>
          <w:ins w:id="1289" w:author="Antonio Antetomaso" w:date="2017-03-21T23:17:00Z"/>
        </w:rPr>
        <w:pPrChange w:id="1290" w:author="Antonio Antetomaso" w:date="2017-03-21T23:20:00Z">
          <w:pPr>
            <w:spacing w:before="240"/>
            <w:ind w:left="794"/>
            <w:jc w:val="both"/>
          </w:pPr>
        </w:pPrChange>
      </w:pPr>
      <w:ins w:id="1291" w:author="Antonio Antetomaso" w:date="2017-03-21T23:17:00Z">
        <w:r w:rsidRPr="005E5F39">
          <w:t xml:space="preserve">richiesta al servizio di assistenza CIE, nel qual caso viene effettuata dal </w:t>
        </w:r>
        <w:r w:rsidRPr="005E5F39">
          <w:lastRenderedPageBreak/>
          <w:t>Ministero dell’Interno. Se il motivo è lo smarrimento o il furto del documento, il cittadino deve fornire copia della denuncia.</w:t>
        </w:r>
      </w:ins>
    </w:p>
    <w:p w14:paraId="200F4103" w14:textId="77777777" w:rsidR="00C472E1" w:rsidRPr="005E5F39" w:rsidRDefault="00697B31">
      <w:pPr>
        <w:spacing w:before="240"/>
        <w:ind w:left="794"/>
        <w:jc w:val="both"/>
      </w:pPr>
      <w:del w:id="1292" w:author="Antonio Antetomaso" w:date="2017-03-21T23:20:00Z">
        <w:r w:rsidRPr="005E5F39">
          <w:delText xml:space="preserve"> iniziativa dell’operatore comunale. </w:delText>
        </w:r>
      </w:del>
      <w:r w:rsidRPr="005E5F39">
        <w:t xml:space="preserve">Pertanto, </w:t>
      </w:r>
      <w:commentRangeStart w:id="1293"/>
      <w:commentRangeStart w:id="1294"/>
      <w:r w:rsidRPr="005E5F39">
        <w:t>limitatamente ai comuni subentrati</w:t>
      </w:r>
      <w:commentRangeEnd w:id="1293"/>
      <w:r w:rsidRPr="005E5F39">
        <w:commentReference w:id="1293"/>
      </w:r>
      <w:commentRangeEnd w:id="1294"/>
      <w:r w:rsidRPr="005E5F39">
        <w:commentReference w:id="1294"/>
      </w:r>
      <w:r w:rsidRPr="005E5F39">
        <w:t>, a fronte della comunicazione, si provvede all’aggiornamento della scheda individuale.</w:t>
      </w:r>
    </w:p>
    <w:p w14:paraId="043DDC4C" w14:textId="77777777" w:rsidR="00C472E1" w:rsidRPr="005E5F39" w:rsidRDefault="00697B31">
      <w:pPr>
        <w:spacing w:before="240"/>
        <w:ind w:left="794"/>
        <w:jc w:val="both"/>
        <w:rPr>
          <w:del w:id="1295" w:author="Antonio Antetomaso" w:date="2017-03-21T23:27:00Z"/>
        </w:rPr>
      </w:pPr>
      <w:del w:id="1296" w:author="Antonio Antetomaso" w:date="2017-03-21T23:27:00Z">
        <w:r w:rsidRPr="005E5F39">
          <w:delText>L’operazione consente di comunicare ad ANPR il dati relativi alla CIE emessa .</w:delText>
        </w:r>
      </w:del>
    </w:p>
    <w:p w14:paraId="5438F8AB" w14:textId="77777777" w:rsidR="00C472E1" w:rsidRPr="005E5F39" w:rsidRDefault="00697B31">
      <w:pPr>
        <w:spacing w:before="240"/>
        <w:ind w:left="794"/>
        <w:jc w:val="both"/>
        <w:rPr>
          <w:del w:id="1297" w:author="Antonio Antetomaso" w:date="2017-03-21T23:27:00Z"/>
        </w:rPr>
      </w:pPr>
      <w:del w:id="1298" w:author="Antonio Antetomaso" w:date="2017-03-21T23:27:00Z">
        <w:r w:rsidRPr="005E5F39">
          <w:delText>Dalla documentazione fornita da IPZS, si evince che il seriale della carta è associato al cittadino nella fase finale del processo di emissione che si svolge presso il comune, con l’intervento di un operatore comune. Ciò consente di aggiornare automaticamente la scheda individuale</w:delText>
        </w:r>
        <w:r w:rsidRPr="005E5F39">
          <w:rPr>
            <w:vertAlign w:val="superscript"/>
          </w:rPr>
          <w:footnoteReference w:id="6"/>
        </w:r>
        <w:r w:rsidRPr="005E5F39">
          <w:delText>, limitatamente ai comuni subentrati.</w:delText>
        </w:r>
      </w:del>
    </w:p>
    <w:p w14:paraId="28A8A6A4" w14:textId="77777777" w:rsidR="00C472E1" w:rsidRPr="005E5F39" w:rsidRDefault="00697B31">
      <w:pPr>
        <w:spacing w:before="240"/>
        <w:ind w:left="794"/>
        <w:jc w:val="both"/>
        <w:rPr>
          <w:del w:id="1301" w:author="Antonio Antetomaso" w:date="2017-03-21T23:27:00Z"/>
        </w:rPr>
      </w:pPr>
      <w:del w:id="1302" w:author="Antonio Antetomaso" w:date="2017-03-21T23:27:00Z">
        <w:r w:rsidRPr="005E5F39">
          <w:rPr>
            <w:rPrChange w:id="1303" w:author="CARBONIN GINA" w:date="2017-05-09T13:09:00Z">
              <w:rPr>
                <w:highlight w:val="yellow"/>
              </w:rPr>
            </w:rPrChange>
          </w:rPr>
          <w:delText>Da valutare se acquisire i dati della carta annullata anche per i soggetti residenti in comuni non subentrati.</w:delText>
        </w:r>
      </w:del>
    </w:p>
    <w:p w14:paraId="690DB858" w14:textId="77777777" w:rsidR="00C472E1" w:rsidRPr="005E5F39" w:rsidRDefault="00697B31">
      <w:pPr>
        <w:spacing w:before="240"/>
        <w:ind w:left="794"/>
        <w:jc w:val="both"/>
      </w:pPr>
      <w:r w:rsidRPr="005E5F39">
        <w:t>I dati da specificare nella richiesta di aggiornamento sono i seguenti:</w:t>
      </w:r>
    </w:p>
    <w:p w14:paraId="2D2D3780" w14:textId="77777777" w:rsidR="00357AFC" w:rsidRPr="005E5F39" w:rsidRDefault="00357AFC" w:rsidP="00357AFC">
      <w:pPr>
        <w:numPr>
          <w:ilvl w:val="0"/>
          <w:numId w:val="1"/>
        </w:numPr>
        <w:spacing w:before="120"/>
        <w:ind w:hanging="357"/>
        <w:jc w:val="both"/>
        <w:rPr>
          <w:ins w:id="1304" w:author="CARBONIN GINA" w:date="2017-05-09T17:02:00Z"/>
        </w:rPr>
      </w:pPr>
      <w:ins w:id="1305" w:author="CARBONIN GINA" w:date="2017-05-09T17:02:00Z">
        <w:r w:rsidRPr="005E5F39">
          <w:t>codice fiscale</w:t>
        </w:r>
        <w:r>
          <w:t xml:space="preserve"> (obbligatorio);</w:t>
        </w:r>
      </w:ins>
    </w:p>
    <w:p w14:paraId="3AB6FD32" w14:textId="77777777" w:rsidR="00357AFC" w:rsidRPr="005E5F39" w:rsidRDefault="00357AFC" w:rsidP="00357AFC">
      <w:pPr>
        <w:numPr>
          <w:ilvl w:val="0"/>
          <w:numId w:val="1"/>
        </w:numPr>
        <w:spacing w:before="120"/>
        <w:ind w:hanging="357"/>
        <w:jc w:val="both"/>
        <w:rPr>
          <w:ins w:id="1306" w:author="CARBONIN GINA" w:date="2017-05-09T17:02:00Z"/>
        </w:rPr>
      </w:pPr>
      <w:ins w:id="1307" w:author="CARBONIN GINA" w:date="2017-05-09T17:02:00Z">
        <w:r w:rsidRPr="005E5F39">
          <w:t>identificativo soggetto attribuito da ANPR (alternativo al codice fiscale e solo per i comuni subentrati);</w:t>
        </w:r>
      </w:ins>
    </w:p>
    <w:p w14:paraId="191C3CE2" w14:textId="77777777" w:rsidR="00357AFC" w:rsidRPr="005E5F39" w:rsidRDefault="00357AFC" w:rsidP="00357AFC">
      <w:pPr>
        <w:numPr>
          <w:ilvl w:val="0"/>
          <w:numId w:val="1"/>
        </w:numPr>
        <w:spacing w:before="120"/>
        <w:ind w:hanging="357"/>
        <w:jc w:val="both"/>
        <w:rPr>
          <w:ins w:id="1308" w:author="CARBONIN GINA" w:date="2017-05-09T17:02:00Z"/>
        </w:rPr>
      </w:pPr>
      <w:ins w:id="1309" w:author="CARBONIN GINA" w:date="2017-05-09T17:02:00Z">
        <w:r w:rsidRPr="005E5F39">
          <w:t>cognome o indicatore di assenza cognome (obbligatorio);</w:t>
        </w:r>
      </w:ins>
    </w:p>
    <w:p w14:paraId="6B587C25" w14:textId="77777777" w:rsidR="00357AFC" w:rsidRPr="005E5F39" w:rsidRDefault="00357AFC" w:rsidP="00357AFC">
      <w:pPr>
        <w:numPr>
          <w:ilvl w:val="0"/>
          <w:numId w:val="1"/>
        </w:numPr>
        <w:spacing w:before="120"/>
        <w:ind w:hanging="357"/>
        <w:jc w:val="both"/>
        <w:rPr>
          <w:ins w:id="1310" w:author="CARBONIN GINA" w:date="2017-05-09T17:02:00Z"/>
        </w:rPr>
      </w:pPr>
      <w:ins w:id="1311" w:author="CARBONIN GINA" w:date="2017-05-09T17:02:00Z">
        <w:r w:rsidRPr="005E5F39">
          <w:t>nome o indicatore di assenza nome (obbligatorio);</w:t>
        </w:r>
      </w:ins>
    </w:p>
    <w:p w14:paraId="3C9F93AC" w14:textId="77777777" w:rsidR="00357AFC" w:rsidRPr="005E5F39" w:rsidRDefault="00357AFC" w:rsidP="00357AFC">
      <w:pPr>
        <w:numPr>
          <w:ilvl w:val="0"/>
          <w:numId w:val="1"/>
        </w:numPr>
        <w:spacing w:before="120"/>
        <w:ind w:hanging="357"/>
        <w:jc w:val="both"/>
        <w:rPr>
          <w:ins w:id="1312" w:author="CARBONIN GINA" w:date="2017-05-09T17:02:00Z"/>
        </w:rPr>
      </w:pPr>
      <w:ins w:id="1313" w:author="CARBONIN GINA" w:date="2017-05-09T17:02:00Z">
        <w:r w:rsidRPr="005E5F39">
          <w:t>seriale della carta di identità elettronica (numero unico nazionale, obbligatorio);</w:t>
        </w:r>
      </w:ins>
    </w:p>
    <w:p w14:paraId="50F10D9E" w14:textId="134F158B" w:rsidR="00357AFC" w:rsidRPr="005E5F39" w:rsidRDefault="00357AFC" w:rsidP="00357AFC">
      <w:pPr>
        <w:numPr>
          <w:ilvl w:val="0"/>
          <w:numId w:val="1"/>
        </w:numPr>
        <w:spacing w:before="120"/>
        <w:ind w:hanging="357"/>
        <w:jc w:val="both"/>
        <w:rPr>
          <w:ins w:id="1314" w:author="CARBONIN GINA" w:date="2017-05-09T17:02:00Z"/>
        </w:rPr>
      </w:pPr>
      <w:ins w:id="1315" w:author="CARBONIN GINA" w:date="2017-05-09T17:02:00Z">
        <w:r w:rsidRPr="005E5F39">
          <w:t xml:space="preserve">data di </w:t>
        </w:r>
        <w:r>
          <w:t>annullamento</w:t>
        </w:r>
        <w:r w:rsidRPr="005E5F39">
          <w:t xml:space="preserve"> carta di identità elettronica (obbligatorio);</w:t>
        </w:r>
      </w:ins>
    </w:p>
    <w:p w14:paraId="4E65EED8" w14:textId="395B77F4" w:rsidR="00C472E1" w:rsidRPr="005E5F39" w:rsidDel="00357AFC" w:rsidRDefault="00697B31">
      <w:pPr>
        <w:numPr>
          <w:ilvl w:val="0"/>
          <w:numId w:val="1"/>
        </w:numPr>
        <w:spacing w:before="120"/>
        <w:ind w:hanging="357"/>
        <w:jc w:val="both"/>
        <w:rPr>
          <w:del w:id="1316" w:author="CARBONIN GINA" w:date="2017-05-09T17:02:00Z"/>
        </w:rPr>
      </w:pPr>
      <w:del w:id="1317" w:author="CARBONIN GINA" w:date="2017-05-09T17:02:00Z">
        <w:r w:rsidRPr="005E5F39" w:rsidDel="00357AFC">
          <w:delText>codice fiscale;</w:delText>
        </w:r>
      </w:del>
    </w:p>
    <w:p w14:paraId="3788BD5F" w14:textId="621028E2" w:rsidR="00C472E1" w:rsidRPr="005E5F39" w:rsidDel="00357AFC" w:rsidRDefault="00697B31">
      <w:pPr>
        <w:numPr>
          <w:ilvl w:val="0"/>
          <w:numId w:val="1"/>
        </w:numPr>
        <w:spacing w:before="120"/>
        <w:ind w:hanging="357"/>
        <w:jc w:val="both"/>
        <w:rPr>
          <w:del w:id="1318" w:author="CARBONIN GINA" w:date="2017-05-09T17:02:00Z"/>
        </w:rPr>
      </w:pPr>
      <w:del w:id="1319" w:author="CARBONIN GINA" w:date="2017-05-09T17:02:00Z">
        <w:r w:rsidRPr="005E5F39" w:rsidDel="00357AFC">
          <w:delText>identificativo soggetto attribuito da ANPR (alternativo al codice fiscale e solo per i comuni subentrati);</w:delText>
        </w:r>
      </w:del>
    </w:p>
    <w:p w14:paraId="13D5A461" w14:textId="2EBBB007" w:rsidR="00C472E1" w:rsidRPr="005E5F39" w:rsidDel="00357AFC" w:rsidRDefault="00697B31">
      <w:pPr>
        <w:numPr>
          <w:ilvl w:val="0"/>
          <w:numId w:val="1"/>
        </w:numPr>
        <w:spacing w:before="120"/>
        <w:ind w:hanging="357"/>
        <w:jc w:val="both"/>
        <w:rPr>
          <w:del w:id="1320" w:author="CARBONIN GINA" w:date="2017-05-09T17:02:00Z"/>
        </w:rPr>
      </w:pPr>
      <w:del w:id="1321" w:author="CARBONIN GINA" w:date="2017-05-09T17:02:00Z">
        <w:r w:rsidRPr="005E5F39" w:rsidDel="00357AFC">
          <w:delText>cognome o indicatore di assenza cognome (obbligatorio);</w:delText>
        </w:r>
      </w:del>
    </w:p>
    <w:p w14:paraId="060FDFEE" w14:textId="0CC816C2" w:rsidR="00C472E1" w:rsidRPr="005E5F39" w:rsidDel="00357AFC" w:rsidRDefault="00697B31">
      <w:pPr>
        <w:numPr>
          <w:ilvl w:val="0"/>
          <w:numId w:val="1"/>
        </w:numPr>
        <w:spacing w:before="120"/>
        <w:ind w:hanging="357"/>
        <w:jc w:val="both"/>
        <w:rPr>
          <w:del w:id="1322" w:author="CARBONIN GINA" w:date="2017-05-09T17:02:00Z"/>
        </w:rPr>
      </w:pPr>
      <w:del w:id="1323" w:author="CARBONIN GINA" w:date="2017-05-09T17:02:00Z">
        <w:r w:rsidRPr="005E5F39" w:rsidDel="00357AFC">
          <w:delText xml:space="preserve">nome o indicatore di assenza nome (obbligatorio),  </w:delText>
        </w:r>
      </w:del>
    </w:p>
    <w:p w14:paraId="2A0E53E7" w14:textId="58607466" w:rsidR="00C472E1" w:rsidRPr="005E5F39" w:rsidDel="00357AFC" w:rsidRDefault="00697B31">
      <w:pPr>
        <w:numPr>
          <w:ilvl w:val="0"/>
          <w:numId w:val="1"/>
        </w:numPr>
        <w:spacing w:before="120"/>
        <w:ind w:hanging="357"/>
        <w:jc w:val="both"/>
        <w:rPr>
          <w:del w:id="1324" w:author="CARBONIN GINA" w:date="2017-05-09T17:02:00Z"/>
        </w:rPr>
      </w:pPr>
      <w:del w:id="1325" w:author="CARBONIN GINA" w:date="2017-05-09T17:02:00Z">
        <w:r w:rsidRPr="005E5F39" w:rsidDel="00357AFC">
          <w:delText>data nascita, luogo di nascita, sesso (obbligtorio);</w:delText>
        </w:r>
      </w:del>
    </w:p>
    <w:p w14:paraId="02B57F5E" w14:textId="1BC9F0F2" w:rsidR="00C472E1" w:rsidRPr="005E5F39" w:rsidDel="00357AFC" w:rsidRDefault="00697B31">
      <w:pPr>
        <w:numPr>
          <w:ilvl w:val="0"/>
          <w:numId w:val="1"/>
        </w:numPr>
        <w:spacing w:before="120"/>
        <w:ind w:hanging="357"/>
        <w:jc w:val="both"/>
        <w:rPr>
          <w:del w:id="1326" w:author="CARBONIN GINA" w:date="2017-05-09T17:02:00Z"/>
        </w:rPr>
      </w:pPr>
      <w:del w:id="1327" w:author="CARBONIN GINA" w:date="2017-05-09T17:02:00Z">
        <w:r w:rsidRPr="005E5F39" w:rsidDel="00357AFC">
          <w:delText>dati della carta di identità</w:delText>
        </w:r>
      </w:del>
      <w:ins w:id="1328" w:author="Antonio Antetomaso" w:date="2017-03-21T23:28:00Z">
        <w:del w:id="1329" w:author="CARBONIN GINA" w:date="2017-05-09T17:02:00Z">
          <w:r w:rsidRPr="005E5F39" w:rsidDel="00357AFC">
            <w:delText>seriale della carta di identità elettronica</w:delText>
          </w:r>
        </w:del>
      </w:ins>
      <w:del w:id="1330" w:author="CARBONIN GINA" w:date="2017-05-09T17:02:00Z">
        <w:r w:rsidRPr="005E5F39" w:rsidDel="00357AFC">
          <w:delText xml:space="preserve"> (obbligatorio).</w:delText>
        </w:r>
      </w:del>
    </w:p>
    <w:p w14:paraId="07E3E057" w14:textId="77777777" w:rsidR="00C472E1" w:rsidRPr="005E5F39" w:rsidRDefault="00697B31">
      <w:pPr>
        <w:spacing w:before="240"/>
        <w:ind w:left="794"/>
        <w:jc w:val="both"/>
        <w:rPr>
          <w:ins w:id="1331" w:author="Antonio Antetomaso" w:date="2017-03-21T23:28:00Z"/>
        </w:rPr>
      </w:pPr>
      <w:r w:rsidRPr="005E5F39">
        <w:t>In assenza di errori, ANPR conferma l’avvenuto aggiornamento.</w:t>
      </w:r>
    </w:p>
    <w:p w14:paraId="4C221D02" w14:textId="77777777" w:rsidR="00C472E1" w:rsidRPr="005E5F39" w:rsidRDefault="00C472E1">
      <w:pPr>
        <w:spacing w:before="240"/>
        <w:ind w:left="794"/>
        <w:jc w:val="both"/>
        <w:rPr>
          <w:ins w:id="1332" w:author="Antonio Antetomaso" w:date="2017-03-21T23:28:00Z"/>
        </w:rPr>
      </w:pPr>
    </w:p>
    <w:p w14:paraId="1B3A000E" w14:textId="57CC1DCB" w:rsidR="00C472E1" w:rsidRPr="005E5F39" w:rsidDel="00091E58" w:rsidRDefault="00C472E1">
      <w:pPr>
        <w:pStyle w:val="Titolo4"/>
        <w:numPr>
          <w:ilvl w:val="2"/>
          <w:numId w:val="4"/>
        </w:numPr>
        <w:rPr>
          <w:del w:id="1333" w:author="Antonio Antetomaso" w:date="2017-03-30T15:55:00Z"/>
        </w:rPr>
        <w:pPrChange w:id="1334" w:author="Antonio Antetomaso" w:date="2017-03-30T16:30:00Z">
          <w:pPr>
            <w:spacing w:before="240"/>
            <w:ind w:left="794"/>
            <w:jc w:val="both"/>
          </w:pPr>
        </w:pPrChange>
      </w:pPr>
      <w:bookmarkStart w:id="1335" w:name="_Toc478654697"/>
      <w:bookmarkStart w:id="1336" w:name="_Toc478654743"/>
      <w:bookmarkStart w:id="1337" w:name="_Toc478654848"/>
      <w:bookmarkStart w:id="1338" w:name="_Toc478654893"/>
      <w:bookmarkStart w:id="1339" w:name="_Toc478654938"/>
      <w:bookmarkStart w:id="1340" w:name="_Toc478654983"/>
      <w:bookmarkStart w:id="1341" w:name="_Toc482130754"/>
      <w:bookmarkStart w:id="1342" w:name="_Toc482133199"/>
      <w:bookmarkStart w:id="1343" w:name="_Toc482279308"/>
      <w:bookmarkStart w:id="1344" w:name="_Toc482279601"/>
      <w:bookmarkEnd w:id="1335"/>
      <w:bookmarkEnd w:id="1336"/>
      <w:bookmarkEnd w:id="1337"/>
      <w:bookmarkEnd w:id="1338"/>
      <w:bookmarkEnd w:id="1339"/>
      <w:bookmarkEnd w:id="1340"/>
      <w:bookmarkEnd w:id="1341"/>
      <w:bookmarkEnd w:id="1342"/>
      <w:bookmarkEnd w:id="1343"/>
      <w:bookmarkEnd w:id="1344"/>
    </w:p>
    <w:p w14:paraId="2D2846CB" w14:textId="77777777" w:rsidR="00D75098" w:rsidRPr="005E5F39" w:rsidRDefault="00D75098" w:rsidP="00D75098">
      <w:pPr>
        <w:pStyle w:val="Titolo4"/>
        <w:numPr>
          <w:ilvl w:val="2"/>
          <w:numId w:val="4"/>
        </w:numPr>
        <w:rPr>
          <w:ins w:id="1345" w:author="CARBONIN GINA" w:date="2017-05-09T21:29:00Z"/>
        </w:rPr>
      </w:pPr>
      <w:bookmarkStart w:id="1346" w:name="_Toc482279602"/>
      <w:ins w:id="1347" w:author="CARBONIN GINA" w:date="2017-05-09T21:29:00Z">
        <w:r w:rsidRPr="005E5F39">
          <w:t>Struttura dati richiesta</w:t>
        </w:r>
        <w:bookmarkEnd w:id="1346"/>
      </w:ins>
    </w:p>
    <w:p w14:paraId="7D30AC63" w14:textId="5A24E5EC" w:rsidR="00D75098" w:rsidRPr="00357AFC" w:rsidRDefault="00D75098" w:rsidP="00D75098">
      <w:pPr>
        <w:spacing w:before="240"/>
        <w:ind w:left="794"/>
        <w:jc w:val="center"/>
        <w:rPr>
          <w:ins w:id="1348" w:author="CARBONIN GINA" w:date="2017-05-09T21:29:00Z"/>
          <w:rStyle w:val="Collegamentoipertestuale"/>
          <w:b/>
        </w:rPr>
      </w:pPr>
      <w:ins w:id="1349" w:author="CARBONIN GINA" w:date="2017-05-09T21:29:00Z">
        <w:r>
          <w:rPr>
            <w:b/>
            <w:color w:val="0000FF"/>
            <w:u w:val="single"/>
          </w:rPr>
          <w:fldChar w:fldCharType="begin"/>
        </w:r>
      </w:ins>
      <w:ins w:id="1350" w:author="CARBONIN GINA" w:date="2017-05-11T15:16:00Z">
        <w:r w:rsidR="00856531">
          <w:rPr>
            <w:b/>
            <w:color w:val="0000FF"/>
            <w:u w:val="single"/>
          </w:rPr>
          <w:instrText>HYPERLINK "strutture%20dati%20excel/SERVIZI/CIE7-Annullamento.xlsx"</w:instrText>
        </w:r>
      </w:ins>
      <w:ins w:id="1351" w:author="CARBONIN GINA" w:date="2017-05-09T21:29:00Z">
        <w:r>
          <w:rPr>
            <w:b/>
            <w:color w:val="0000FF"/>
            <w:u w:val="single"/>
          </w:rPr>
          <w:fldChar w:fldCharType="separate"/>
        </w:r>
        <w:r w:rsidRPr="00357AFC">
          <w:rPr>
            <w:rStyle w:val="Collegamentoipertestuale"/>
            <w:b/>
          </w:rPr>
          <w:t>CIE</w:t>
        </w:r>
        <w:r>
          <w:rPr>
            <w:rStyle w:val="Collegamentoipertestuale"/>
            <w:b/>
          </w:rPr>
          <w:t>7Annullamento</w:t>
        </w:r>
      </w:ins>
    </w:p>
    <w:p w14:paraId="4F525F94" w14:textId="77777777" w:rsidR="00D75098" w:rsidRPr="005E5F39" w:rsidRDefault="00D75098" w:rsidP="00D75098">
      <w:pPr>
        <w:pStyle w:val="Titolo4"/>
        <w:numPr>
          <w:ilvl w:val="2"/>
          <w:numId w:val="4"/>
        </w:numPr>
        <w:rPr>
          <w:ins w:id="1352" w:author="CARBONIN GINA" w:date="2017-05-09T21:29:00Z"/>
        </w:rPr>
      </w:pPr>
      <w:ins w:id="1353" w:author="CARBONIN GINA" w:date="2017-05-09T21:29:00Z">
        <w:r>
          <w:rPr>
            <w:color w:val="0000FF"/>
            <w:u w:val="single"/>
          </w:rPr>
          <w:fldChar w:fldCharType="end"/>
        </w:r>
        <w:bookmarkStart w:id="1354" w:name="_Toc482279603"/>
        <w:r w:rsidRPr="005E5F39">
          <w:t>Struttura dati risposta</w:t>
        </w:r>
        <w:bookmarkEnd w:id="1354"/>
      </w:ins>
    </w:p>
    <w:p w14:paraId="2629964C" w14:textId="40AC610B" w:rsidR="00D75098" w:rsidRPr="00ED50CF" w:rsidRDefault="00D75098" w:rsidP="00D75098">
      <w:pPr>
        <w:spacing w:before="240"/>
        <w:ind w:left="794"/>
        <w:jc w:val="center"/>
        <w:rPr>
          <w:ins w:id="1355" w:author="CARBONIN GINA" w:date="2017-05-09T21:29:00Z"/>
          <w:rStyle w:val="Collegamentoipertestuale"/>
          <w:b/>
        </w:rPr>
      </w:pPr>
      <w:ins w:id="1356" w:author="CARBONIN GINA" w:date="2017-05-09T21:29:00Z">
        <w:r>
          <w:rPr>
            <w:b/>
            <w:color w:val="0000FF"/>
            <w:u w:val="single"/>
          </w:rPr>
          <w:fldChar w:fldCharType="begin"/>
        </w:r>
      </w:ins>
      <w:ins w:id="1357" w:author="CARBONIN GINA" w:date="2017-05-11T15:16:00Z">
        <w:r w:rsidR="00856531">
          <w:rPr>
            <w:b/>
            <w:color w:val="0000FF"/>
            <w:u w:val="single"/>
          </w:rPr>
          <w:instrText>HYPERLINK "strutture%20dati%20excel/SERVIZI/CIE7-AnnullamentoResponse.xlsx"</w:instrText>
        </w:r>
      </w:ins>
      <w:ins w:id="1358" w:author="CARBONIN GINA" w:date="2017-05-09T21:29:00Z">
        <w:r>
          <w:rPr>
            <w:b/>
            <w:color w:val="0000FF"/>
            <w:u w:val="single"/>
          </w:rPr>
          <w:fldChar w:fldCharType="separate"/>
        </w:r>
        <w:r w:rsidRPr="00344094">
          <w:rPr>
            <w:rStyle w:val="Collegamentoipertestuale"/>
            <w:b/>
          </w:rPr>
          <w:t>CIE</w:t>
        </w:r>
        <w:r>
          <w:rPr>
            <w:rStyle w:val="Collegamentoipertestuale"/>
            <w:b/>
          </w:rPr>
          <w:t>7AnnullamentoResponse</w:t>
        </w:r>
      </w:ins>
    </w:p>
    <w:p w14:paraId="1B20E524" w14:textId="247799CF" w:rsidR="00C472E1" w:rsidRPr="005E5F39" w:rsidDel="00D75098" w:rsidRDefault="00D75098">
      <w:pPr>
        <w:pStyle w:val="Titolo4"/>
        <w:numPr>
          <w:ilvl w:val="2"/>
          <w:numId w:val="4"/>
        </w:numPr>
        <w:rPr>
          <w:del w:id="1359" w:author="CARBONIN GINA" w:date="2017-05-09T21:29:00Z"/>
        </w:rPr>
        <w:pPrChange w:id="1360" w:author="Antonio Antetomaso" w:date="2017-03-30T16:30:00Z">
          <w:pPr>
            <w:pStyle w:val="Titolo4"/>
            <w:numPr>
              <w:ilvl w:val="3"/>
              <w:numId w:val="4"/>
            </w:numPr>
            <w:ind w:left="1787" w:firstLine="992"/>
          </w:pPr>
        </w:pPrChange>
      </w:pPr>
      <w:ins w:id="1361" w:author="CARBONIN GINA" w:date="2017-05-09T21:29:00Z">
        <w:r>
          <w:rPr>
            <w:b w:val="0"/>
            <w:color w:val="0000FF"/>
            <w:u w:val="single"/>
          </w:rPr>
          <w:fldChar w:fldCharType="end"/>
        </w:r>
      </w:ins>
      <w:del w:id="1362" w:author="CARBONIN GINA" w:date="2017-05-09T21:29:00Z">
        <w:r w:rsidR="00697B31" w:rsidRPr="005E5F39" w:rsidDel="00D75098">
          <w:delText>Struttura dati richiesta</w:delText>
        </w:r>
      </w:del>
    </w:p>
    <w:p w14:paraId="58035790" w14:textId="109E4B9A" w:rsidR="00C472E1" w:rsidRPr="005E5F39" w:rsidDel="00D75098" w:rsidRDefault="00C472E1">
      <w:pPr>
        <w:spacing w:before="240"/>
        <w:ind w:left="794"/>
        <w:jc w:val="center"/>
        <w:rPr>
          <w:del w:id="1363" w:author="CARBONIN GINA" w:date="2017-05-09T21:29:00Z"/>
          <w:b/>
        </w:rPr>
      </w:pPr>
    </w:p>
    <w:p w14:paraId="13432614" w14:textId="77777777" w:rsidR="00C472E1" w:rsidRPr="005E5F39" w:rsidRDefault="00697B31">
      <w:pPr>
        <w:pStyle w:val="Titolo4"/>
        <w:numPr>
          <w:ilvl w:val="2"/>
          <w:numId w:val="4"/>
        </w:numPr>
        <w:rPr>
          <w:del w:id="1364" w:author="CARBONIN GINA" w:date="2017-03-28T11:46:00Z"/>
          <w:b w:val="0"/>
          <w:rPrChange w:id="1365" w:author="CARBONIN GINA" w:date="2017-05-09T13:09:00Z">
            <w:rPr>
              <w:del w:id="1366" w:author="CARBONIN GINA" w:date="2017-03-28T11:46:00Z"/>
              <w:b/>
              <w:color w:val="0000FF"/>
              <w:u w:val="single"/>
            </w:rPr>
          </w:rPrChange>
        </w:rPr>
        <w:pPrChange w:id="1367" w:author="Antonio Antetomaso" w:date="2017-03-30T16:30:00Z">
          <w:pPr>
            <w:spacing w:before="240"/>
            <w:ind w:left="794"/>
            <w:jc w:val="center"/>
          </w:pPr>
        </w:pPrChange>
      </w:pPr>
      <w:del w:id="1368" w:author="CARBONIN GINA" w:date="2017-03-28T11:46:00Z">
        <w:r w:rsidRPr="005E5F39">
          <w:rPr>
            <w:b w:val="0"/>
            <w:rPrChange w:id="1369" w:author="CARBONIN GINA" w:date="2017-05-09T13:09:00Z">
              <w:rPr>
                <w:b/>
                <w:color w:val="0000FF"/>
                <w:u w:val="single"/>
              </w:rPr>
            </w:rPrChange>
          </w:rPr>
          <w:delText>File CIE7Annullamento.xls</w:delText>
        </w:r>
        <w:bookmarkStart w:id="1370" w:name="_Toc478654699"/>
        <w:bookmarkStart w:id="1371" w:name="_Toc478654745"/>
        <w:bookmarkStart w:id="1372" w:name="_Toc478654850"/>
        <w:bookmarkStart w:id="1373" w:name="_Toc478654895"/>
        <w:bookmarkStart w:id="1374" w:name="_Toc478654940"/>
        <w:bookmarkStart w:id="1375" w:name="_Toc478654985"/>
        <w:bookmarkEnd w:id="1370"/>
        <w:bookmarkEnd w:id="1371"/>
        <w:bookmarkEnd w:id="1372"/>
        <w:bookmarkEnd w:id="1373"/>
        <w:bookmarkEnd w:id="1374"/>
        <w:bookmarkEnd w:id="1375"/>
      </w:del>
    </w:p>
    <w:p w14:paraId="12187CEC" w14:textId="28E325A7" w:rsidR="00C472E1" w:rsidRPr="005E5F39" w:rsidDel="00D75098" w:rsidRDefault="00697B31">
      <w:pPr>
        <w:pStyle w:val="Titolo4"/>
        <w:numPr>
          <w:ilvl w:val="2"/>
          <w:numId w:val="4"/>
        </w:numPr>
        <w:rPr>
          <w:del w:id="1376" w:author="CARBONIN GINA" w:date="2017-05-09T21:29:00Z"/>
        </w:rPr>
        <w:pPrChange w:id="1377" w:author="Antonio Antetomaso" w:date="2017-03-30T16:30:00Z">
          <w:pPr>
            <w:pStyle w:val="Titolo4"/>
            <w:numPr>
              <w:ilvl w:val="3"/>
              <w:numId w:val="4"/>
            </w:numPr>
            <w:ind w:left="1787" w:firstLine="992"/>
          </w:pPr>
        </w:pPrChange>
      </w:pPr>
      <w:del w:id="1378" w:author="CARBONIN GINA" w:date="2017-05-09T21:29:00Z">
        <w:r w:rsidRPr="005E5F39" w:rsidDel="00D75098">
          <w:delText>Struttura dati risposta</w:delText>
        </w:r>
      </w:del>
    </w:p>
    <w:p w14:paraId="507D314A" w14:textId="77777777" w:rsidR="00C472E1" w:rsidRPr="005E5F39" w:rsidRDefault="00697B31">
      <w:pPr>
        <w:spacing w:before="240"/>
        <w:ind w:left="794"/>
        <w:jc w:val="center"/>
        <w:rPr>
          <w:del w:id="1379" w:author="CARBONIN GINA" w:date="2017-03-28T11:46:00Z"/>
          <w:b/>
          <w:color w:val="0000FF"/>
          <w:u w:val="single"/>
        </w:rPr>
      </w:pPr>
      <w:del w:id="1380" w:author="CARBONIN GINA" w:date="2017-03-28T11:46:00Z">
        <w:r w:rsidRPr="005E5F39">
          <w:rPr>
            <w:b/>
            <w:color w:val="0000FF"/>
            <w:u w:val="single"/>
          </w:rPr>
          <w:delText>File CIE7AnnullamentoResponse.xls</w:delText>
        </w:r>
      </w:del>
    </w:p>
    <w:p w14:paraId="6DD8CFA1" w14:textId="77777777" w:rsidR="00C472E1" w:rsidRPr="005E5F39" w:rsidRDefault="00C472E1">
      <w:pPr>
        <w:spacing w:before="240"/>
        <w:ind w:left="794"/>
        <w:jc w:val="both"/>
      </w:pPr>
    </w:p>
    <w:p w14:paraId="59F14084" w14:textId="3E75673A" w:rsidR="00091E58" w:rsidRPr="005F17F3" w:rsidRDefault="00091E58">
      <w:pPr>
        <w:pStyle w:val="Titolo2"/>
        <w:numPr>
          <w:ilvl w:val="1"/>
          <w:numId w:val="4"/>
        </w:numPr>
        <w:ind w:left="1134" w:hanging="708"/>
        <w:rPr>
          <w:ins w:id="1381" w:author="Antonio Antetomaso" w:date="2017-03-30T15:56:00Z"/>
          <w:highlight w:val="yellow"/>
          <w:rPrChange w:id="1382" w:author="CARBONIN GINA" w:date="2017-05-09T22:01:00Z">
            <w:rPr>
              <w:ins w:id="1383" w:author="Antonio Antetomaso" w:date="2017-03-30T15:56:00Z"/>
            </w:rPr>
          </w:rPrChange>
        </w:rPr>
        <w:pPrChange w:id="1384" w:author="Antonio Antetomaso" w:date="2017-03-30T16:24:00Z">
          <w:pPr>
            <w:pStyle w:val="Titolo2"/>
            <w:numPr>
              <w:ilvl w:val="1"/>
              <w:numId w:val="9"/>
            </w:numPr>
            <w:ind w:firstLine="1701"/>
          </w:pPr>
        </w:pPrChange>
      </w:pPr>
      <w:bookmarkStart w:id="1385" w:name="_Toc482279604"/>
      <w:ins w:id="1386" w:author="Antonio Antetomaso" w:date="2017-03-30T15:56:00Z">
        <w:r w:rsidRPr="005F17F3">
          <w:rPr>
            <w:highlight w:val="yellow"/>
            <w:rPrChange w:id="1387" w:author="CARBONIN GINA" w:date="2017-05-09T22:01:00Z">
              <w:rPr/>
            </w:rPrChange>
          </w:rPr>
          <w:t>Subentro di un Comune in ANPR</w:t>
        </w:r>
        <w:bookmarkEnd w:id="1385"/>
      </w:ins>
    </w:p>
    <w:p w14:paraId="1E3DA87C" w14:textId="5B42DF0C" w:rsidR="00091E58" w:rsidRDefault="00091E58">
      <w:pPr>
        <w:spacing w:before="240"/>
        <w:ind w:left="794"/>
        <w:jc w:val="both"/>
        <w:rPr>
          <w:ins w:id="1388" w:author="CARBONIN GINA" w:date="2017-05-09T21:54:00Z"/>
        </w:rPr>
        <w:pPrChange w:id="1389" w:author="CARBONIN GINA" w:date="2017-05-09T21:34:00Z">
          <w:pPr>
            <w:pStyle w:val="Titolo2"/>
            <w:numPr>
              <w:ilvl w:val="1"/>
              <w:numId w:val="9"/>
            </w:numPr>
            <w:ind w:firstLine="1701"/>
          </w:pPr>
        </w:pPrChange>
      </w:pPr>
      <w:ins w:id="1390" w:author="Antonio Antetomaso" w:date="2017-03-30T15:56:00Z">
        <w:r w:rsidRPr="005E5F39">
          <w:t xml:space="preserve">Le operazioni di Comunicazione avvenuta emissione CIE e annullamento CIE sono possibili solo per i Comuni subentrati </w:t>
        </w:r>
        <w:del w:id="1391" w:author="CARBONIN GINA" w:date="2017-05-09T21:30:00Z">
          <w:r w:rsidRPr="005E5F39" w:rsidDel="00D75098">
            <w:delText>sul nuovo</w:delText>
          </w:r>
        </w:del>
      </w:ins>
      <w:ins w:id="1392" w:author="CARBONIN GINA" w:date="2017-05-09T21:30:00Z">
        <w:r w:rsidR="00D75098">
          <w:t xml:space="preserve">in ANPR. </w:t>
        </w:r>
      </w:ins>
      <w:ins w:id="1393" w:author="Antonio Antetomaso" w:date="2017-03-30T15:56:00Z">
        <w:r w:rsidRPr="005E5F39">
          <w:t xml:space="preserve"> </w:t>
        </w:r>
        <w:del w:id="1394" w:author="CARBONIN GINA" w:date="2017-05-09T21:30:00Z">
          <w:r w:rsidRPr="005E5F39" w:rsidDel="00D75098">
            <w:delText>Anagrafe Nazionale della Popolazione residente.</w:delText>
          </w:r>
        </w:del>
      </w:ins>
      <w:ins w:id="1395" w:author="Antonio Antetomaso" w:date="2017-03-30T15:57:00Z">
        <w:del w:id="1396" w:author="CARBONIN GINA" w:date="2017-05-09T21:30:00Z">
          <w:r w:rsidRPr="005E5F39" w:rsidDel="00D75098">
            <w:delText xml:space="preserve"> </w:delText>
          </w:r>
        </w:del>
        <w:r w:rsidRPr="005E5F39">
          <w:t>Per abilitarle</w:t>
        </w:r>
      </w:ins>
      <w:ins w:id="1397" w:author="CARBONIN GINA" w:date="2017-05-09T21:30:00Z">
        <w:r w:rsidR="00D75098">
          <w:t>, si utilizza il servizio di notifica di avvenuto subentro</w:t>
        </w:r>
      </w:ins>
      <w:ins w:id="1398" w:author="CARBONIN GINA" w:date="2017-05-09T21:34:00Z">
        <w:r w:rsidR="00D75098">
          <w:t xml:space="preserve"> (notifica N031) già operativa in ambito ANPR</w:t>
        </w:r>
      </w:ins>
      <w:ins w:id="1399" w:author="CARBONIN GINA" w:date="2017-05-09T21:30:00Z">
        <w:r w:rsidR="00D75098">
          <w:t xml:space="preserve">, trasmesso da ANPR ad </w:t>
        </w:r>
      </w:ins>
      <w:ins w:id="1400" w:author="Antonio Antetomaso" w:date="2017-03-30T15:57:00Z">
        <w:r w:rsidRPr="005E5F39">
          <w:t xml:space="preserve"> </w:t>
        </w:r>
        <w:del w:id="1401" w:author="CARBONIN GINA" w:date="2017-05-09T21:31:00Z">
          <w:r w:rsidRPr="005E5F39" w:rsidDel="00D75098">
            <w:delText>comunicando tra l</w:delText>
          </w:r>
        </w:del>
      </w:ins>
      <w:ins w:id="1402" w:author="Antonio Antetomaso" w:date="2017-03-30T15:58:00Z">
        <w:del w:id="1403" w:author="CARBONIN GINA" w:date="2017-05-09T21:31:00Z">
          <w:r w:rsidRPr="005E5F39" w:rsidDel="00D75098">
            <w:delText xml:space="preserve">’altro l’operazione di subentro, ANPR invoca </w:delText>
          </w:r>
        </w:del>
        <w:r w:rsidRPr="005E5F39">
          <w:t>un opportuno servizio esposto dalla piattaforma CIEOnline.</w:t>
        </w:r>
      </w:ins>
    </w:p>
    <w:p w14:paraId="42F4B987" w14:textId="02FAFB82" w:rsidR="00812048" w:rsidRDefault="00812048">
      <w:pPr>
        <w:spacing w:before="240"/>
        <w:ind w:left="794"/>
        <w:jc w:val="both"/>
        <w:rPr>
          <w:ins w:id="1404" w:author="CARBONIN GINA" w:date="2017-05-09T21:54:00Z"/>
        </w:rPr>
        <w:pPrChange w:id="1405" w:author="CARBONIN GINA" w:date="2017-05-09T21:34:00Z">
          <w:pPr>
            <w:pStyle w:val="Titolo2"/>
            <w:numPr>
              <w:ilvl w:val="1"/>
              <w:numId w:val="9"/>
            </w:numPr>
            <w:ind w:firstLine="1701"/>
          </w:pPr>
        </w:pPrChange>
      </w:pPr>
      <w:ins w:id="1406" w:author="CARBONIN GINA" w:date="2017-05-09T21:54:00Z">
        <w:r>
          <w:lastRenderedPageBreak/>
          <w:t xml:space="preserve">I dati contenuti nella notifica </w:t>
        </w:r>
      </w:ins>
      <w:ins w:id="1407" w:author="CARBONIN GINA" w:date="2017-05-11T15:22:00Z">
        <w:r w:rsidR="00856531">
          <w:fldChar w:fldCharType="begin"/>
        </w:r>
        <w:r w:rsidR="00856531">
          <w:instrText xml:space="preserve"> HYPERLINK "strutture%20dati%20excel/NOTIFICHE/N031%20-%20Avvenuto%20subentro.xlsx" </w:instrText>
        </w:r>
        <w:r w:rsidR="00856531">
          <w:fldChar w:fldCharType="separate"/>
        </w:r>
        <w:r w:rsidR="00856531" w:rsidRPr="00856531">
          <w:rPr>
            <w:rStyle w:val="Collegamentoipertestuale"/>
          </w:rPr>
          <w:t>N031</w:t>
        </w:r>
        <w:r w:rsidR="00856531">
          <w:fldChar w:fldCharType="end"/>
        </w:r>
        <w:r w:rsidR="00856531">
          <w:t xml:space="preserve"> </w:t>
        </w:r>
      </w:ins>
      <w:ins w:id="1408" w:author="CARBONIN GINA" w:date="2017-05-09T21:54:00Z">
        <w:r>
          <w:t>sono costituiti da:</w:t>
        </w:r>
      </w:ins>
    </w:p>
    <w:p w14:paraId="678E5495" w14:textId="595DF53C" w:rsidR="00812048" w:rsidRPr="005E5F39" w:rsidRDefault="00812048" w:rsidP="00812048">
      <w:pPr>
        <w:numPr>
          <w:ilvl w:val="0"/>
          <w:numId w:val="1"/>
        </w:numPr>
        <w:spacing w:before="120"/>
        <w:ind w:hanging="357"/>
        <w:jc w:val="both"/>
        <w:rPr>
          <w:moveTo w:id="1409" w:author="CARBONIN GINA" w:date="2017-05-09T21:54:00Z"/>
        </w:rPr>
      </w:pPr>
      <w:moveToRangeStart w:id="1410" w:author="CARBONIN GINA" w:date="2017-05-09T21:54:00Z" w:name="move482130186"/>
      <w:moveTo w:id="1411" w:author="CARBONIN GINA" w:date="2017-05-09T21:54:00Z">
        <w:del w:id="1412" w:author="CARBONIN GINA" w:date="2017-05-09T21:54:00Z">
          <w:r w:rsidRPr="005E5F39" w:rsidDel="00812048">
            <w:delText>Codice ISTAT del Comune subentrato</w:delText>
          </w:r>
        </w:del>
      </w:moveTo>
      <w:ins w:id="1413" w:author="CARBONIN GINA" w:date="2017-05-09T21:54:00Z">
        <w:r>
          <w:t>Dati del comune subentrato</w:t>
        </w:r>
      </w:ins>
      <w:moveTo w:id="1414" w:author="CARBONIN GINA" w:date="2017-05-09T21:54:00Z">
        <w:r w:rsidRPr="005E5F39">
          <w:t>;</w:t>
        </w:r>
      </w:moveTo>
    </w:p>
    <w:p w14:paraId="5A4FB4E4" w14:textId="688F3939" w:rsidR="00812048" w:rsidRPr="005E5F39" w:rsidRDefault="00812048" w:rsidP="00812048">
      <w:pPr>
        <w:numPr>
          <w:ilvl w:val="0"/>
          <w:numId w:val="1"/>
        </w:numPr>
        <w:spacing w:before="120"/>
        <w:ind w:hanging="357"/>
        <w:jc w:val="both"/>
        <w:rPr>
          <w:moveTo w:id="1415" w:author="CARBONIN GINA" w:date="2017-05-09T21:54:00Z"/>
        </w:rPr>
      </w:pPr>
      <w:moveTo w:id="1416" w:author="CARBONIN GINA" w:date="2017-05-09T21:54:00Z">
        <w:r w:rsidRPr="005E5F39">
          <w:t xml:space="preserve">Data </w:t>
        </w:r>
        <w:del w:id="1417" w:author="CARBONIN GINA" w:date="2017-05-09T21:54:00Z">
          <w:r w:rsidRPr="005E5F39" w:rsidDel="00812048">
            <w:delText>del subentro</w:delText>
          </w:r>
        </w:del>
      </w:moveTo>
      <w:ins w:id="1418" w:author="CARBONIN GINA" w:date="2017-05-09T21:54:00Z">
        <w:r>
          <w:t>di avvenuto subentro</w:t>
        </w:r>
      </w:ins>
      <w:moveTo w:id="1419" w:author="CARBONIN GINA" w:date="2017-05-09T21:54:00Z">
        <w:r w:rsidRPr="005E5F39">
          <w:t>.</w:t>
        </w:r>
      </w:moveTo>
    </w:p>
    <w:moveToRangeEnd w:id="1410"/>
    <w:p w14:paraId="5EB49497" w14:textId="40DCFAB4" w:rsidR="00812048" w:rsidRDefault="00812048">
      <w:pPr>
        <w:spacing w:before="240"/>
        <w:ind w:left="794"/>
        <w:jc w:val="both"/>
        <w:rPr>
          <w:ins w:id="1420" w:author="CARBONIN GINA" w:date="2017-05-09T21:52:00Z"/>
        </w:rPr>
        <w:pPrChange w:id="1421" w:author="CARBONIN GINA" w:date="2017-05-09T21:34:00Z">
          <w:pPr>
            <w:pStyle w:val="Titolo2"/>
            <w:numPr>
              <w:ilvl w:val="1"/>
              <w:numId w:val="9"/>
            </w:numPr>
            <w:ind w:firstLine="1701"/>
          </w:pPr>
        </w:pPrChange>
      </w:pPr>
      <w:ins w:id="1422" w:author="CARBONIN GINA" w:date="2017-05-09T21:55:00Z">
        <w:r>
          <w:t xml:space="preserve">Così come indicato nelle </w:t>
        </w:r>
      </w:ins>
      <w:ins w:id="1423" w:author="CARBONIN GINA" w:date="2017-05-09T21:57:00Z">
        <w:r>
          <w:t>Specifiche generali di ANPR (documento MI-14-AN-01</w:t>
        </w:r>
      </w:ins>
      <w:ins w:id="1424" w:author="CARBONIN GINA" w:date="2017-05-09T21:58:00Z">
        <w:r>
          <w:t xml:space="preserve">, </w:t>
        </w:r>
      </w:ins>
      <w:ins w:id="1425" w:author="CARBONIN GINA" w:date="2017-05-09T21:57:00Z">
        <w:r>
          <w:t>disponibile nel portale info</w:t>
        </w:r>
      </w:ins>
      <w:ins w:id="1426" w:author="CARBONIN GINA" w:date="2017-05-11T15:17:00Z">
        <w:r w:rsidR="00856531">
          <w:t>r</w:t>
        </w:r>
      </w:ins>
      <w:ins w:id="1427" w:author="CARBONIN GINA" w:date="2017-05-09T21:57:00Z">
        <w:r>
          <w:t>mativo www.anpr.interno.it)</w:t>
        </w:r>
        <w:del w:id="1428" w:author="vintra" w:date="2017-05-18T12:58:00Z">
          <w:r w:rsidDel="00787D97">
            <w:delText xml:space="preserve"> </w:delText>
          </w:r>
        </w:del>
        <w:r>
          <w:t>, il sistema CIEOnline alla ricezione della notifica:</w:t>
        </w:r>
      </w:ins>
    </w:p>
    <w:p w14:paraId="04C09CAC" w14:textId="05D97C31" w:rsidR="00812048" w:rsidRDefault="005F17F3">
      <w:pPr>
        <w:numPr>
          <w:ilvl w:val="0"/>
          <w:numId w:val="1"/>
        </w:numPr>
        <w:spacing w:before="120"/>
        <w:ind w:hanging="357"/>
        <w:jc w:val="both"/>
        <w:rPr>
          <w:ins w:id="1429" w:author="CARBONIN GINA" w:date="2017-05-09T21:59:00Z"/>
        </w:rPr>
        <w:pPrChange w:id="1430" w:author="CARBONIN GINA" w:date="2017-05-09T22:00:00Z">
          <w:pPr>
            <w:spacing w:before="240"/>
            <w:jc w:val="both"/>
          </w:pPr>
        </w:pPrChange>
      </w:pPr>
      <w:ins w:id="1431" w:author="CARBONIN GINA" w:date="2017-05-09T21:59:00Z">
        <w:r>
          <w:t>la prende in carico;</w:t>
        </w:r>
      </w:ins>
    </w:p>
    <w:p w14:paraId="2D317C48" w14:textId="167C0350" w:rsidR="00812048" w:rsidRDefault="005F17F3">
      <w:pPr>
        <w:numPr>
          <w:ilvl w:val="0"/>
          <w:numId w:val="1"/>
        </w:numPr>
        <w:spacing w:before="120"/>
        <w:ind w:hanging="357"/>
        <w:jc w:val="both"/>
        <w:rPr>
          <w:ins w:id="1432" w:author="CARBONIN GINA" w:date="2017-05-09T21:59:00Z"/>
        </w:rPr>
        <w:pPrChange w:id="1433" w:author="CARBONIN GINA" w:date="2017-05-09T22:00:00Z">
          <w:pPr>
            <w:spacing w:before="240"/>
            <w:jc w:val="both"/>
          </w:pPr>
        </w:pPrChange>
      </w:pPr>
      <w:ins w:id="1434" w:author="CARBONIN GINA" w:date="2017-05-09T21:59:00Z">
        <w:r>
          <w:t>restit</w:t>
        </w:r>
      </w:ins>
      <w:ins w:id="1435" w:author="CARBONIN GINA" w:date="2017-05-09T22:00:00Z">
        <w:r>
          <w:t xml:space="preserve">uisce </w:t>
        </w:r>
      </w:ins>
      <w:ins w:id="1436" w:author="CARBONIN GINA" w:date="2017-05-09T21:59:00Z">
        <w:r w:rsidR="00812048">
          <w:t>contestualmente ad ANPR una risposta, costituita da un</w:t>
        </w:r>
      </w:ins>
      <w:ins w:id="1437" w:author="CARBONIN GINA" w:date="2017-05-09T22:00:00Z">
        <w:r>
          <w:t xml:space="preserve"> </w:t>
        </w:r>
      </w:ins>
      <w:ins w:id="1438" w:author="CARBONIN GINA" w:date="2017-05-09T21:59:00Z">
        <w:r w:rsidR="00812048">
          <w:t>messaggio soap che nel body riporta l’esito della presa in carico; gli</w:t>
        </w:r>
      </w:ins>
      <w:ins w:id="1439" w:author="CARBONIN GINA" w:date="2017-05-09T22:00:00Z">
        <w:r>
          <w:t xml:space="preserve"> </w:t>
        </w:r>
      </w:ins>
      <w:ins w:id="1440" w:author="CARBONIN GINA" w:date="2017-05-09T21:59:00Z">
        <w:r w:rsidR="00812048">
          <w:t>esiti previsti sono i seguenti:</w:t>
        </w:r>
      </w:ins>
    </w:p>
    <w:p w14:paraId="5E79B1B8" w14:textId="4BF1B65D" w:rsidR="00812048" w:rsidRDefault="00812048">
      <w:pPr>
        <w:pStyle w:val="Paragrafoelenco"/>
        <w:numPr>
          <w:ilvl w:val="0"/>
          <w:numId w:val="1"/>
        </w:numPr>
        <w:spacing w:before="240"/>
        <w:jc w:val="both"/>
        <w:rPr>
          <w:ins w:id="1441" w:author="CARBONIN GINA" w:date="2017-05-09T21:59:00Z"/>
        </w:rPr>
        <w:pPrChange w:id="1442" w:author="CARBONIN GINA" w:date="2017-05-09T22:00:00Z">
          <w:pPr>
            <w:spacing w:before="240"/>
            <w:jc w:val="both"/>
          </w:pPr>
        </w:pPrChange>
      </w:pPr>
      <w:ins w:id="1443" w:author="CARBONIN GINA" w:date="2017-05-09T21:59:00Z">
        <w:r>
          <w:t>1 notifica correttamente acquisita</w:t>
        </w:r>
      </w:ins>
    </w:p>
    <w:p w14:paraId="7DA3B855" w14:textId="44FF752D" w:rsidR="00812048" w:rsidRDefault="00812048">
      <w:pPr>
        <w:pStyle w:val="Paragrafoelenco"/>
        <w:numPr>
          <w:ilvl w:val="0"/>
          <w:numId w:val="1"/>
        </w:numPr>
        <w:spacing w:before="240"/>
        <w:jc w:val="both"/>
        <w:rPr>
          <w:ins w:id="1444" w:author="CARBONIN GINA" w:date="2017-05-09T21:59:00Z"/>
        </w:rPr>
        <w:pPrChange w:id="1445" w:author="CARBONIN GINA" w:date="2017-05-09T22:00:00Z">
          <w:pPr>
            <w:spacing w:before="240"/>
            <w:jc w:val="both"/>
          </w:pPr>
        </w:pPrChange>
      </w:pPr>
      <w:ins w:id="1446" w:author="CARBONIN GINA" w:date="2017-05-09T21:59:00Z">
        <w:r>
          <w:t>5 messaggio non conforme alle specifiche</w:t>
        </w:r>
      </w:ins>
    </w:p>
    <w:p w14:paraId="0CE38294" w14:textId="6342AD64" w:rsidR="00812048" w:rsidRDefault="00812048">
      <w:pPr>
        <w:pStyle w:val="Paragrafoelenco"/>
        <w:numPr>
          <w:ilvl w:val="0"/>
          <w:numId w:val="1"/>
        </w:numPr>
        <w:spacing w:before="240"/>
        <w:jc w:val="both"/>
        <w:rPr>
          <w:ins w:id="1447" w:author="CARBONIN GINA" w:date="2017-05-09T21:59:00Z"/>
        </w:rPr>
        <w:pPrChange w:id="1448" w:author="CARBONIN GINA" w:date="2017-05-09T22:00:00Z">
          <w:pPr>
            <w:spacing w:before="240"/>
            <w:jc w:val="both"/>
          </w:pPr>
        </w:pPrChange>
      </w:pPr>
      <w:ins w:id="1449" w:author="CARBONIN GINA" w:date="2017-05-09T21:59:00Z">
        <w:r>
          <w:t>6 il messaggio non contiene dati</w:t>
        </w:r>
      </w:ins>
    </w:p>
    <w:p w14:paraId="0F15183F" w14:textId="6740E59F" w:rsidR="00812048" w:rsidRDefault="00812048">
      <w:pPr>
        <w:pStyle w:val="Paragrafoelenco"/>
        <w:numPr>
          <w:ilvl w:val="0"/>
          <w:numId w:val="1"/>
        </w:numPr>
        <w:spacing w:before="240"/>
        <w:jc w:val="both"/>
        <w:rPr>
          <w:ins w:id="1450" w:author="CARBONIN GINA" w:date="2017-05-09T21:59:00Z"/>
        </w:rPr>
        <w:pPrChange w:id="1451" w:author="CARBONIN GINA" w:date="2017-05-09T22:00:00Z">
          <w:pPr>
            <w:spacing w:before="240"/>
            <w:jc w:val="both"/>
          </w:pPr>
        </w:pPrChange>
      </w:pPr>
      <w:ins w:id="1452" w:author="CARBONIN GINA" w:date="2017-05-09T21:59:00Z">
        <w:r>
          <w:t>7 errore di comunicazione</w:t>
        </w:r>
      </w:ins>
    </w:p>
    <w:p w14:paraId="09F8B94F" w14:textId="77777777" w:rsidR="00856531" w:rsidRDefault="00812048">
      <w:pPr>
        <w:rPr>
          <w:ins w:id="1453" w:author="CARBONIN GINA" w:date="2017-05-11T15:17:00Z"/>
        </w:rPr>
      </w:pPr>
      <w:ins w:id="1454" w:author="CARBONIN GINA" w:date="2017-05-09T21:59:00Z">
        <w:r>
          <w:t>In assenza di una risposta, ANPR provvederà ad un nuovo inoltro.</w:t>
        </w:r>
        <w:r>
          <w:cr/>
        </w:r>
      </w:ins>
    </w:p>
    <w:p w14:paraId="1EC6306A" w14:textId="77777777" w:rsidR="00856531" w:rsidRDefault="00856531">
      <w:pPr>
        <w:rPr>
          <w:ins w:id="1455" w:author="CARBONIN GINA" w:date="2017-05-11T15:17:00Z"/>
        </w:rPr>
      </w:pPr>
    </w:p>
    <w:p w14:paraId="1FD9E37C" w14:textId="25E9D342" w:rsidR="005F17F3" w:rsidRDefault="005F17F3">
      <w:pPr>
        <w:rPr>
          <w:ins w:id="1456" w:author="CARBONIN GINA" w:date="2017-05-09T22:01:00Z"/>
        </w:rPr>
      </w:pPr>
      <w:ins w:id="1457" w:author="CARBONIN GINA" w:date="2017-05-09T22:01:00Z">
        <w:r>
          <w:br w:type="page"/>
        </w:r>
      </w:ins>
    </w:p>
    <w:p w14:paraId="045B980B" w14:textId="77777777" w:rsidR="00812048" w:rsidRPr="005E5F39" w:rsidRDefault="00812048">
      <w:pPr>
        <w:spacing w:before="240"/>
        <w:ind w:left="794"/>
        <w:jc w:val="both"/>
        <w:rPr>
          <w:ins w:id="1458" w:author="Antonio Antetomaso" w:date="2017-03-30T15:58:00Z"/>
        </w:rPr>
        <w:pPrChange w:id="1459" w:author="CARBONIN GINA" w:date="2017-05-09T21:34:00Z">
          <w:pPr>
            <w:pStyle w:val="Titolo2"/>
            <w:numPr>
              <w:ilvl w:val="1"/>
              <w:numId w:val="9"/>
            </w:numPr>
            <w:ind w:firstLine="1701"/>
          </w:pPr>
        </w:pPrChange>
      </w:pPr>
    </w:p>
    <w:p w14:paraId="29749BF2" w14:textId="40F4D7BC" w:rsidR="00091E58" w:rsidRPr="005E5F39" w:rsidDel="005F17F3" w:rsidRDefault="00091E58">
      <w:pPr>
        <w:jc w:val="both"/>
        <w:rPr>
          <w:ins w:id="1460" w:author="Antonio Antetomaso" w:date="2017-03-30T15:58:00Z"/>
          <w:del w:id="1461" w:author="CARBONIN GINA" w:date="2017-05-09T22:01:00Z"/>
        </w:rPr>
        <w:pPrChange w:id="1462" w:author="Antonio Antetomaso" w:date="2017-03-30T15:57:00Z">
          <w:pPr>
            <w:pStyle w:val="Titolo2"/>
            <w:numPr>
              <w:ilvl w:val="1"/>
              <w:numId w:val="9"/>
            </w:numPr>
            <w:ind w:firstLine="1701"/>
          </w:pPr>
        </w:pPrChange>
      </w:pPr>
    </w:p>
    <w:p w14:paraId="798F6136" w14:textId="0CF041E4" w:rsidR="00091E58" w:rsidRPr="005E5F39" w:rsidDel="00812048" w:rsidRDefault="002171D7">
      <w:pPr>
        <w:jc w:val="both"/>
        <w:rPr>
          <w:ins w:id="1463" w:author="Antonio Antetomaso" w:date="2017-03-30T16:00:00Z"/>
          <w:del w:id="1464" w:author="CARBONIN GINA" w:date="2017-05-09T21:54:00Z"/>
        </w:rPr>
        <w:pPrChange w:id="1465" w:author="Antonio Antetomaso" w:date="2017-03-30T15:57:00Z">
          <w:pPr>
            <w:pStyle w:val="Titolo2"/>
            <w:numPr>
              <w:ilvl w:val="1"/>
              <w:numId w:val="9"/>
            </w:numPr>
            <w:ind w:firstLine="1701"/>
          </w:pPr>
        </w:pPrChange>
      </w:pPr>
      <w:ins w:id="1466" w:author="Antonio Antetomaso" w:date="2017-03-30T16:00:00Z">
        <w:del w:id="1467" w:author="CARBONIN GINA" w:date="2017-05-09T21:54:00Z">
          <w:r w:rsidRPr="005E5F39" w:rsidDel="00812048">
            <w:delText>I dati da specificare nella notifica di subentro sono i seguenti:</w:delText>
          </w:r>
        </w:del>
      </w:ins>
    </w:p>
    <w:p w14:paraId="7BA65B06" w14:textId="0C051719" w:rsidR="002171D7" w:rsidRPr="005E5F39" w:rsidDel="005F17F3" w:rsidRDefault="002171D7" w:rsidP="002171D7">
      <w:pPr>
        <w:numPr>
          <w:ilvl w:val="0"/>
          <w:numId w:val="1"/>
        </w:numPr>
        <w:spacing w:before="120"/>
        <w:ind w:hanging="357"/>
        <w:jc w:val="both"/>
        <w:rPr>
          <w:ins w:id="1468" w:author="Antonio Antetomaso" w:date="2017-03-30T16:00:00Z"/>
          <w:del w:id="1469" w:author="CARBONIN GINA" w:date="2017-05-09T22:01:00Z"/>
          <w:moveFrom w:id="1470" w:author="CARBONIN GINA" w:date="2017-05-09T21:54:00Z"/>
        </w:rPr>
      </w:pPr>
      <w:moveFromRangeStart w:id="1471" w:author="CARBONIN GINA" w:date="2017-05-09T21:54:00Z" w:name="move482130186"/>
      <w:moveFrom w:id="1472" w:author="CARBONIN GINA" w:date="2017-05-09T21:54:00Z">
        <w:ins w:id="1473" w:author="Antonio Antetomaso" w:date="2017-03-30T16:00:00Z">
          <w:del w:id="1474" w:author="CARBONIN GINA" w:date="2017-05-09T22:01:00Z">
            <w:r w:rsidRPr="005E5F39" w:rsidDel="005F17F3">
              <w:delText>Codice ISTAT del Comune subentrato;</w:delText>
            </w:r>
          </w:del>
        </w:ins>
      </w:moveFrom>
    </w:p>
    <w:p w14:paraId="35C2A6F5" w14:textId="4E113E1D" w:rsidR="002171D7" w:rsidRPr="005E5F39" w:rsidDel="005F17F3" w:rsidRDefault="002171D7" w:rsidP="002171D7">
      <w:pPr>
        <w:numPr>
          <w:ilvl w:val="0"/>
          <w:numId w:val="1"/>
        </w:numPr>
        <w:spacing w:before="120"/>
        <w:ind w:hanging="357"/>
        <w:jc w:val="both"/>
        <w:rPr>
          <w:ins w:id="1475" w:author="Antonio Antetomaso" w:date="2017-03-30T16:01:00Z"/>
          <w:del w:id="1476" w:author="CARBONIN GINA" w:date="2017-05-09T22:01:00Z"/>
          <w:moveFrom w:id="1477" w:author="CARBONIN GINA" w:date="2017-05-09T21:54:00Z"/>
        </w:rPr>
      </w:pPr>
      <w:moveFrom w:id="1478" w:author="CARBONIN GINA" w:date="2017-05-09T21:54:00Z">
        <w:ins w:id="1479" w:author="Antonio Antetomaso" w:date="2017-03-30T16:01:00Z">
          <w:del w:id="1480" w:author="CARBONIN GINA" w:date="2017-05-09T22:01:00Z">
            <w:r w:rsidRPr="005E5F39" w:rsidDel="005F17F3">
              <w:delText>D</w:delText>
            </w:r>
            <w:r w:rsidR="00B70053" w:rsidRPr="005E5F39" w:rsidDel="005F17F3">
              <w:delText>ata del subentro.</w:delText>
            </w:r>
          </w:del>
        </w:ins>
      </w:moveFrom>
    </w:p>
    <w:moveFromRangeEnd w:id="1471"/>
    <w:p w14:paraId="20C0F3AE" w14:textId="465B450F" w:rsidR="00B70053" w:rsidRPr="005E5F39" w:rsidDel="005F17F3" w:rsidRDefault="00B70053">
      <w:pPr>
        <w:spacing w:before="120"/>
        <w:jc w:val="both"/>
        <w:rPr>
          <w:ins w:id="1481" w:author="Antonio Antetomaso" w:date="2017-03-30T16:01:00Z"/>
          <w:del w:id="1482" w:author="CARBONIN GINA" w:date="2017-05-09T22:01:00Z"/>
        </w:rPr>
        <w:pPrChange w:id="1483" w:author="Antonio Antetomaso" w:date="2017-03-30T16:01:00Z">
          <w:pPr>
            <w:numPr>
              <w:numId w:val="1"/>
            </w:numPr>
            <w:spacing w:before="120"/>
            <w:ind w:left="1157" w:hanging="357"/>
            <w:jc w:val="both"/>
          </w:pPr>
        </w:pPrChange>
      </w:pPr>
    </w:p>
    <w:p w14:paraId="32BF8491" w14:textId="4696B98E" w:rsidR="00B70053" w:rsidRPr="005E5F39" w:rsidDel="005F17F3" w:rsidRDefault="00B70053">
      <w:pPr>
        <w:spacing w:before="120"/>
        <w:jc w:val="both"/>
        <w:rPr>
          <w:ins w:id="1484" w:author="Antonio Antetomaso" w:date="2017-03-30T16:01:00Z"/>
          <w:del w:id="1485" w:author="CARBONIN GINA" w:date="2017-05-09T22:01:00Z"/>
        </w:rPr>
        <w:pPrChange w:id="1486" w:author="Antonio Antetomaso" w:date="2017-03-30T16:01:00Z">
          <w:pPr>
            <w:numPr>
              <w:numId w:val="1"/>
            </w:numPr>
            <w:spacing w:before="120"/>
            <w:ind w:left="1157" w:hanging="357"/>
            <w:jc w:val="both"/>
          </w:pPr>
        </w:pPrChange>
      </w:pPr>
      <w:ins w:id="1487" w:author="Antonio Antetomaso" w:date="2017-03-30T16:01:00Z">
        <w:del w:id="1488" w:author="CARBONIN GINA" w:date="2017-05-09T22:01:00Z">
          <w:r w:rsidRPr="005E5F39" w:rsidDel="005F17F3">
            <w:delText>In assenza di errori, CIEOnline conferma ad ANPR l’avvenuto aggiornamento.</w:delText>
          </w:r>
        </w:del>
      </w:ins>
    </w:p>
    <w:p w14:paraId="1D1BE26B" w14:textId="1F5967A9" w:rsidR="00B70053" w:rsidRPr="005E5F39" w:rsidDel="005F17F3" w:rsidRDefault="00B70053">
      <w:pPr>
        <w:spacing w:before="120"/>
        <w:jc w:val="both"/>
        <w:rPr>
          <w:ins w:id="1489" w:author="Antonio Antetomaso" w:date="2017-03-30T16:01:00Z"/>
          <w:del w:id="1490" w:author="CARBONIN GINA" w:date="2017-05-09T22:01:00Z"/>
        </w:rPr>
        <w:pPrChange w:id="1491" w:author="Antonio Antetomaso" w:date="2017-03-30T16:01:00Z">
          <w:pPr>
            <w:numPr>
              <w:numId w:val="1"/>
            </w:numPr>
            <w:spacing w:before="120"/>
            <w:ind w:left="1157" w:hanging="357"/>
            <w:jc w:val="both"/>
          </w:pPr>
        </w:pPrChange>
      </w:pPr>
    </w:p>
    <w:p w14:paraId="52CC6F0C" w14:textId="43EA8786" w:rsidR="00B70053" w:rsidRPr="005E5F39" w:rsidDel="005F17F3" w:rsidRDefault="00B70053">
      <w:pPr>
        <w:pStyle w:val="Titolo4"/>
        <w:numPr>
          <w:ilvl w:val="2"/>
          <w:numId w:val="4"/>
        </w:numPr>
        <w:rPr>
          <w:ins w:id="1492" w:author="Antonio Antetomaso" w:date="2017-03-30T16:01:00Z"/>
          <w:del w:id="1493" w:author="CARBONIN GINA" w:date="2017-05-09T22:01:00Z"/>
        </w:rPr>
        <w:pPrChange w:id="1494" w:author="Antonio Antetomaso" w:date="2017-03-30T16:25:00Z">
          <w:pPr>
            <w:pStyle w:val="Titolo4"/>
            <w:numPr>
              <w:ilvl w:val="3"/>
              <w:numId w:val="4"/>
            </w:numPr>
            <w:ind w:left="1787" w:firstLine="992"/>
          </w:pPr>
        </w:pPrChange>
      </w:pPr>
      <w:ins w:id="1495" w:author="Antonio Antetomaso" w:date="2017-03-30T16:01:00Z">
        <w:del w:id="1496" w:author="CARBONIN GINA" w:date="2017-05-09T22:01:00Z">
          <w:r w:rsidRPr="005E5F39" w:rsidDel="005F17F3">
            <w:delText>Struttura dati richiesta</w:delText>
          </w:r>
        </w:del>
      </w:ins>
    </w:p>
    <w:p w14:paraId="07CD136D" w14:textId="0688B5D5" w:rsidR="00B70053" w:rsidRPr="005E5F39" w:rsidDel="005F17F3" w:rsidRDefault="00B70053" w:rsidP="00B70053">
      <w:pPr>
        <w:spacing w:before="240"/>
        <w:ind w:left="794"/>
        <w:jc w:val="center"/>
        <w:rPr>
          <w:ins w:id="1497" w:author="Antonio Antetomaso" w:date="2017-03-30T16:01:00Z"/>
          <w:del w:id="1498" w:author="CARBONIN GINA" w:date="2017-05-09T22:01:00Z"/>
          <w:b/>
        </w:rPr>
      </w:pPr>
    </w:p>
    <w:p w14:paraId="616EFDEF" w14:textId="45B450F2" w:rsidR="00B70053" w:rsidRPr="005E5F39" w:rsidDel="005F17F3" w:rsidRDefault="00B70053">
      <w:pPr>
        <w:pStyle w:val="Titolo4"/>
        <w:numPr>
          <w:ilvl w:val="2"/>
          <w:numId w:val="4"/>
        </w:numPr>
        <w:rPr>
          <w:ins w:id="1499" w:author="Antonio Antetomaso" w:date="2017-03-30T16:01:00Z"/>
          <w:del w:id="1500" w:author="CARBONIN GINA" w:date="2017-05-09T22:01:00Z"/>
        </w:rPr>
        <w:pPrChange w:id="1501" w:author="Antonio Antetomaso" w:date="2017-03-30T16:25:00Z">
          <w:pPr>
            <w:pStyle w:val="Titolo4"/>
            <w:numPr>
              <w:ilvl w:val="3"/>
              <w:numId w:val="4"/>
            </w:numPr>
            <w:ind w:left="1787" w:firstLine="992"/>
          </w:pPr>
        </w:pPrChange>
      </w:pPr>
      <w:ins w:id="1502" w:author="Antonio Antetomaso" w:date="2017-03-30T16:01:00Z">
        <w:del w:id="1503" w:author="CARBONIN GINA" w:date="2017-05-09T22:01:00Z">
          <w:r w:rsidRPr="005E5F39" w:rsidDel="005F17F3">
            <w:delText>Struttura dati risposta</w:delText>
          </w:r>
        </w:del>
      </w:ins>
    </w:p>
    <w:p w14:paraId="31A234F9" w14:textId="77777777" w:rsidR="00C472E1" w:rsidRPr="005E5F39" w:rsidDel="00091E58" w:rsidRDefault="00C472E1">
      <w:pPr>
        <w:spacing w:before="240"/>
        <w:ind w:left="794"/>
        <w:jc w:val="both"/>
        <w:rPr>
          <w:del w:id="1504" w:author="Antonio Antetomaso" w:date="2017-03-30T15:56:00Z"/>
        </w:rPr>
      </w:pPr>
    </w:p>
    <w:p w14:paraId="36D6F412" w14:textId="5F1A0154" w:rsidR="00C472E1" w:rsidRPr="005E5F39" w:rsidDel="00AE15A4" w:rsidRDefault="00C472E1">
      <w:pPr>
        <w:spacing w:before="240"/>
        <w:jc w:val="both"/>
        <w:rPr>
          <w:del w:id="1505" w:author="Antonio Antetomaso" w:date="2017-03-30T16:01:00Z"/>
        </w:rPr>
        <w:pPrChange w:id="1506" w:author="Antonio Antetomaso" w:date="2017-03-30T15:56:00Z">
          <w:pPr>
            <w:spacing w:before="240"/>
            <w:ind w:left="794"/>
            <w:jc w:val="both"/>
          </w:pPr>
        </w:pPrChange>
      </w:pPr>
    </w:p>
    <w:p w14:paraId="6F5E388B" w14:textId="577BE997" w:rsidR="00C472E1" w:rsidRPr="005E5F39" w:rsidRDefault="00697B31">
      <w:del w:id="1507" w:author="Antonio Antetomaso" w:date="2017-03-30T16:01:00Z">
        <w:r w:rsidRPr="005E5F39" w:rsidDel="00AE15A4">
          <w:br w:type="page"/>
        </w:r>
      </w:del>
    </w:p>
    <w:p w14:paraId="0CAC1CD1" w14:textId="77777777" w:rsidR="00C472E1" w:rsidRPr="005E5F39" w:rsidRDefault="00697B31">
      <w:pPr>
        <w:pStyle w:val="Titolo1"/>
        <w:numPr>
          <w:ilvl w:val="0"/>
          <w:numId w:val="4"/>
        </w:numPr>
        <w:ind w:left="709" w:hanging="709"/>
        <w:pPrChange w:id="1508" w:author="Antonio Antetomaso" w:date="2017-03-30T16:04:00Z">
          <w:pPr>
            <w:pStyle w:val="Titolo1"/>
            <w:numPr>
              <w:numId w:val="8"/>
            </w:numPr>
            <w:ind w:firstLine="0"/>
          </w:pPr>
        </w:pPrChange>
      </w:pPr>
      <w:bookmarkStart w:id="1509" w:name="3whwml4" w:colFirst="0" w:colLast="0"/>
      <w:bookmarkStart w:id="1510" w:name="_Toc482279605"/>
      <w:bookmarkEnd w:id="1509"/>
      <w:r w:rsidRPr="005E5F39">
        <w:t>Riepilogo dei servizi</w:t>
      </w:r>
      <w:bookmarkEnd w:id="1510"/>
    </w:p>
    <w:tbl>
      <w:tblPr>
        <w:tblStyle w:val="a2"/>
        <w:tblW w:w="8150"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Change w:id="1511" w:author="CARBONIN GINA" w:date="2017-05-09T22:01:00Z">
          <w:tblPr>
            <w:tblStyle w:val="a2"/>
            <w:tblW w:w="8150"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PrChange>
      </w:tblPr>
      <w:tblGrid>
        <w:gridCol w:w="2120"/>
        <w:gridCol w:w="2018"/>
        <w:gridCol w:w="1430"/>
        <w:gridCol w:w="663"/>
        <w:gridCol w:w="1919"/>
        <w:tblGridChange w:id="1512">
          <w:tblGrid>
            <w:gridCol w:w="280"/>
            <w:gridCol w:w="1840"/>
            <w:gridCol w:w="280"/>
            <w:gridCol w:w="1738"/>
            <w:gridCol w:w="280"/>
            <w:gridCol w:w="1150"/>
            <w:gridCol w:w="280"/>
            <w:gridCol w:w="383"/>
            <w:gridCol w:w="280"/>
            <w:gridCol w:w="1639"/>
            <w:gridCol w:w="280"/>
          </w:tblGrid>
        </w:tblGridChange>
      </w:tblGrid>
      <w:tr w:rsidR="005D1C7F" w:rsidRPr="005E5F39" w14:paraId="737161C7" w14:textId="77777777" w:rsidTr="005F17F3">
        <w:trPr>
          <w:trHeight w:val="480"/>
          <w:tblHeader/>
          <w:trPrChange w:id="1513" w:author="CARBONIN GINA" w:date="2017-05-09T22:01:00Z">
            <w:trPr>
              <w:gridBefore w:val="1"/>
              <w:trHeight w:val="480"/>
            </w:trPr>
          </w:trPrChange>
        </w:trPr>
        <w:tc>
          <w:tcPr>
            <w:tcW w:w="2120" w:type="dxa"/>
            <w:shd w:val="clear" w:color="auto" w:fill="D9D9D9"/>
            <w:vAlign w:val="center"/>
            <w:tcPrChange w:id="1514" w:author="CARBONIN GINA" w:date="2017-05-09T22:01:00Z">
              <w:tcPr>
                <w:tcW w:w="2120" w:type="dxa"/>
                <w:gridSpan w:val="2"/>
                <w:shd w:val="clear" w:color="auto" w:fill="D9D9D9"/>
                <w:vAlign w:val="center"/>
              </w:tcPr>
            </w:tcPrChange>
          </w:tcPr>
          <w:p w14:paraId="41DA3C31" w14:textId="77777777" w:rsidR="00C472E1" w:rsidRPr="005E5F39" w:rsidRDefault="00697B31">
            <w:pPr>
              <w:jc w:val="center"/>
              <w:rPr>
                <w:b/>
                <w:sz w:val="20"/>
                <w:szCs w:val="20"/>
              </w:rPr>
            </w:pPr>
            <w:r w:rsidRPr="005E5F39">
              <w:rPr>
                <w:b/>
                <w:sz w:val="20"/>
                <w:szCs w:val="20"/>
              </w:rPr>
              <w:t>Servizio</w:t>
            </w:r>
          </w:p>
        </w:tc>
        <w:tc>
          <w:tcPr>
            <w:tcW w:w="2018" w:type="dxa"/>
            <w:shd w:val="clear" w:color="auto" w:fill="D9D9D9"/>
            <w:vAlign w:val="center"/>
            <w:tcPrChange w:id="1515" w:author="CARBONIN GINA" w:date="2017-05-09T22:01:00Z">
              <w:tcPr>
                <w:tcW w:w="2018" w:type="dxa"/>
                <w:gridSpan w:val="2"/>
                <w:shd w:val="clear" w:color="auto" w:fill="D9D9D9"/>
                <w:vAlign w:val="center"/>
              </w:tcPr>
            </w:tcPrChange>
          </w:tcPr>
          <w:p w14:paraId="6C43FB77" w14:textId="77777777" w:rsidR="00C472E1" w:rsidRPr="005E5F39" w:rsidRDefault="00697B31">
            <w:pPr>
              <w:jc w:val="center"/>
              <w:rPr>
                <w:b/>
                <w:sz w:val="20"/>
                <w:szCs w:val="20"/>
              </w:rPr>
            </w:pPr>
            <w:r w:rsidRPr="005E5F39">
              <w:rPr>
                <w:b/>
                <w:sz w:val="20"/>
                <w:szCs w:val="20"/>
              </w:rPr>
              <w:t>Operation</w:t>
            </w:r>
          </w:p>
        </w:tc>
        <w:tc>
          <w:tcPr>
            <w:tcW w:w="1430" w:type="dxa"/>
            <w:shd w:val="clear" w:color="auto" w:fill="D9D9D9"/>
            <w:vAlign w:val="center"/>
            <w:tcPrChange w:id="1516" w:author="CARBONIN GINA" w:date="2017-05-09T22:01:00Z">
              <w:tcPr>
                <w:tcW w:w="1430" w:type="dxa"/>
                <w:gridSpan w:val="2"/>
                <w:shd w:val="clear" w:color="auto" w:fill="D9D9D9"/>
                <w:vAlign w:val="center"/>
              </w:tcPr>
            </w:tcPrChange>
          </w:tcPr>
          <w:p w14:paraId="0712F201" w14:textId="77777777" w:rsidR="00C472E1" w:rsidRPr="005E5F39" w:rsidRDefault="00697B31">
            <w:pPr>
              <w:jc w:val="center"/>
              <w:rPr>
                <w:b/>
                <w:sz w:val="20"/>
                <w:szCs w:val="20"/>
              </w:rPr>
            </w:pPr>
            <w:r w:rsidRPr="005E5F39">
              <w:rPr>
                <w:b/>
                <w:sz w:val="20"/>
                <w:szCs w:val="20"/>
              </w:rPr>
              <w:t>Dettagli</w:t>
            </w:r>
          </w:p>
        </w:tc>
        <w:tc>
          <w:tcPr>
            <w:tcW w:w="663" w:type="dxa"/>
            <w:shd w:val="clear" w:color="auto" w:fill="D9D9D9"/>
            <w:vAlign w:val="center"/>
            <w:tcPrChange w:id="1517" w:author="CARBONIN GINA" w:date="2017-05-09T22:01:00Z">
              <w:tcPr>
                <w:tcW w:w="663" w:type="dxa"/>
                <w:gridSpan w:val="2"/>
                <w:shd w:val="clear" w:color="auto" w:fill="D9D9D9"/>
                <w:vAlign w:val="center"/>
              </w:tcPr>
            </w:tcPrChange>
          </w:tcPr>
          <w:p w14:paraId="7CDAC7E2" w14:textId="77777777" w:rsidR="00C472E1" w:rsidRPr="005E5F39" w:rsidRDefault="00697B31">
            <w:pPr>
              <w:jc w:val="center"/>
              <w:rPr>
                <w:b/>
                <w:sz w:val="20"/>
                <w:szCs w:val="20"/>
              </w:rPr>
            </w:pPr>
            <w:r w:rsidRPr="005E5F39">
              <w:rPr>
                <w:b/>
                <w:sz w:val="20"/>
                <w:szCs w:val="20"/>
              </w:rPr>
              <w:t>Note</w:t>
            </w:r>
          </w:p>
        </w:tc>
        <w:tc>
          <w:tcPr>
            <w:tcW w:w="1919" w:type="dxa"/>
            <w:shd w:val="clear" w:color="auto" w:fill="D9D9D9"/>
            <w:vAlign w:val="center"/>
            <w:tcPrChange w:id="1518" w:author="CARBONIN GINA" w:date="2017-05-09T22:01:00Z">
              <w:tcPr>
                <w:tcW w:w="1919" w:type="dxa"/>
                <w:gridSpan w:val="2"/>
                <w:shd w:val="clear" w:color="auto" w:fill="D9D9D9"/>
                <w:vAlign w:val="center"/>
              </w:tcPr>
            </w:tcPrChange>
          </w:tcPr>
          <w:p w14:paraId="703319CB" w14:textId="096B9BDE" w:rsidR="00C472E1" w:rsidRPr="005E5F39" w:rsidRDefault="00697B31" w:rsidP="00733AAD">
            <w:pPr>
              <w:jc w:val="right"/>
              <w:rPr>
                <w:b/>
                <w:sz w:val="20"/>
                <w:szCs w:val="20"/>
              </w:rPr>
            </w:pPr>
            <w:r w:rsidRPr="005E5F39">
              <w:rPr>
                <w:b/>
                <w:sz w:val="20"/>
                <w:szCs w:val="20"/>
              </w:rPr>
              <w:t xml:space="preserve">ServizioOperazione </w:t>
            </w:r>
            <w:r w:rsidRPr="005E5F39">
              <w:rPr>
                <w:b/>
                <w:sz w:val="16"/>
                <w:szCs w:val="16"/>
              </w:rPr>
              <w:t>(Codice da indicare nel</w:t>
            </w:r>
            <w:ins w:id="1519" w:author="CARBONIN GINA" w:date="2017-05-11T15:29:00Z">
              <w:r w:rsidR="00733AAD">
                <w:rPr>
                  <w:b/>
                  <w:sz w:val="16"/>
                  <w:szCs w:val="16"/>
                </w:rPr>
                <w:t xml:space="preserve">la </w:t>
              </w:r>
            </w:ins>
            <w:del w:id="1520" w:author="CARBONIN GINA" w:date="2017-05-11T15:29:00Z">
              <w:r w:rsidRPr="005E5F39" w:rsidDel="00733AAD">
                <w:rPr>
                  <w:b/>
                  <w:sz w:val="16"/>
                  <w:szCs w:val="16"/>
                </w:rPr>
                <w:delText xml:space="preserve"> HeaderReque</w:delText>
              </w:r>
            </w:del>
            <w:ins w:id="1521" w:author="CARBONIN GINA" w:date="2017-05-11T15:29:00Z">
              <w:r w:rsidR="00733AAD">
                <w:rPr>
                  <w:b/>
                  <w:sz w:val="16"/>
                  <w:szCs w:val="16"/>
                </w:rPr>
                <w:t>testataRichiesta o Notifica</w:t>
              </w:r>
            </w:ins>
            <w:del w:id="1522" w:author="CARBONIN GINA" w:date="2017-05-11T15:29:00Z">
              <w:r w:rsidRPr="005E5F39" w:rsidDel="00733AAD">
                <w:rPr>
                  <w:b/>
                  <w:sz w:val="16"/>
                  <w:szCs w:val="16"/>
                </w:rPr>
                <w:delText>st</w:delText>
              </w:r>
            </w:del>
            <w:r w:rsidRPr="005E5F39">
              <w:rPr>
                <w:b/>
                <w:sz w:val="16"/>
                <w:szCs w:val="16"/>
              </w:rPr>
              <w:t>)</w:t>
            </w:r>
          </w:p>
        </w:tc>
      </w:tr>
      <w:tr w:rsidR="005D1C7F" w:rsidRPr="005E5F39" w14:paraId="1A3C0101" w14:textId="77777777" w:rsidTr="005D1C7F">
        <w:trPr>
          <w:trHeight w:val="760"/>
        </w:trPr>
        <w:tc>
          <w:tcPr>
            <w:tcW w:w="2120" w:type="dxa"/>
            <w:shd w:val="clear" w:color="auto" w:fill="FFFFFF"/>
            <w:vAlign w:val="center"/>
          </w:tcPr>
          <w:p w14:paraId="5FC0F1D2" w14:textId="473D009B" w:rsidR="00C472E1" w:rsidRPr="005E5F39" w:rsidRDefault="00733AAD">
            <w:pPr>
              <w:rPr>
                <w:sz w:val="20"/>
                <w:szCs w:val="20"/>
              </w:rPr>
            </w:pPr>
            <w:ins w:id="1523" w:author="CARBONIN GINA" w:date="2017-05-11T15:29:00Z">
              <w:r w:rsidRPr="00733AAD">
                <w:rPr>
                  <w:sz w:val="20"/>
                  <w:szCs w:val="20"/>
                </w:rPr>
                <w:t>AnprServiziCIE</w:t>
              </w:r>
            </w:ins>
            <w:del w:id="1524" w:author="CARBONIN GINA" w:date="2017-05-11T15:29:00Z">
              <w:r w:rsidR="00697B31" w:rsidRPr="005E5F39" w:rsidDel="00733AAD">
                <w:rPr>
                  <w:sz w:val="20"/>
                  <w:szCs w:val="20"/>
                </w:rPr>
                <w:delText>CIE0</w:delText>
              </w:r>
            </w:del>
          </w:p>
        </w:tc>
        <w:tc>
          <w:tcPr>
            <w:tcW w:w="2018" w:type="dxa"/>
            <w:shd w:val="clear" w:color="auto" w:fill="FFFFFF"/>
            <w:vAlign w:val="center"/>
          </w:tcPr>
          <w:p w14:paraId="080A001A" w14:textId="77777777" w:rsidR="00C472E1" w:rsidRPr="005E5F39" w:rsidRDefault="00697B31">
            <w:pPr>
              <w:rPr>
                <w:sz w:val="20"/>
                <w:szCs w:val="20"/>
              </w:rPr>
            </w:pPr>
            <w:r w:rsidRPr="005E5F39">
              <w:rPr>
                <w:sz w:val="20"/>
                <w:szCs w:val="20"/>
              </w:rPr>
              <w:t xml:space="preserve">InterrogazioneDatiAnagrafici  </w:t>
            </w:r>
          </w:p>
        </w:tc>
        <w:tc>
          <w:tcPr>
            <w:tcW w:w="1430" w:type="dxa"/>
            <w:shd w:val="clear" w:color="auto" w:fill="FFFFFF"/>
            <w:vAlign w:val="center"/>
          </w:tcPr>
          <w:p w14:paraId="02B28DC3" w14:textId="77777777" w:rsidR="00C472E1" w:rsidRPr="005E5F39" w:rsidRDefault="00697B31">
            <w:pPr>
              <w:rPr>
                <w:sz w:val="20"/>
                <w:szCs w:val="20"/>
              </w:rPr>
            </w:pPr>
            <w:r w:rsidRPr="005E5F39">
              <w:rPr>
                <w:sz w:val="20"/>
                <w:szCs w:val="20"/>
              </w:rPr>
              <w:t>Consente di ottenere  i dati di un cittadino</w:t>
            </w:r>
          </w:p>
        </w:tc>
        <w:tc>
          <w:tcPr>
            <w:tcW w:w="663" w:type="dxa"/>
            <w:shd w:val="clear" w:color="auto" w:fill="FFFFFF"/>
            <w:vAlign w:val="center"/>
          </w:tcPr>
          <w:p w14:paraId="16F51AAE" w14:textId="77777777" w:rsidR="00C472E1" w:rsidRPr="005E5F39" w:rsidRDefault="00C472E1">
            <w:pPr>
              <w:rPr>
                <w:sz w:val="20"/>
                <w:szCs w:val="20"/>
              </w:rPr>
            </w:pPr>
          </w:p>
        </w:tc>
        <w:tc>
          <w:tcPr>
            <w:tcW w:w="1919" w:type="dxa"/>
            <w:shd w:val="clear" w:color="auto" w:fill="FFFFFF"/>
            <w:vAlign w:val="center"/>
          </w:tcPr>
          <w:p w14:paraId="540D3877" w14:textId="77777777" w:rsidR="00C472E1" w:rsidRPr="005E5F39" w:rsidRDefault="00697B31">
            <w:pPr>
              <w:jc w:val="right"/>
              <w:rPr>
                <w:sz w:val="20"/>
                <w:szCs w:val="20"/>
              </w:rPr>
            </w:pPr>
            <w:r w:rsidRPr="005E5F39">
              <w:rPr>
                <w:sz w:val="20"/>
                <w:szCs w:val="20"/>
              </w:rPr>
              <w:t>CIE2</w:t>
            </w:r>
          </w:p>
        </w:tc>
      </w:tr>
      <w:tr w:rsidR="005D1C7F" w:rsidRPr="005E5F39" w14:paraId="027DF663" w14:textId="77777777" w:rsidTr="005D1C7F">
        <w:trPr>
          <w:trHeight w:val="760"/>
        </w:trPr>
        <w:tc>
          <w:tcPr>
            <w:tcW w:w="2120" w:type="dxa"/>
            <w:shd w:val="clear" w:color="auto" w:fill="FFFFFF"/>
            <w:vAlign w:val="center"/>
          </w:tcPr>
          <w:p w14:paraId="0AFF39B1" w14:textId="3F72CC4F" w:rsidR="00C472E1" w:rsidRPr="005E5F39" w:rsidRDefault="00733AAD">
            <w:pPr>
              <w:rPr>
                <w:sz w:val="20"/>
                <w:szCs w:val="20"/>
              </w:rPr>
            </w:pPr>
            <w:ins w:id="1525" w:author="CARBONIN GINA" w:date="2017-05-11T15:30:00Z">
              <w:r w:rsidRPr="00733AAD">
                <w:rPr>
                  <w:sz w:val="20"/>
                  <w:szCs w:val="20"/>
                </w:rPr>
                <w:t>AnprServiziCIE</w:t>
              </w:r>
            </w:ins>
            <w:del w:id="1526" w:author="CARBONIN GINA" w:date="2017-05-11T15:30:00Z">
              <w:r w:rsidR="00697B31" w:rsidRPr="005E5F39" w:rsidDel="00733AAD">
                <w:rPr>
                  <w:sz w:val="20"/>
                  <w:szCs w:val="20"/>
                </w:rPr>
                <w:delText>CIE0</w:delText>
              </w:r>
            </w:del>
          </w:p>
        </w:tc>
        <w:tc>
          <w:tcPr>
            <w:tcW w:w="2018" w:type="dxa"/>
            <w:shd w:val="clear" w:color="auto" w:fill="FFFFFF"/>
            <w:vAlign w:val="center"/>
          </w:tcPr>
          <w:p w14:paraId="7C54E2DC" w14:textId="77777777" w:rsidR="00C472E1" w:rsidRPr="005E5F39" w:rsidRDefault="00697B31">
            <w:pPr>
              <w:rPr>
                <w:sz w:val="20"/>
                <w:szCs w:val="20"/>
              </w:rPr>
            </w:pPr>
            <w:r w:rsidRPr="005E5F39">
              <w:rPr>
                <w:sz w:val="20"/>
                <w:szCs w:val="20"/>
              </w:rPr>
              <w:t>ComunicazioneEmissione</w:t>
            </w:r>
          </w:p>
        </w:tc>
        <w:tc>
          <w:tcPr>
            <w:tcW w:w="1430" w:type="dxa"/>
            <w:shd w:val="clear" w:color="auto" w:fill="FFFFFF"/>
            <w:vAlign w:val="center"/>
          </w:tcPr>
          <w:p w14:paraId="5F900E87" w14:textId="77777777" w:rsidR="00C472E1" w:rsidRPr="005E5F39" w:rsidRDefault="00697B31">
            <w:pPr>
              <w:rPr>
                <w:sz w:val="20"/>
                <w:szCs w:val="20"/>
              </w:rPr>
            </w:pPr>
            <w:r w:rsidRPr="005E5F39">
              <w:rPr>
                <w:sz w:val="20"/>
                <w:szCs w:val="20"/>
              </w:rPr>
              <w:t>Consente di comunicare i dati della CIE emessa</w:t>
            </w:r>
          </w:p>
        </w:tc>
        <w:tc>
          <w:tcPr>
            <w:tcW w:w="663" w:type="dxa"/>
            <w:shd w:val="clear" w:color="auto" w:fill="FFFFFF"/>
            <w:vAlign w:val="center"/>
          </w:tcPr>
          <w:p w14:paraId="348A2D95" w14:textId="77777777" w:rsidR="00C472E1" w:rsidRPr="005E5F39" w:rsidRDefault="00697B31">
            <w:pPr>
              <w:rPr>
                <w:sz w:val="20"/>
                <w:szCs w:val="20"/>
              </w:rPr>
            </w:pPr>
            <w:r w:rsidRPr="005E5F39">
              <w:rPr>
                <w:sz w:val="20"/>
                <w:szCs w:val="20"/>
              </w:rPr>
              <w:t> </w:t>
            </w:r>
          </w:p>
        </w:tc>
        <w:tc>
          <w:tcPr>
            <w:tcW w:w="1919" w:type="dxa"/>
            <w:shd w:val="clear" w:color="auto" w:fill="FFFFFF"/>
            <w:vAlign w:val="center"/>
          </w:tcPr>
          <w:p w14:paraId="34036D1E" w14:textId="77777777" w:rsidR="00C472E1" w:rsidRPr="005E5F39" w:rsidRDefault="00697B31">
            <w:pPr>
              <w:jc w:val="right"/>
              <w:rPr>
                <w:sz w:val="20"/>
                <w:szCs w:val="20"/>
              </w:rPr>
            </w:pPr>
            <w:r w:rsidRPr="005E5F39">
              <w:rPr>
                <w:sz w:val="20"/>
                <w:szCs w:val="20"/>
              </w:rPr>
              <w:t>CIE8</w:t>
            </w:r>
          </w:p>
        </w:tc>
      </w:tr>
      <w:tr w:rsidR="005D1C7F" w:rsidRPr="005E5F39" w14:paraId="300C7C6D" w14:textId="77777777" w:rsidTr="005D1C7F">
        <w:trPr>
          <w:trHeight w:val="1280"/>
        </w:trPr>
        <w:tc>
          <w:tcPr>
            <w:tcW w:w="2120" w:type="dxa"/>
            <w:shd w:val="clear" w:color="auto" w:fill="FFFFFF"/>
            <w:vAlign w:val="center"/>
          </w:tcPr>
          <w:p w14:paraId="3561E951" w14:textId="77777777" w:rsidR="00C472E1" w:rsidRPr="005E5F39" w:rsidRDefault="00C472E1">
            <w:pPr>
              <w:rPr>
                <w:sz w:val="20"/>
                <w:szCs w:val="20"/>
              </w:rPr>
            </w:pPr>
          </w:p>
          <w:p w14:paraId="0840887F" w14:textId="471A85A1" w:rsidR="00C472E1" w:rsidRPr="005E5F39" w:rsidRDefault="00733AAD">
            <w:pPr>
              <w:rPr>
                <w:sz w:val="20"/>
                <w:szCs w:val="20"/>
              </w:rPr>
            </w:pPr>
            <w:ins w:id="1527" w:author="CARBONIN GINA" w:date="2017-05-11T15:30:00Z">
              <w:r w:rsidRPr="00733AAD">
                <w:rPr>
                  <w:sz w:val="20"/>
                  <w:szCs w:val="20"/>
                </w:rPr>
                <w:t>AnprServiziCIE</w:t>
              </w:r>
            </w:ins>
            <w:del w:id="1528" w:author="CARBONIN GINA" w:date="2017-05-11T15:30:00Z">
              <w:r w:rsidR="00697B31" w:rsidRPr="005E5F39" w:rsidDel="00733AAD">
                <w:rPr>
                  <w:sz w:val="20"/>
                  <w:szCs w:val="20"/>
                </w:rPr>
                <w:delText>CIE0</w:delText>
              </w:r>
            </w:del>
          </w:p>
        </w:tc>
        <w:tc>
          <w:tcPr>
            <w:tcW w:w="2018" w:type="dxa"/>
            <w:shd w:val="clear" w:color="auto" w:fill="FFFFFF"/>
            <w:vAlign w:val="center"/>
          </w:tcPr>
          <w:p w14:paraId="2EC11FDE" w14:textId="77777777" w:rsidR="00C472E1" w:rsidRPr="005E5F39" w:rsidRDefault="00697B31">
            <w:pPr>
              <w:rPr>
                <w:sz w:val="20"/>
                <w:szCs w:val="20"/>
              </w:rPr>
            </w:pPr>
            <w:r w:rsidRPr="005E5F39">
              <w:rPr>
                <w:sz w:val="20"/>
                <w:szCs w:val="20"/>
              </w:rPr>
              <w:t>ComunicazioneAnnullamento</w:t>
            </w:r>
          </w:p>
        </w:tc>
        <w:tc>
          <w:tcPr>
            <w:tcW w:w="1430" w:type="dxa"/>
            <w:shd w:val="clear" w:color="auto" w:fill="FFFFFF"/>
            <w:vAlign w:val="center"/>
          </w:tcPr>
          <w:p w14:paraId="41F0562C" w14:textId="77777777" w:rsidR="00C472E1" w:rsidRPr="005E5F39" w:rsidRDefault="00697B31">
            <w:pPr>
              <w:rPr>
                <w:sz w:val="20"/>
                <w:szCs w:val="20"/>
              </w:rPr>
            </w:pPr>
            <w:r w:rsidRPr="005E5F39">
              <w:rPr>
                <w:sz w:val="20"/>
                <w:szCs w:val="20"/>
              </w:rPr>
              <w:t>Consente di comunciare l’annullamento di una CIE</w:t>
            </w:r>
          </w:p>
        </w:tc>
        <w:tc>
          <w:tcPr>
            <w:tcW w:w="663" w:type="dxa"/>
            <w:shd w:val="clear" w:color="auto" w:fill="FFFFFF"/>
            <w:vAlign w:val="center"/>
          </w:tcPr>
          <w:p w14:paraId="3C26BD9C" w14:textId="77777777" w:rsidR="00C472E1" w:rsidRPr="005E5F39" w:rsidRDefault="00697B31">
            <w:pPr>
              <w:rPr>
                <w:sz w:val="20"/>
                <w:szCs w:val="20"/>
              </w:rPr>
            </w:pPr>
            <w:r w:rsidRPr="005E5F39">
              <w:rPr>
                <w:sz w:val="20"/>
                <w:szCs w:val="20"/>
              </w:rPr>
              <w:t> </w:t>
            </w:r>
          </w:p>
        </w:tc>
        <w:tc>
          <w:tcPr>
            <w:tcW w:w="1919" w:type="dxa"/>
            <w:shd w:val="clear" w:color="auto" w:fill="FFFFFF"/>
            <w:vAlign w:val="center"/>
          </w:tcPr>
          <w:p w14:paraId="3544EB87" w14:textId="77777777" w:rsidR="00C472E1" w:rsidRPr="005E5F39" w:rsidRDefault="00697B31">
            <w:pPr>
              <w:jc w:val="right"/>
              <w:rPr>
                <w:sz w:val="20"/>
                <w:szCs w:val="20"/>
              </w:rPr>
            </w:pPr>
            <w:r w:rsidRPr="005E5F39">
              <w:rPr>
                <w:sz w:val="20"/>
                <w:szCs w:val="20"/>
              </w:rPr>
              <w:t>CIE7</w:t>
            </w:r>
          </w:p>
        </w:tc>
      </w:tr>
      <w:tr w:rsidR="005D1C7F" w:rsidRPr="005E5F39" w14:paraId="7C377D4F" w14:textId="77777777" w:rsidTr="005D1C7F">
        <w:trPr>
          <w:trHeight w:val="1280"/>
          <w:ins w:id="1529" w:author="Antonio Antetomaso" w:date="2017-03-30T16:01:00Z"/>
        </w:trPr>
        <w:tc>
          <w:tcPr>
            <w:tcW w:w="2120" w:type="dxa"/>
            <w:shd w:val="clear" w:color="auto" w:fill="FFFFFF"/>
            <w:vAlign w:val="center"/>
          </w:tcPr>
          <w:p w14:paraId="0C8B4C94" w14:textId="6A75209C" w:rsidR="00AE15A4" w:rsidRPr="005E5F39" w:rsidRDefault="00733AAD">
            <w:pPr>
              <w:rPr>
                <w:ins w:id="1530" w:author="Antonio Antetomaso" w:date="2017-03-30T16:01:00Z"/>
                <w:sz w:val="20"/>
                <w:szCs w:val="20"/>
              </w:rPr>
            </w:pPr>
            <w:ins w:id="1531" w:author="CARBONIN GINA" w:date="2017-05-11T15:28:00Z">
              <w:r w:rsidRPr="00733AAD">
                <w:rPr>
                  <w:sz w:val="20"/>
                  <w:szCs w:val="20"/>
                </w:rPr>
                <w:t>AnprServiceN000</w:t>
              </w:r>
            </w:ins>
            <w:ins w:id="1532" w:author="Antonio Antetomaso" w:date="2017-03-30T16:02:00Z">
              <w:del w:id="1533" w:author="CARBONIN GINA" w:date="2017-05-11T15:28:00Z">
                <w:r w:rsidR="00AE15A4" w:rsidRPr="005E5F39" w:rsidDel="00733AAD">
                  <w:rPr>
                    <w:sz w:val="20"/>
                    <w:szCs w:val="20"/>
                  </w:rPr>
                  <w:delText>ANPRNotificaSubentroService</w:delText>
                </w:r>
              </w:del>
            </w:ins>
          </w:p>
        </w:tc>
        <w:tc>
          <w:tcPr>
            <w:tcW w:w="2018" w:type="dxa"/>
            <w:shd w:val="clear" w:color="auto" w:fill="FFFFFF"/>
            <w:vAlign w:val="center"/>
          </w:tcPr>
          <w:p w14:paraId="5705918C" w14:textId="00D5299F" w:rsidR="00AE15A4" w:rsidRPr="005E5F39" w:rsidRDefault="00AE15A4">
            <w:pPr>
              <w:rPr>
                <w:ins w:id="1534" w:author="Antonio Antetomaso" w:date="2017-03-30T16:01:00Z"/>
                <w:sz w:val="20"/>
                <w:szCs w:val="20"/>
              </w:rPr>
            </w:pPr>
            <w:ins w:id="1535" w:author="Antonio Antetomaso" w:date="2017-03-30T16:02:00Z">
              <w:r w:rsidRPr="005E5F39">
                <w:rPr>
                  <w:sz w:val="20"/>
                  <w:szCs w:val="20"/>
                </w:rPr>
                <w:t>NotificaSubentro</w:t>
              </w:r>
            </w:ins>
          </w:p>
        </w:tc>
        <w:tc>
          <w:tcPr>
            <w:tcW w:w="1430" w:type="dxa"/>
            <w:shd w:val="clear" w:color="auto" w:fill="FFFFFF"/>
            <w:vAlign w:val="center"/>
          </w:tcPr>
          <w:p w14:paraId="0BAD8227" w14:textId="4D710508" w:rsidR="00AE15A4" w:rsidRPr="005E5F39" w:rsidRDefault="00AE15A4">
            <w:pPr>
              <w:rPr>
                <w:ins w:id="1536" w:author="Antonio Antetomaso" w:date="2017-03-30T16:01:00Z"/>
                <w:sz w:val="20"/>
                <w:szCs w:val="20"/>
              </w:rPr>
            </w:pPr>
            <w:ins w:id="1537" w:author="Antonio Antetomaso" w:date="2017-03-30T16:02:00Z">
              <w:r w:rsidRPr="005E5F39">
                <w:rPr>
                  <w:sz w:val="20"/>
                  <w:szCs w:val="20"/>
                </w:rPr>
                <w:t>Consente di notificare l’avvenuto subentro di un Comune in ANPR</w:t>
              </w:r>
            </w:ins>
          </w:p>
        </w:tc>
        <w:tc>
          <w:tcPr>
            <w:tcW w:w="663" w:type="dxa"/>
            <w:shd w:val="clear" w:color="auto" w:fill="FFFFFF"/>
            <w:vAlign w:val="center"/>
          </w:tcPr>
          <w:p w14:paraId="1A66C0ED" w14:textId="77777777" w:rsidR="00AE15A4" w:rsidRPr="005E5F39" w:rsidRDefault="00AE15A4">
            <w:pPr>
              <w:rPr>
                <w:ins w:id="1538" w:author="Antonio Antetomaso" w:date="2017-03-30T16:01:00Z"/>
                <w:sz w:val="20"/>
                <w:szCs w:val="20"/>
              </w:rPr>
            </w:pPr>
          </w:p>
        </w:tc>
        <w:tc>
          <w:tcPr>
            <w:tcW w:w="1919" w:type="dxa"/>
            <w:shd w:val="clear" w:color="auto" w:fill="FFFFFF"/>
            <w:vAlign w:val="center"/>
          </w:tcPr>
          <w:p w14:paraId="730404C2" w14:textId="744B017C" w:rsidR="00AE15A4" w:rsidRPr="005E5F39" w:rsidRDefault="005F17F3">
            <w:pPr>
              <w:jc w:val="right"/>
              <w:rPr>
                <w:ins w:id="1539" w:author="Antonio Antetomaso" w:date="2017-03-30T16:01:00Z"/>
                <w:sz w:val="20"/>
                <w:szCs w:val="20"/>
              </w:rPr>
            </w:pPr>
            <w:ins w:id="1540" w:author="CARBONIN GINA" w:date="2017-05-09T22:01:00Z">
              <w:r>
                <w:rPr>
                  <w:sz w:val="20"/>
                  <w:szCs w:val="20"/>
                </w:rPr>
                <w:t>N031</w:t>
              </w:r>
            </w:ins>
            <w:ins w:id="1541" w:author="Antonio Antetomaso" w:date="2017-03-30T16:02:00Z">
              <w:r w:rsidR="00AE15A4" w:rsidRPr="005E5F39">
                <w:rPr>
                  <w:sz w:val="20"/>
                  <w:szCs w:val="20"/>
                </w:rPr>
                <w:t>-</w:t>
              </w:r>
            </w:ins>
          </w:p>
        </w:tc>
      </w:tr>
    </w:tbl>
    <w:p w14:paraId="6A0E2807" w14:textId="77777777" w:rsidR="00C472E1" w:rsidRPr="005E5F39" w:rsidRDefault="00C472E1">
      <w:pPr>
        <w:rPr>
          <w:ins w:id="1542" w:author="Antonio Antetomaso" w:date="2017-03-24T12:35:00Z"/>
        </w:rPr>
      </w:pPr>
      <w:bookmarkStart w:id="1543" w:name="_2bn6wsx" w:colFirst="0" w:colLast="0"/>
      <w:bookmarkEnd w:id="1543"/>
    </w:p>
    <w:p w14:paraId="3C228ADB" w14:textId="77777777" w:rsidR="00C472E1" w:rsidRPr="005E5F39" w:rsidRDefault="00C472E1">
      <w:pPr>
        <w:rPr>
          <w:ins w:id="1544" w:author="Antonio Antetomaso" w:date="2017-03-24T12:35:00Z"/>
        </w:rPr>
      </w:pPr>
    </w:p>
    <w:p w14:paraId="1435C622" w14:textId="77777777" w:rsidR="00C472E1" w:rsidRPr="005E5F39" w:rsidRDefault="00697B31">
      <w:r w:rsidRPr="005E5F39">
        <w:br w:type="page"/>
      </w:r>
    </w:p>
    <w:p w14:paraId="6DFEC045" w14:textId="2A3694A0" w:rsidR="00C472E1" w:rsidRPr="005E5F39" w:rsidRDefault="00146865">
      <w:pPr>
        <w:pStyle w:val="Titolo1"/>
        <w:numPr>
          <w:ilvl w:val="0"/>
          <w:numId w:val="4"/>
        </w:numPr>
        <w:ind w:left="709" w:hanging="709"/>
        <w:rPr>
          <w:ins w:id="1545" w:author="Antonio Antetomaso" w:date="2017-03-24T12:40:00Z"/>
        </w:rPr>
        <w:pPrChange w:id="1546" w:author="Antonio Antetomaso" w:date="2017-03-30T16:11:00Z">
          <w:pPr>
            <w:pStyle w:val="Titolo1"/>
            <w:numPr>
              <w:numId w:val="8"/>
            </w:numPr>
            <w:ind w:firstLine="0"/>
          </w:pPr>
        </w:pPrChange>
      </w:pPr>
      <w:bookmarkStart w:id="1547" w:name="_Toc482279606"/>
      <w:ins w:id="1548" w:author="Antonio Antetomaso" w:date="2017-03-30T16:31:00Z">
        <w:r w:rsidRPr="005E5F39">
          <w:lastRenderedPageBreak/>
          <w:t>Processi</w:t>
        </w:r>
      </w:ins>
      <w:bookmarkEnd w:id="1547"/>
    </w:p>
    <w:p w14:paraId="61230090" w14:textId="15642370" w:rsidR="00C472E1" w:rsidRPr="005E5F39" w:rsidDel="00217D13" w:rsidRDefault="00697B31">
      <w:pPr>
        <w:rPr>
          <w:del w:id="1549" w:author="Antonio Antetomaso" w:date="2017-03-30T16:03:00Z"/>
        </w:rPr>
      </w:pPr>
      <w:del w:id="1550" w:author="Antonio Antetomaso" w:date="2017-03-24T12:40:00Z">
        <w:r w:rsidRPr="005E5F39">
          <w:br w:type="page"/>
        </w:r>
      </w:del>
    </w:p>
    <w:p w14:paraId="3718283A" w14:textId="143EC75E" w:rsidR="00C472E1" w:rsidRPr="005E5F39" w:rsidRDefault="00697B31">
      <w:pPr>
        <w:rPr>
          <w:ins w:id="1551" w:author="Antonio Antetomaso" w:date="2017-03-30T16:11:00Z"/>
        </w:rPr>
      </w:pPr>
      <w:ins w:id="1552" w:author="Antonio Antetomaso" w:date="2017-03-24T12:29:00Z">
        <w:r w:rsidRPr="005E5F39">
          <w:t>Si riportano nel seguito, utilizzando il formalismo degli Activity Diagrams UML, alcuni diagrammi che illustrano i flussi software relativi all’integrazione CIE-</w:t>
        </w:r>
        <w:commentRangeStart w:id="1553"/>
        <w:r w:rsidRPr="005E5F39">
          <w:t>ANPR</w:t>
        </w:r>
        <w:commentRangeEnd w:id="1553"/>
        <w:r w:rsidRPr="005E5F39">
          <w:commentReference w:id="1553"/>
        </w:r>
        <w:r w:rsidRPr="005E5F39">
          <w:t>.</w:t>
        </w:r>
      </w:ins>
    </w:p>
    <w:p w14:paraId="4615AC71" w14:textId="77777777" w:rsidR="0032292C" w:rsidRPr="005E5F39" w:rsidRDefault="0032292C">
      <w:pPr>
        <w:pStyle w:val="Titolo2"/>
        <w:numPr>
          <w:ilvl w:val="1"/>
          <w:numId w:val="4"/>
        </w:numPr>
        <w:ind w:left="1134" w:hanging="708"/>
        <w:rPr>
          <w:ins w:id="1554" w:author="Antonio Antetomaso" w:date="2017-03-30T16:12:00Z"/>
        </w:rPr>
        <w:pPrChange w:id="1555" w:author="Antonio Antetomaso" w:date="2017-03-30T16:26:00Z">
          <w:pPr>
            <w:pStyle w:val="Titolo2"/>
            <w:numPr>
              <w:ilvl w:val="1"/>
              <w:numId w:val="4"/>
            </w:numPr>
            <w:ind w:left="1645" w:firstLine="1701"/>
          </w:pPr>
        </w:pPrChange>
      </w:pPr>
      <w:bookmarkStart w:id="1556" w:name="_Toc482279607"/>
      <w:ins w:id="1557" w:author="Antonio Antetomaso" w:date="2017-03-30T16:12:00Z">
        <w:r w:rsidRPr="005E5F39">
          <w:lastRenderedPageBreak/>
          <w:t>Interrogazione dati anagrafici</w:t>
        </w:r>
        <w:bookmarkEnd w:id="1556"/>
      </w:ins>
    </w:p>
    <w:p w14:paraId="2430A08F" w14:textId="77777777" w:rsidR="0032292C" w:rsidRPr="005E5F39" w:rsidRDefault="0032292C">
      <w:pPr>
        <w:keepNext/>
        <w:rPr>
          <w:ins w:id="1558" w:author="Antonio Antetomaso" w:date="2017-03-30T16:13:00Z"/>
        </w:rPr>
        <w:pPrChange w:id="1559" w:author="Antonio Antetomaso" w:date="2017-03-30T16:13:00Z">
          <w:pPr/>
        </w:pPrChange>
      </w:pPr>
      <w:ins w:id="1560" w:author="Antonio Antetomaso" w:date="2017-03-30T16:13:00Z">
        <w:r w:rsidRPr="005E5F39">
          <w:rPr>
            <w:noProof/>
          </w:rPr>
          <w:drawing>
            <wp:inline distT="0" distB="0" distL="0" distR="0" wp14:anchorId="12B3ED17" wp14:editId="3B2B11AB">
              <wp:extent cx="5580380" cy="5951220"/>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PR - Interrogazione senza appuntamento.jpg"/>
                      <pic:cNvPicPr/>
                    </pic:nvPicPr>
                    <pic:blipFill>
                      <a:blip r:embed="rId11">
                        <a:extLst>
                          <a:ext uri="{28A0092B-C50C-407E-A947-70E740481C1C}">
                            <a14:useLocalDpi xmlns:a14="http://schemas.microsoft.com/office/drawing/2010/main" val="0"/>
                          </a:ext>
                        </a:extLst>
                      </a:blip>
                      <a:stretch>
                        <a:fillRect/>
                      </a:stretch>
                    </pic:blipFill>
                    <pic:spPr>
                      <a:xfrm>
                        <a:off x="0" y="0"/>
                        <a:ext cx="5580380" cy="5951220"/>
                      </a:xfrm>
                      <a:prstGeom prst="rect">
                        <a:avLst/>
                      </a:prstGeom>
                    </pic:spPr>
                  </pic:pic>
                </a:graphicData>
              </a:graphic>
            </wp:inline>
          </w:drawing>
        </w:r>
      </w:ins>
    </w:p>
    <w:p w14:paraId="2C43177C" w14:textId="77777777" w:rsidR="0032292C" w:rsidRPr="005E5F39" w:rsidRDefault="0032292C" w:rsidP="0032292C">
      <w:pPr>
        <w:pStyle w:val="Didascalia"/>
        <w:jc w:val="center"/>
        <w:rPr>
          <w:ins w:id="1561" w:author="Antonio Antetomaso" w:date="2017-03-30T16:14:00Z"/>
        </w:rPr>
      </w:pPr>
    </w:p>
    <w:p w14:paraId="213C18F6" w14:textId="7A21F90F" w:rsidR="0032292C" w:rsidRPr="005E5F39" w:rsidRDefault="0032292C" w:rsidP="0032292C">
      <w:pPr>
        <w:pStyle w:val="Didascalia"/>
        <w:jc w:val="center"/>
        <w:rPr>
          <w:ins w:id="1562" w:author="Antonio Antetomaso" w:date="2017-03-30T16:14:00Z"/>
        </w:rPr>
      </w:pPr>
      <w:ins w:id="1563" w:author="Antonio Antetomaso" w:date="2017-03-30T16:13:00Z">
        <w:r w:rsidRPr="005E5F39">
          <w:t xml:space="preserve">Figura </w:t>
        </w:r>
        <w:r w:rsidRPr="005E5F39">
          <w:fldChar w:fldCharType="begin"/>
        </w:r>
        <w:r w:rsidRPr="005E5F39">
          <w:instrText xml:space="preserve"> SEQ Figura \* ARABIC </w:instrText>
        </w:r>
      </w:ins>
      <w:r w:rsidRPr="005E5F39">
        <w:fldChar w:fldCharType="separate"/>
      </w:r>
      <w:ins w:id="1564" w:author="Antonio Antetomaso" w:date="2017-03-30T16:16:00Z">
        <w:r w:rsidR="00250599" w:rsidRPr="005E5F39">
          <w:rPr>
            <w:noProof/>
          </w:rPr>
          <w:t>1</w:t>
        </w:r>
      </w:ins>
      <w:ins w:id="1565" w:author="Antonio Antetomaso" w:date="2017-03-30T16:13:00Z">
        <w:r w:rsidRPr="005E5F39">
          <w:fldChar w:fldCharType="end"/>
        </w:r>
        <w:r w:rsidRPr="005E5F39">
          <w:t>. Interrogazione dati nel caso di richiesta senza appuntamento su Agenda CIE.</w:t>
        </w:r>
      </w:ins>
    </w:p>
    <w:p w14:paraId="045CC0DE" w14:textId="77777777" w:rsidR="0032292C" w:rsidRPr="005E5F39" w:rsidRDefault="0032292C">
      <w:pPr>
        <w:rPr>
          <w:ins w:id="1566" w:author="Antonio Antetomaso" w:date="2017-03-30T16:14:00Z"/>
          <w:i/>
          <w:iCs/>
          <w:color w:val="44546A" w:themeColor="text2"/>
          <w:sz w:val="18"/>
          <w:szCs w:val="18"/>
        </w:rPr>
      </w:pPr>
      <w:ins w:id="1567" w:author="Antonio Antetomaso" w:date="2017-03-30T16:14:00Z">
        <w:r w:rsidRPr="005E5F39">
          <w:br w:type="page"/>
        </w:r>
      </w:ins>
    </w:p>
    <w:p w14:paraId="7D34E0F9" w14:textId="77777777" w:rsidR="0032292C" w:rsidRPr="005E5F39" w:rsidRDefault="0032292C">
      <w:pPr>
        <w:pStyle w:val="Didascalia"/>
        <w:keepNext/>
        <w:jc w:val="center"/>
        <w:rPr>
          <w:ins w:id="1568" w:author="Antonio Antetomaso" w:date="2017-03-30T16:14:00Z"/>
        </w:rPr>
        <w:pPrChange w:id="1569" w:author="Antonio Antetomaso" w:date="2017-03-30T16:14:00Z">
          <w:pPr>
            <w:pStyle w:val="Didascalia"/>
            <w:jc w:val="center"/>
          </w:pPr>
        </w:pPrChange>
      </w:pPr>
      <w:ins w:id="1570" w:author="Antonio Antetomaso" w:date="2017-03-30T16:14:00Z">
        <w:r w:rsidRPr="005E5F39">
          <w:rPr>
            <w:noProof/>
          </w:rPr>
          <w:lastRenderedPageBreak/>
          <w:drawing>
            <wp:inline distT="0" distB="0" distL="0" distR="0" wp14:anchorId="08E81FD9" wp14:editId="357D21D2">
              <wp:extent cx="5580380" cy="6365875"/>
              <wp:effectExtent l="0" t="0" r="762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PR - Interrogazione con appuntamento.jpg"/>
                      <pic:cNvPicPr/>
                    </pic:nvPicPr>
                    <pic:blipFill>
                      <a:blip r:embed="rId12">
                        <a:extLst>
                          <a:ext uri="{28A0092B-C50C-407E-A947-70E740481C1C}">
                            <a14:useLocalDpi xmlns:a14="http://schemas.microsoft.com/office/drawing/2010/main" val="0"/>
                          </a:ext>
                        </a:extLst>
                      </a:blip>
                      <a:stretch>
                        <a:fillRect/>
                      </a:stretch>
                    </pic:blipFill>
                    <pic:spPr>
                      <a:xfrm>
                        <a:off x="0" y="0"/>
                        <a:ext cx="5580380" cy="6365875"/>
                      </a:xfrm>
                      <a:prstGeom prst="rect">
                        <a:avLst/>
                      </a:prstGeom>
                    </pic:spPr>
                  </pic:pic>
                </a:graphicData>
              </a:graphic>
            </wp:inline>
          </w:drawing>
        </w:r>
      </w:ins>
    </w:p>
    <w:p w14:paraId="03D41478" w14:textId="275F2A90" w:rsidR="0032292C" w:rsidRPr="005E5F39" w:rsidRDefault="0032292C">
      <w:pPr>
        <w:pStyle w:val="Didascalia"/>
        <w:jc w:val="center"/>
        <w:rPr>
          <w:ins w:id="1571" w:author="Antonio Antetomaso" w:date="2017-03-30T16:12:00Z"/>
        </w:rPr>
        <w:pPrChange w:id="1572" w:author="Antonio Antetomaso" w:date="2017-03-30T16:14:00Z">
          <w:pPr>
            <w:pStyle w:val="Titolo2"/>
            <w:numPr>
              <w:ilvl w:val="1"/>
              <w:numId w:val="4"/>
            </w:numPr>
            <w:ind w:left="1645" w:firstLine="1701"/>
          </w:pPr>
        </w:pPrChange>
      </w:pPr>
      <w:ins w:id="1573" w:author="Antonio Antetomaso" w:date="2017-03-30T16:14:00Z">
        <w:r w:rsidRPr="005E5F39">
          <w:t xml:space="preserve">Figura </w:t>
        </w:r>
        <w:r w:rsidRPr="005E5F39">
          <w:fldChar w:fldCharType="begin"/>
        </w:r>
        <w:r w:rsidRPr="005E5F39">
          <w:instrText xml:space="preserve"> SEQ Figura \* ARABIC </w:instrText>
        </w:r>
      </w:ins>
      <w:r w:rsidRPr="005E5F39">
        <w:fldChar w:fldCharType="separate"/>
      </w:r>
      <w:ins w:id="1574" w:author="Antonio Antetomaso" w:date="2017-03-30T16:16:00Z">
        <w:r w:rsidR="00250599" w:rsidRPr="005E5F39">
          <w:rPr>
            <w:noProof/>
          </w:rPr>
          <w:t>2</w:t>
        </w:r>
      </w:ins>
      <w:ins w:id="1575" w:author="Antonio Antetomaso" w:date="2017-03-30T16:14:00Z">
        <w:r w:rsidRPr="005E5F39">
          <w:fldChar w:fldCharType="end"/>
        </w:r>
        <w:r w:rsidR="008309FF" w:rsidRPr="005E5F39">
          <w:t>.</w:t>
        </w:r>
        <w:r w:rsidRPr="005E5F39">
          <w:t xml:space="preserve"> Interrogazione dati nel caso di richiesta con appuntamento su Agenda CIE.</w:t>
        </w:r>
      </w:ins>
    </w:p>
    <w:p w14:paraId="78C0FAD4" w14:textId="0AA3C8BA" w:rsidR="0032292C" w:rsidRPr="005E5F39" w:rsidRDefault="0032292C">
      <w:pPr>
        <w:pStyle w:val="Titolo2"/>
        <w:numPr>
          <w:ilvl w:val="1"/>
          <w:numId w:val="4"/>
        </w:numPr>
        <w:ind w:left="1134" w:hanging="708"/>
        <w:rPr>
          <w:ins w:id="1576" w:author="Antonio Antetomaso" w:date="2017-03-30T16:14:00Z"/>
        </w:rPr>
        <w:pPrChange w:id="1577" w:author="Antonio Antetomaso" w:date="2017-03-30T16:25:00Z">
          <w:pPr>
            <w:pStyle w:val="Titolo2"/>
            <w:numPr>
              <w:ilvl w:val="1"/>
              <w:numId w:val="4"/>
            </w:numPr>
            <w:ind w:left="1645" w:firstLine="1701"/>
          </w:pPr>
        </w:pPrChange>
      </w:pPr>
      <w:bookmarkStart w:id="1578" w:name="_Toc482279608"/>
      <w:ins w:id="1579" w:author="Antonio Antetomaso" w:date="2017-03-30T16:12:00Z">
        <w:r w:rsidRPr="005E5F39">
          <w:lastRenderedPageBreak/>
          <w:t>Comunicazione avvenuta emissione CIE</w:t>
        </w:r>
      </w:ins>
      <w:bookmarkEnd w:id="1578"/>
    </w:p>
    <w:p w14:paraId="72CC489D" w14:textId="77777777" w:rsidR="00330969" w:rsidRPr="005E5F39" w:rsidRDefault="00330969">
      <w:pPr>
        <w:keepNext/>
        <w:jc w:val="center"/>
        <w:rPr>
          <w:ins w:id="1580" w:author="Antonio Antetomaso" w:date="2017-03-30T16:15:00Z"/>
        </w:rPr>
        <w:pPrChange w:id="1581" w:author="Antonio Antetomaso" w:date="2017-03-30T16:15:00Z">
          <w:pPr>
            <w:jc w:val="center"/>
          </w:pPr>
        </w:pPrChange>
      </w:pPr>
      <w:ins w:id="1582" w:author="Antonio Antetomaso" w:date="2017-03-30T16:14:00Z">
        <w:r w:rsidRPr="005E5F39">
          <w:rPr>
            <w:noProof/>
          </w:rPr>
          <w:drawing>
            <wp:inline distT="0" distB="0" distL="0" distR="0" wp14:anchorId="11D14F10" wp14:editId="72A988F8">
              <wp:extent cx="3914312" cy="6211668"/>
              <wp:effectExtent l="0" t="0" r="0" b="1143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PR - Comunicazione carta.jpg"/>
                      <pic:cNvPicPr/>
                    </pic:nvPicPr>
                    <pic:blipFill>
                      <a:blip r:embed="rId13">
                        <a:extLst>
                          <a:ext uri="{28A0092B-C50C-407E-A947-70E740481C1C}">
                            <a14:useLocalDpi xmlns:a14="http://schemas.microsoft.com/office/drawing/2010/main" val="0"/>
                          </a:ext>
                        </a:extLst>
                      </a:blip>
                      <a:stretch>
                        <a:fillRect/>
                      </a:stretch>
                    </pic:blipFill>
                    <pic:spPr>
                      <a:xfrm>
                        <a:off x="0" y="0"/>
                        <a:ext cx="3918337" cy="6218056"/>
                      </a:xfrm>
                      <a:prstGeom prst="rect">
                        <a:avLst/>
                      </a:prstGeom>
                    </pic:spPr>
                  </pic:pic>
                </a:graphicData>
              </a:graphic>
            </wp:inline>
          </w:drawing>
        </w:r>
      </w:ins>
    </w:p>
    <w:p w14:paraId="55CD7BFE" w14:textId="77777777" w:rsidR="00330969" w:rsidRPr="005E5F39" w:rsidRDefault="00330969">
      <w:pPr>
        <w:pStyle w:val="Didascalia"/>
        <w:jc w:val="center"/>
        <w:rPr>
          <w:ins w:id="1583" w:author="Antonio Antetomaso" w:date="2017-03-30T16:15:00Z"/>
        </w:rPr>
        <w:pPrChange w:id="1584" w:author="Antonio Antetomaso" w:date="2017-03-30T16:15:00Z">
          <w:pPr>
            <w:pStyle w:val="Titolo2"/>
            <w:numPr>
              <w:ilvl w:val="1"/>
              <w:numId w:val="4"/>
            </w:numPr>
            <w:ind w:left="1645" w:firstLine="1701"/>
          </w:pPr>
        </w:pPrChange>
      </w:pPr>
    </w:p>
    <w:p w14:paraId="0013FF80" w14:textId="56D4622D" w:rsidR="00330969" w:rsidRPr="005E5F39" w:rsidRDefault="00330969">
      <w:pPr>
        <w:pStyle w:val="Didascalia"/>
        <w:jc w:val="center"/>
        <w:rPr>
          <w:ins w:id="1585" w:author="Antonio Antetomaso" w:date="2017-03-30T16:12:00Z"/>
        </w:rPr>
        <w:pPrChange w:id="1586" w:author="Antonio Antetomaso" w:date="2017-03-30T16:15:00Z">
          <w:pPr>
            <w:pStyle w:val="Titolo2"/>
            <w:numPr>
              <w:ilvl w:val="1"/>
              <w:numId w:val="4"/>
            </w:numPr>
            <w:ind w:left="1645" w:firstLine="1701"/>
          </w:pPr>
        </w:pPrChange>
      </w:pPr>
      <w:ins w:id="1587" w:author="Antonio Antetomaso" w:date="2017-03-30T16:15:00Z">
        <w:r w:rsidRPr="005E5F39">
          <w:t xml:space="preserve">Figura </w:t>
        </w:r>
        <w:r w:rsidRPr="005E5F39">
          <w:fldChar w:fldCharType="begin"/>
        </w:r>
        <w:r w:rsidRPr="005E5F39">
          <w:instrText xml:space="preserve"> SEQ Figura \* ARABIC </w:instrText>
        </w:r>
      </w:ins>
      <w:r w:rsidRPr="005E5F39">
        <w:fldChar w:fldCharType="separate"/>
      </w:r>
      <w:ins w:id="1588" w:author="Antonio Antetomaso" w:date="2017-03-30T16:16:00Z">
        <w:r w:rsidR="00250599" w:rsidRPr="005E5F39">
          <w:rPr>
            <w:noProof/>
          </w:rPr>
          <w:t>3</w:t>
        </w:r>
      </w:ins>
      <w:ins w:id="1589" w:author="Antonio Antetomaso" w:date="2017-03-30T16:15:00Z">
        <w:r w:rsidRPr="005E5F39">
          <w:fldChar w:fldCharType="end"/>
        </w:r>
        <w:r w:rsidRPr="005E5F39">
          <w:t>. Comunicazione avvenuta emissione CIE</w:t>
        </w:r>
      </w:ins>
    </w:p>
    <w:p w14:paraId="471A9537" w14:textId="61DB45EE" w:rsidR="00330969" w:rsidRPr="005E5F39" w:rsidRDefault="00330969" w:rsidP="0032292C">
      <w:pPr>
        <w:pStyle w:val="Titolo2"/>
        <w:numPr>
          <w:ilvl w:val="1"/>
          <w:numId w:val="4"/>
        </w:numPr>
        <w:ind w:left="993" w:hanging="567"/>
        <w:rPr>
          <w:ins w:id="1590" w:author="Antonio Antetomaso" w:date="2017-03-30T16:15:00Z"/>
        </w:rPr>
      </w:pPr>
      <w:bookmarkStart w:id="1591" w:name="_Toc482279609"/>
      <w:ins w:id="1592" w:author="Antonio Antetomaso" w:date="2017-03-30T16:15:00Z">
        <w:r w:rsidRPr="005E5F39">
          <w:lastRenderedPageBreak/>
          <w:t>Comunicazione annullamento CIE</w:t>
        </w:r>
        <w:bookmarkEnd w:id="1591"/>
      </w:ins>
    </w:p>
    <w:p w14:paraId="65F30A65" w14:textId="77777777" w:rsidR="00330969" w:rsidRPr="005E5F39" w:rsidRDefault="00330969">
      <w:pPr>
        <w:keepNext/>
        <w:jc w:val="center"/>
        <w:rPr>
          <w:ins w:id="1593" w:author="Antonio Antetomaso" w:date="2017-03-30T16:16:00Z"/>
        </w:rPr>
        <w:pPrChange w:id="1594" w:author="Antonio Antetomaso" w:date="2017-03-30T16:16:00Z">
          <w:pPr>
            <w:jc w:val="center"/>
          </w:pPr>
        </w:pPrChange>
      </w:pPr>
      <w:ins w:id="1595" w:author="Antonio Antetomaso" w:date="2017-03-30T16:15:00Z">
        <w:r w:rsidRPr="005E5F39">
          <w:rPr>
            <w:noProof/>
          </w:rPr>
          <w:drawing>
            <wp:inline distT="0" distB="0" distL="0" distR="0" wp14:anchorId="54B4243A" wp14:editId="24739ED0">
              <wp:extent cx="3619066" cy="6440268"/>
              <wp:effectExtent l="0" t="0" r="0" b="1143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PR - Revoca.jpg"/>
                      <pic:cNvPicPr/>
                    </pic:nvPicPr>
                    <pic:blipFill>
                      <a:blip r:embed="rId14">
                        <a:extLst>
                          <a:ext uri="{28A0092B-C50C-407E-A947-70E740481C1C}">
                            <a14:useLocalDpi xmlns:a14="http://schemas.microsoft.com/office/drawing/2010/main" val="0"/>
                          </a:ext>
                        </a:extLst>
                      </a:blip>
                      <a:stretch>
                        <a:fillRect/>
                      </a:stretch>
                    </pic:blipFill>
                    <pic:spPr>
                      <a:xfrm>
                        <a:off x="0" y="0"/>
                        <a:ext cx="3621638" cy="6444845"/>
                      </a:xfrm>
                      <a:prstGeom prst="rect">
                        <a:avLst/>
                      </a:prstGeom>
                    </pic:spPr>
                  </pic:pic>
                </a:graphicData>
              </a:graphic>
            </wp:inline>
          </w:drawing>
        </w:r>
      </w:ins>
    </w:p>
    <w:p w14:paraId="3350A92F" w14:textId="77777777" w:rsidR="00330969" w:rsidRPr="005E5F39" w:rsidRDefault="00330969">
      <w:pPr>
        <w:pStyle w:val="Didascalia"/>
        <w:jc w:val="center"/>
        <w:rPr>
          <w:ins w:id="1596" w:author="Antonio Antetomaso" w:date="2017-03-30T16:16:00Z"/>
        </w:rPr>
        <w:pPrChange w:id="1597" w:author="Antonio Antetomaso" w:date="2017-03-30T16:16:00Z">
          <w:pPr>
            <w:pStyle w:val="Titolo2"/>
            <w:numPr>
              <w:ilvl w:val="1"/>
              <w:numId w:val="4"/>
            </w:numPr>
            <w:ind w:left="993" w:hanging="567"/>
          </w:pPr>
        </w:pPrChange>
      </w:pPr>
    </w:p>
    <w:p w14:paraId="3EBB8DD4" w14:textId="3B2A41EE" w:rsidR="00330969" w:rsidRPr="005E5F39" w:rsidRDefault="00330969">
      <w:pPr>
        <w:pStyle w:val="Didascalia"/>
        <w:jc w:val="center"/>
        <w:rPr>
          <w:ins w:id="1598" w:author="Antonio Antetomaso" w:date="2017-03-30T16:15:00Z"/>
        </w:rPr>
        <w:pPrChange w:id="1599" w:author="Antonio Antetomaso" w:date="2017-03-30T16:16:00Z">
          <w:pPr>
            <w:pStyle w:val="Titolo2"/>
            <w:numPr>
              <w:ilvl w:val="1"/>
              <w:numId w:val="4"/>
            </w:numPr>
            <w:ind w:left="993" w:hanging="567"/>
          </w:pPr>
        </w:pPrChange>
      </w:pPr>
      <w:ins w:id="1600" w:author="Antonio Antetomaso" w:date="2017-03-30T16:16:00Z">
        <w:r w:rsidRPr="005E5F39">
          <w:t xml:space="preserve">Figura </w:t>
        </w:r>
        <w:r w:rsidRPr="005E5F39">
          <w:fldChar w:fldCharType="begin"/>
        </w:r>
        <w:r w:rsidRPr="005E5F39">
          <w:instrText xml:space="preserve"> SEQ Figura \* ARABIC </w:instrText>
        </w:r>
      </w:ins>
      <w:r w:rsidRPr="005E5F39">
        <w:fldChar w:fldCharType="separate"/>
      </w:r>
      <w:ins w:id="1601" w:author="Antonio Antetomaso" w:date="2017-03-30T16:16:00Z">
        <w:r w:rsidR="00250599" w:rsidRPr="005E5F39">
          <w:rPr>
            <w:noProof/>
          </w:rPr>
          <w:t>4</w:t>
        </w:r>
        <w:r w:rsidRPr="005E5F39">
          <w:fldChar w:fldCharType="end"/>
        </w:r>
        <w:r w:rsidRPr="005E5F39">
          <w:t>. Comunicazione annullamento CIE</w:t>
        </w:r>
      </w:ins>
    </w:p>
    <w:p w14:paraId="151AB301" w14:textId="1AABCB74" w:rsidR="0032292C" w:rsidRPr="005E5F39" w:rsidRDefault="00856531">
      <w:pPr>
        <w:pStyle w:val="Titolo2"/>
        <w:numPr>
          <w:ilvl w:val="1"/>
          <w:numId w:val="4"/>
        </w:numPr>
        <w:ind w:left="1134" w:hanging="708"/>
        <w:rPr>
          <w:ins w:id="1602" w:author="Antonio Antetomaso" w:date="2017-03-30T16:16:00Z"/>
        </w:rPr>
        <w:pPrChange w:id="1603" w:author="Antonio Antetomaso" w:date="2017-03-30T16:26:00Z">
          <w:pPr>
            <w:pStyle w:val="Titolo2"/>
            <w:numPr>
              <w:ilvl w:val="1"/>
              <w:numId w:val="4"/>
            </w:numPr>
            <w:ind w:left="993" w:hanging="567"/>
          </w:pPr>
        </w:pPrChange>
      </w:pPr>
      <w:bookmarkStart w:id="1604" w:name="_Toc482279610"/>
      <w:bookmarkStart w:id="1605" w:name="_GoBack"/>
      <w:bookmarkEnd w:id="1605"/>
      <w:ins w:id="1606" w:author="CARBONIN GINA" w:date="2017-05-11T15:23:00Z">
        <w:r>
          <w:lastRenderedPageBreak/>
          <w:t>N</w:t>
        </w:r>
      </w:ins>
      <w:ins w:id="1607" w:author="Antonio Antetomaso" w:date="2017-03-30T16:12:00Z">
        <w:del w:id="1608" w:author="CARBONIN GINA" w:date="2017-05-11T15:23:00Z">
          <w:r w:rsidR="0032292C" w:rsidRPr="005E5F39" w:rsidDel="00856531">
            <w:delText>n</w:delText>
          </w:r>
        </w:del>
        <w:r w:rsidR="0032292C" w:rsidRPr="005E5F39">
          <w:t>otif</w:t>
        </w:r>
      </w:ins>
      <w:ins w:id="1609" w:author="Antonio Antetomaso" w:date="2017-03-30T16:16:00Z">
        <w:r w:rsidR="004A5FBC" w:rsidRPr="005E5F39">
          <w:t>i</w:t>
        </w:r>
      </w:ins>
      <w:ins w:id="1610" w:author="Antonio Antetomaso" w:date="2017-03-30T16:12:00Z">
        <w:r w:rsidR="0032292C" w:rsidRPr="005E5F39">
          <w:t>ca subentro</w:t>
        </w:r>
      </w:ins>
      <w:bookmarkEnd w:id="1604"/>
    </w:p>
    <w:p w14:paraId="27E4F516" w14:textId="77777777" w:rsidR="00250599" w:rsidRPr="005E5F39" w:rsidRDefault="004A5FBC">
      <w:pPr>
        <w:keepNext/>
        <w:rPr>
          <w:ins w:id="1611" w:author="Antonio Antetomaso" w:date="2017-03-30T16:16:00Z"/>
        </w:rPr>
        <w:pPrChange w:id="1612" w:author="Antonio Antetomaso" w:date="2017-03-30T16:16:00Z">
          <w:pPr/>
        </w:pPrChange>
      </w:pPr>
      <w:ins w:id="1613" w:author="Antonio Antetomaso" w:date="2017-03-30T16:16:00Z">
        <w:r w:rsidRPr="005E5F39">
          <w:rPr>
            <w:noProof/>
          </w:rPr>
          <w:drawing>
            <wp:inline distT="0" distB="0" distL="0" distR="0" wp14:anchorId="6D550CA9" wp14:editId="04800EF7">
              <wp:extent cx="5026123" cy="5182832"/>
              <wp:effectExtent l="0" t="0" r="317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PR - Subentro.jpg"/>
                      <pic:cNvPicPr/>
                    </pic:nvPicPr>
                    <pic:blipFill>
                      <a:blip r:embed="rId15">
                        <a:extLst>
                          <a:ext uri="{28A0092B-C50C-407E-A947-70E740481C1C}">
                            <a14:useLocalDpi xmlns:a14="http://schemas.microsoft.com/office/drawing/2010/main" val="0"/>
                          </a:ext>
                        </a:extLst>
                      </a:blip>
                      <a:stretch>
                        <a:fillRect/>
                      </a:stretch>
                    </pic:blipFill>
                    <pic:spPr>
                      <a:xfrm>
                        <a:off x="0" y="0"/>
                        <a:ext cx="5029845" cy="5186670"/>
                      </a:xfrm>
                      <a:prstGeom prst="rect">
                        <a:avLst/>
                      </a:prstGeom>
                    </pic:spPr>
                  </pic:pic>
                </a:graphicData>
              </a:graphic>
            </wp:inline>
          </w:drawing>
        </w:r>
      </w:ins>
    </w:p>
    <w:p w14:paraId="7732793C" w14:textId="77777777" w:rsidR="00250599" w:rsidRPr="005E5F39" w:rsidRDefault="00250599">
      <w:pPr>
        <w:pStyle w:val="Didascalia"/>
        <w:jc w:val="center"/>
        <w:rPr>
          <w:ins w:id="1614" w:author="Antonio Antetomaso" w:date="2017-03-30T16:16:00Z"/>
        </w:rPr>
        <w:pPrChange w:id="1615" w:author="Antonio Antetomaso" w:date="2017-03-30T16:16:00Z">
          <w:pPr>
            <w:pStyle w:val="Titolo2"/>
            <w:numPr>
              <w:ilvl w:val="1"/>
              <w:numId w:val="4"/>
            </w:numPr>
            <w:ind w:left="993" w:hanging="567"/>
          </w:pPr>
        </w:pPrChange>
      </w:pPr>
    </w:p>
    <w:p w14:paraId="71F5C365" w14:textId="1A4E7038" w:rsidR="004A5FBC" w:rsidRPr="005E5F39" w:rsidRDefault="00250599">
      <w:pPr>
        <w:pStyle w:val="Didascalia"/>
        <w:jc w:val="center"/>
        <w:rPr>
          <w:ins w:id="1616" w:author="Antonio Antetomaso" w:date="2017-03-30T16:12:00Z"/>
        </w:rPr>
        <w:pPrChange w:id="1617" w:author="Antonio Antetomaso" w:date="2017-03-30T16:16:00Z">
          <w:pPr>
            <w:pStyle w:val="Titolo2"/>
            <w:numPr>
              <w:ilvl w:val="1"/>
              <w:numId w:val="4"/>
            </w:numPr>
            <w:ind w:left="993" w:hanging="567"/>
          </w:pPr>
        </w:pPrChange>
      </w:pPr>
      <w:ins w:id="1618" w:author="Antonio Antetomaso" w:date="2017-03-30T16:16:00Z">
        <w:r w:rsidRPr="005E5F39">
          <w:t xml:space="preserve">Figura </w:t>
        </w:r>
        <w:r w:rsidRPr="005E5F39">
          <w:fldChar w:fldCharType="begin"/>
        </w:r>
        <w:r w:rsidRPr="005E5F39">
          <w:instrText xml:space="preserve"> SEQ Figura \* ARABIC </w:instrText>
        </w:r>
      </w:ins>
      <w:r w:rsidRPr="005E5F39">
        <w:fldChar w:fldCharType="separate"/>
      </w:r>
      <w:ins w:id="1619" w:author="Antonio Antetomaso" w:date="2017-03-30T16:16:00Z">
        <w:r w:rsidRPr="005E5F39">
          <w:rPr>
            <w:noProof/>
          </w:rPr>
          <w:t>5</w:t>
        </w:r>
        <w:r w:rsidRPr="005E5F39">
          <w:fldChar w:fldCharType="end"/>
        </w:r>
        <w:r w:rsidRPr="005E5F39">
          <w:t>. Notifica subentro in ANPR.</w:t>
        </w:r>
      </w:ins>
    </w:p>
    <w:p w14:paraId="47C841FF" w14:textId="77777777" w:rsidR="0032292C" w:rsidRPr="005E5F39" w:rsidRDefault="0032292C">
      <w:pPr>
        <w:rPr>
          <w:ins w:id="1620" w:author="Antonio Antetomaso" w:date="2017-03-30T16:12:00Z"/>
        </w:rPr>
        <w:pPrChange w:id="1621" w:author="Antonio Antetomaso" w:date="2017-03-30T16:12:00Z">
          <w:pPr>
            <w:pStyle w:val="Titolo2"/>
            <w:numPr>
              <w:ilvl w:val="1"/>
              <w:numId w:val="4"/>
            </w:numPr>
            <w:ind w:left="993" w:hanging="567"/>
          </w:pPr>
        </w:pPrChange>
      </w:pPr>
    </w:p>
    <w:p w14:paraId="2A9E0147" w14:textId="77777777" w:rsidR="0032292C" w:rsidRPr="005E5F39" w:rsidRDefault="0032292C">
      <w:pPr>
        <w:rPr>
          <w:ins w:id="1622" w:author="Antonio Antetomaso" w:date="2017-03-30T16:12:00Z"/>
        </w:rPr>
        <w:pPrChange w:id="1623" w:author="Antonio Antetomaso" w:date="2017-03-30T16:12:00Z">
          <w:pPr>
            <w:pStyle w:val="Titolo2"/>
            <w:numPr>
              <w:ilvl w:val="1"/>
              <w:numId w:val="4"/>
            </w:numPr>
            <w:ind w:left="1645" w:firstLine="1701"/>
          </w:pPr>
        </w:pPrChange>
      </w:pPr>
    </w:p>
    <w:p w14:paraId="79E058E0" w14:textId="3141767B" w:rsidR="0032292C" w:rsidRPr="005E5F39" w:rsidRDefault="0032292C">
      <w:pPr>
        <w:pStyle w:val="Titolo1"/>
        <w:rPr>
          <w:ins w:id="1624" w:author="Antonio Antetomaso" w:date="2017-03-30T16:11:00Z"/>
        </w:rPr>
        <w:pPrChange w:id="1625" w:author="Antonio Antetomaso" w:date="2017-03-30T16:11:00Z">
          <w:pPr>
            <w:pStyle w:val="Titolo1"/>
            <w:numPr>
              <w:numId w:val="4"/>
            </w:numPr>
            <w:ind w:firstLine="0"/>
          </w:pPr>
        </w:pPrChange>
      </w:pPr>
    </w:p>
    <w:p w14:paraId="28CA7467" w14:textId="77777777" w:rsidR="0032292C" w:rsidRPr="005E5F39" w:rsidRDefault="0032292C">
      <w:pPr>
        <w:rPr>
          <w:ins w:id="1626" w:author="Antonio Antetomaso" w:date="2017-03-30T16:03:00Z"/>
        </w:rPr>
      </w:pPr>
    </w:p>
    <w:p w14:paraId="4773269B" w14:textId="77777777" w:rsidR="00217D13" w:rsidRPr="005E5F39" w:rsidRDefault="00217D13">
      <w:pPr>
        <w:rPr>
          <w:ins w:id="1627" w:author="Antonio Antetomaso" w:date="2017-03-24T12:29:00Z"/>
        </w:rPr>
      </w:pPr>
    </w:p>
    <w:p w14:paraId="46AA2DD2" w14:textId="605FF8A9" w:rsidR="00C472E1" w:rsidRPr="005E5F39" w:rsidDel="002D7785" w:rsidRDefault="00697B31">
      <w:pPr>
        <w:keepNext/>
        <w:rPr>
          <w:del w:id="1628" w:author="Antonio Antetomaso" w:date="2017-03-30T16:17:00Z"/>
        </w:rPr>
        <w:pPrChange w:id="1629" w:author="Antonio Antetomaso" w:date="2017-03-30T16:17:00Z">
          <w:pPr/>
        </w:pPrChange>
      </w:pPr>
      <w:commentRangeStart w:id="1630"/>
      <w:commentRangeStart w:id="1631"/>
      <w:commentRangeEnd w:id="1630"/>
      <w:ins w:id="1632" w:author="Antonio Antetomaso" w:date="2017-03-24T12:29:00Z">
        <w:r w:rsidRPr="005E5F39">
          <w:lastRenderedPageBreak/>
          <w:commentReference w:id="1630"/>
        </w:r>
        <w:commentRangeEnd w:id="1631"/>
        <w:r w:rsidRPr="005E5F39">
          <w:commentReference w:id="1631"/>
        </w:r>
      </w:ins>
    </w:p>
    <w:p w14:paraId="3D708237" w14:textId="65F1D0E4" w:rsidR="00C472E1" w:rsidRPr="005E5F39" w:rsidDel="002D7785" w:rsidRDefault="00C472E1">
      <w:pPr>
        <w:spacing w:after="200"/>
        <w:jc w:val="center"/>
        <w:rPr>
          <w:del w:id="1633" w:author="Antonio Antetomaso" w:date="2017-03-30T16:17:00Z"/>
          <w:b/>
          <w:smallCaps/>
        </w:rPr>
        <w:pPrChange w:id="1634" w:author="Antonio Antetomaso" w:date="2017-03-24T12:39:00Z">
          <w:pPr/>
        </w:pPrChange>
      </w:pPr>
    </w:p>
    <w:p w14:paraId="20405977" w14:textId="08E7A4C8" w:rsidR="00C472E1" w:rsidRPr="005E5F39" w:rsidDel="002D7785" w:rsidRDefault="00C472E1">
      <w:pPr>
        <w:keepNext/>
        <w:spacing w:before="3240" w:after="720"/>
        <w:jc w:val="center"/>
        <w:rPr>
          <w:del w:id="1635" w:author="Antonio Antetomaso" w:date="2017-03-30T16:17:00Z"/>
          <w:b/>
          <w:smallCaps/>
        </w:rPr>
      </w:pPr>
    </w:p>
    <w:p w14:paraId="7E25780C" w14:textId="77777777" w:rsidR="00B25456" w:rsidRPr="005E5F39" w:rsidRDefault="00697B31">
      <w:pPr>
        <w:keepNext/>
        <w:spacing w:before="3240" w:after="720"/>
        <w:jc w:val="center"/>
        <w:rPr>
          <w:ins w:id="1636" w:author="Antonio Antetomaso" w:date="2017-03-30T16:17:00Z"/>
          <w:b/>
          <w:smallCaps/>
        </w:rPr>
      </w:pPr>
      <w:commentRangeStart w:id="1637"/>
      <w:r w:rsidRPr="005E5F39">
        <w:rPr>
          <w:b/>
          <w:smallCaps/>
        </w:rPr>
        <w:t xml:space="preserve">Allegato </w:t>
      </w:r>
      <w:commentRangeStart w:id="1638"/>
      <w:r w:rsidRPr="005E5F39">
        <w:rPr>
          <w:b/>
          <w:smallCaps/>
        </w:rPr>
        <w:t>1</w:t>
      </w:r>
      <w:commentRangeEnd w:id="1637"/>
      <w:r w:rsidRPr="005E5F39">
        <w:commentReference w:id="1637"/>
      </w:r>
      <w:commentRangeEnd w:id="1638"/>
    </w:p>
    <w:p w14:paraId="5FB4E9C5" w14:textId="5DBF8637" w:rsidR="00C472E1" w:rsidRPr="005E5F39" w:rsidDel="00B25456" w:rsidRDefault="00697B31">
      <w:pPr>
        <w:keepNext/>
        <w:spacing w:before="3240" w:after="720"/>
        <w:jc w:val="center"/>
        <w:rPr>
          <w:del w:id="1639" w:author="Antonio Antetomaso" w:date="2017-03-30T16:17:00Z"/>
          <w:b/>
          <w:smallCaps/>
        </w:rPr>
      </w:pPr>
      <w:r w:rsidRPr="005E5F39">
        <w:commentReference w:id="1638"/>
      </w:r>
    </w:p>
    <w:p w14:paraId="3A79059B" w14:textId="178CD02A" w:rsidR="00C472E1" w:rsidRPr="005E5F39" w:rsidRDefault="00697B31">
      <w:pPr>
        <w:keepNext/>
        <w:spacing w:before="3240" w:after="720"/>
        <w:jc w:val="center"/>
        <w:pPrChange w:id="1640" w:author="Antonio Antetomaso" w:date="2017-03-30T16:17:00Z">
          <w:pPr/>
        </w:pPrChange>
      </w:pPr>
      <w:r w:rsidRPr="005E5F39">
        <w:br w:type="page"/>
      </w:r>
    </w:p>
    <w:p w14:paraId="4FD8D962" w14:textId="543BDDAD" w:rsidR="00C472E1" w:rsidRPr="005E5F39" w:rsidDel="00B25456" w:rsidRDefault="00C472E1">
      <w:pPr>
        <w:rPr>
          <w:del w:id="1641" w:author="Antonio Antetomaso" w:date="2017-03-30T16:17:00Z"/>
          <w:b/>
          <w:smallCaps/>
        </w:rPr>
      </w:pPr>
    </w:p>
    <w:p w14:paraId="4D1868C8" w14:textId="0CC748AD" w:rsidR="00C472E1" w:rsidRPr="005E5F39" w:rsidDel="00B25456" w:rsidRDefault="00C472E1">
      <w:pPr>
        <w:spacing w:before="240"/>
        <w:ind w:left="794"/>
        <w:jc w:val="both"/>
        <w:rPr>
          <w:del w:id="1642" w:author="Antonio Antetomaso" w:date="2017-03-30T16:17:00Z"/>
        </w:rPr>
      </w:pPr>
    </w:p>
    <w:p w14:paraId="3C7894E0" w14:textId="50D59372" w:rsidR="00C472E1" w:rsidRPr="005E5F39" w:rsidDel="005F17F3" w:rsidRDefault="00697B31" w:rsidP="005F17F3">
      <w:pPr>
        <w:spacing w:before="240"/>
        <w:ind w:left="794"/>
        <w:rPr>
          <w:del w:id="1643" w:author="CARBONIN GINA" w:date="2017-05-09T22:02:00Z"/>
        </w:rPr>
      </w:pPr>
      <w:del w:id="1644" w:author="CARBONIN GINA" w:date="2017-05-09T22:02:00Z">
        <w:r w:rsidRPr="005E5F39" w:rsidDel="005F17F3">
          <w:delText>Nella soluzione adottata per l’integrazione CIEOnline – ANPR, il comune accede ad ANPR tramite WS integrato nel sistema stesso. In tale ipotesi, il DPCM 194/2014 prevede i seguenti requisiti di sicurezza:</w:delText>
        </w:r>
      </w:del>
    </w:p>
    <w:p w14:paraId="78F43581" w14:textId="3B946B3C" w:rsidR="00C472E1" w:rsidRPr="005E5F39" w:rsidDel="005F17F3" w:rsidRDefault="00697B31">
      <w:pPr>
        <w:spacing w:before="240"/>
        <w:ind w:left="794"/>
        <w:rPr>
          <w:del w:id="1645" w:author="CARBONIN GINA" w:date="2017-05-09T22:02:00Z"/>
          <w:rPrChange w:id="1646" w:author="CARBONIN GINA" w:date="2017-05-09T13:09:00Z">
            <w:rPr>
              <w:del w:id="1647" w:author="CARBONIN GINA" w:date="2017-05-09T22:02:00Z"/>
              <w:i/>
            </w:rPr>
          </w:rPrChange>
        </w:rPr>
        <w:pPrChange w:id="1648" w:author="CARBONIN GINA" w:date="2017-05-09T22:02:00Z">
          <w:pPr>
            <w:numPr>
              <w:numId w:val="6"/>
            </w:numPr>
            <w:spacing w:before="240"/>
            <w:ind w:left="1154" w:hanging="360"/>
          </w:pPr>
        </w:pPrChange>
      </w:pPr>
      <w:ins w:id="1649" w:author="Antonio Antetomaso" w:date="2017-03-21T23:41:00Z">
        <w:del w:id="1650" w:author="CARBONIN GINA" w:date="2017-05-09T22:02:00Z">
          <w:r w:rsidRPr="005E5F39" w:rsidDel="005F17F3">
            <w:rPr>
              <w:rPrChange w:id="1651" w:author="CARBONIN GINA" w:date="2017-05-09T13:09:00Z">
                <w:rPr>
                  <w:i/>
                </w:rPr>
              </w:rPrChange>
            </w:rPr>
            <w:delText>l’utilizzo di un</w:delText>
          </w:r>
        </w:del>
      </w:ins>
      <w:del w:id="1652" w:author="CARBONIN GINA" w:date="2017-05-09T22:02:00Z">
        <w:r w:rsidRPr="005E5F39" w:rsidDel="005F17F3">
          <w:rPr>
            <w:rPrChange w:id="1653" w:author="CARBONIN GINA" w:date="2017-05-09T13:09:00Z">
              <w:rPr>
                <w:i/>
              </w:rPr>
            </w:rPrChange>
          </w:rPr>
          <w:delText>il  certificato  identificativo,  riferito   alla   postazione,</w:delText>
        </w:r>
      </w:del>
      <w:ins w:id="1654" w:author="Antonio Antetomaso" w:date="2017-03-21T23:38:00Z">
        <w:del w:id="1655" w:author="CARBONIN GINA" w:date="2017-05-09T22:02:00Z">
          <w:r w:rsidRPr="005E5F39" w:rsidDel="005F17F3">
            <w:rPr>
              <w:rPrChange w:id="1656" w:author="CARBONIN GINA" w:date="2017-05-09T13:09:00Z">
                <w:rPr>
                  <w:i/>
                </w:rPr>
              </w:rPrChange>
            </w:rPr>
            <w:delText xml:space="preserve"> </w:delText>
          </w:r>
        </w:del>
      </w:ins>
      <w:del w:id="1657" w:author="CARBONIN GINA" w:date="2017-05-09T22:02:00Z">
        <w:r w:rsidRPr="005E5F39" w:rsidDel="005F17F3">
          <w:rPr>
            <w:rPrChange w:id="1658" w:author="CARBONIN GINA" w:date="2017-05-09T13:09:00Z">
              <w:rPr>
                <w:i/>
              </w:rPr>
            </w:rPrChange>
          </w:rPr>
          <w:delText>memorizzato al suo interno, emesso dalla Certification Authority</w:delText>
        </w:r>
      </w:del>
      <w:ins w:id="1659" w:author="Antonio Antetomaso" w:date="2017-03-21T23:30:00Z">
        <w:del w:id="1660" w:author="CARBONIN GINA" w:date="2017-05-09T22:02:00Z">
          <w:r w:rsidRPr="005E5F39" w:rsidDel="005F17F3">
            <w:rPr>
              <w:rPrChange w:id="1661" w:author="CARBONIN GINA" w:date="2017-05-09T13:09:00Z">
                <w:rPr>
                  <w:i/>
                </w:rPr>
              </w:rPrChange>
            </w:rPr>
            <w:delText xml:space="preserve"> di </w:delText>
          </w:r>
          <w:commentRangeStart w:id="1662"/>
          <w:r w:rsidRPr="005E5F39" w:rsidDel="005F17F3">
            <w:rPr>
              <w:rPrChange w:id="1663" w:author="CARBONIN GINA" w:date="2017-05-09T13:09:00Z">
                <w:rPr>
                  <w:i/>
                </w:rPr>
              </w:rPrChange>
            </w:rPr>
            <w:delText>ANPR</w:delText>
          </w:r>
        </w:del>
      </w:ins>
      <w:commentRangeEnd w:id="1662"/>
      <w:del w:id="1664" w:author="CARBONIN GINA" w:date="2017-05-09T22:02:00Z">
        <w:r w:rsidRPr="005E5F39" w:rsidDel="005F17F3">
          <w:commentReference w:id="1662"/>
        </w:r>
        <w:r w:rsidRPr="005E5F39" w:rsidDel="005F17F3">
          <w:rPr>
            <w:rPrChange w:id="1665" w:author="CARBONIN GINA" w:date="2017-05-09T13:09:00Z">
              <w:rPr>
                <w:i/>
              </w:rPr>
            </w:rPrChange>
          </w:rPr>
          <w:delText xml:space="preserve">; </w:delText>
        </w:r>
      </w:del>
    </w:p>
    <w:p w14:paraId="4BB597CA" w14:textId="2B12AA06" w:rsidR="00C472E1" w:rsidRPr="005E5F39" w:rsidDel="005F17F3" w:rsidRDefault="00697B31">
      <w:pPr>
        <w:spacing w:before="240"/>
        <w:ind w:left="794"/>
        <w:rPr>
          <w:del w:id="1666" w:author="CARBONIN GINA" w:date="2017-05-09T22:02:00Z"/>
          <w:rPrChange w:id="1667" w:author="CARBONIN GINA" w:date="2017-05-09T13:09:00Z">
            <w:rPr>
              <w:del w:id="1668" w:author="CARBONIN GINA" w:date="2017-05-09T22:02:00Z"/>
              <w:i/>
            </w:rPr>
          </w:rPrChange>
        </w:rPr>
        <w:pPrChange w:id="1669" w:author="CARBONIN GINA" w:date="2017-05-09T22:02:00Z">
          <w:pPr>
            <w:numPr>
              <w:numId w:val="6"/>
            </w:numPr>
            <w:spacing w:before="240"/>
            <w:ind w:left="1154" w:hanging="360"/>
          </w:pPr>
        </w:pPrChange>
      </w:pPr>
      <w:commentRangeStart w:id="1670"/>
      <w:del w:id="1671" w:author="CARBONIN GINA" w:date="2017-05-09T22:02:00Z">
        <w:r w:rsidRPr="005E5F39" w:rsidDel="005F17F3">
          <w:rPr>
            <w:rPrChange w:id="1672" w:author="CARBONIN GINA" w:date="2017-05-09T13:09:00Z">
              <w:rPr>
                <w:i/>
              </w:rPr>
            </w:rPrChange>
          </w:rPr>
          <w:delText>il riconoscimento dell'operatore tramite la userid  e  password utilizzata per accedere ai servizi dei sistemi informativi  comunali, che garantiscono  l'autenticazione  dell'utente  e  la  verifica  dei diritti di accesso dello stesso alle varie funzionalit</w:delText>
        </w:r>
      </w:del>
      <w:ins w:id="1673" w:author="Antonio Antetomaso" w:date="2017-03-30T16:18:00Z">
        <w:del w:id="1674" w:author="CARBONIN GINA" w:date="2017-05-09T22:02:00Z">
          <w:r w:rsidR="000A2269" w:rsidRPr="005E5F39" w:rsidDel="005F17F3">
            <w:rPr>
              <w:rPrChange w:id="1675" w:author="CARBONIN GINA" w:date="2017-05-09T13:09:00Z">
                <w:rPr>
                  <w:i/>
                </w:rPr>
              </w:rPrChange>
            </w:rPr>
            <w:delText>à</w:delText>
          </w:r>
        </w:del>
      </w:ins>
      <w:del w:id="1676" w:author="CARBONIN GINA" w:date="2017-05-09T22:02:00Z">
        <w:r w:rsidRPr="005E5F39" w:rsidDel="005F17F3">
          <w:rPr>
            <w:rPrChange w:id="1677" w:author="CARBONIN GINA" w:date="2017-05-09T13:09:00Z">
              <w:rPr>
                <w:i/>
              </w:rPr>
            </w:rPrChange>
          </w:rPr>
          <w:delText xml:space="preserve">a' applicative; </w:delText>
        </w:r>
        <w:commentRangeEnd w:id="1670"/>
        <w:r w:rsidRPr="005E5F39" w:rsidDel="005F17F3">
          <w:commentReference w:id="1670"/>
        </w:r>
      </w:del>
    </w:p>
    <w:p w14:paraId="108CF907" w14:textId="37BA8C69" w:rsidR="00C472E1" w:rsidRPr="005E5F39" w:rsidDel="005F17F3" w:rsidRDefault="00697B31">
      <w:pPr>
        <w:spacing w:before="240"/>
        <w:ind w:left="794"/>
        <w:rPr>
          <w:del w:id="1678" w:author="CARBONIN GINA" w:date="2017-05-09T22:02:00Z"/>
          <w:rPrChange w:id="1679" w:author="CARBONIN GINA" w:date="2017-05-09T13:09:00Z">
            <w:rPr>
              <w:del w:id="1680" w:author="CARBONIN GINA" w:date="2017-05-09T22:02:00Z"/>
              <w:i/>
            </w:rPr>
          </w:rPrChange>
        </w:rPr>
        <w:pPrChange w:id="1681" w:author="CARBONIN GINA" w:date="2017-05-09T22:02:00Z">
          <w:pPr>
            <w:numPr>
              <w:numId w:val="6"/>
            </w:numPr>
            <w:spacing w:before="240"/>
            <w:ind w:left="1154" w:hanging="360"/>
          </w:pPr>
        </w:pPrChange>
      </w:pPr>
      <w:ins w:id="1682" w:author="Antonio Antetomaso" w:date="2017-03-21T23:41:00Z">
        <w:del w:id="1683" w:author="CARBONIN GINA" w:date="2017-05-09T22:02:00Z">
          <w:r w:rsidRPr="005E5F39" w:rsidDel="005F17F3">
            <w:rPr>
              <w:rPrChange w:id="1684" w:author="CARBONIN GINA" w:date="2017-05-09T13:09:00Z">
                <w:rPr>
                  <w:i/>
                </w:rPr>
              </w:rPrChange>
            </w:rPr>
            <w:delText xml:space="preserve">l’utilizzo di un </w:delText>
          </w:r>
        </w:del>
      </w:ins>
      <w:del w:id="1685" w:author="CARBONIN GINA" w:date="2017-05-09T22:02:00Z">
        <w:r w:rsidRPr="005E5F39" w:rsidDel="005F17F3">
          <w:rPr>
            <w:rPrChange w:id="1686" w:author="CARBONIN GINA" w:date="2017-05-09T13:09:00Z">
              <w:rPr>
                <w:i/>
              </w:rPr>
            </w:rPrChange>
          </w:rPr>
          <w:delText>il certificato identificativo,  riferito  al  server </w:delText>
        </w:r>
      </w:del>
      <w:ins w:id="1687" w:author="Antonio Antetomaso" w:date="2017-03-21T23:41:00Z">
        <w:del w:id="1688" w:author="CARBONIN GINA" w:date="2017-05-09T22:02:00Z">
          <w:r w:rsidRPr="005E5F39" w:rsidDel="005F17F3">
            <w:rPr>
              <w:rPrChange w:id="1689" w:author="CARBONIN GINA" w:date="2017-05-09T13:09:00Z">
                <w:rPr>
                  <w:i/>
                </w:rPr>
              </w:rPrChange>
            </w:rPr>
            <w:delText>associato al CIEOnline</w:delText>
          </w:r>
        </w:del>
      </w:ins>
      <w:del w:id="1690" w:author="CARBONIN GINA" w:date="2017-05-09T22:02:00Z">
        <w:r w:rsidRPr="005E5F39" w:rsidDel="005F17F3">
          <w:rPr>
            <w:rPrChange w:id="1691" w:author="CARBONIN GINA" w:date="2017-05-09T13:09:00Z">
              <w:rPr>
                <w:i/>
              </w:rPr>
            </w:rPrChange>
          </w:rPr>
          <w:delText xml:space="preserve"> ospitantel'applicazione che  utilizza  il  web  service,  memorizzato  al  suo interno, emesso dalla Certification Authority</w:delText>
        </w:r>
      </w:del>
      <w:ins w:id="1692" w:author="Antonio Antetomaso" w:date="2017-03-21T23:41:00Z">
        <w:del w:id="1693" w:author="CARBONIN GINA" w:date="2017-05-09T22:02:00Z">
          <w:r w:rsidRPr="005E5F39" w:rsidDel="005F17F3">
            <w:rPr>
              <w:rPrChange w:id="1694" w:author="CARBONIN GINA" w:date="2017-05-09T13:09:00Z">
                <w:rPr>
                  <w:i/>
                </w:rPr>
              </w:rPrChange>
            </w:rPr>
            <w:delText xml:space="preserve"> di ANPR</w:delText>
          </w:r>
        </w:del>
      </w:ins>
      <w:del w:id="1695" w:author="CARBONIN GINA" w:date="2017-05-09T22:02:00Z">
        <w:r w:rsidRPr="005E5F39" w:rsidDel="005F17F3">
          <w:rPr>
            <w:rPrChange w:id="1696" w:author="CARBONIN GINA" w:date="2017-05-09T13:09:00Z">
              <w:rPr>
                <w:i/>
              </w:rPr>
            </w:rPrChange>
          </w:rPr>
          <w:delText xml:space="preserve">. </w:delText>
        </w:r>
      </w:del>
    </w:p>
    <w:p w14:paraId="0B3A3074" w14:textId="5B9CA646" w:rsidR="00C472E1" w:rsidRPr="005E5F39" w:rsidDel="005F17F3" w:rsidRDefault="00697B31" w:rsidP="005F17F3">
      <w:pPr>
        <w:spacing w:before="240"/>
        <w:ind w:left="794"/>
        <w:rPr>
          <w:del w:id="1697" w:author="CARBONIN GINA" w:date="2017-05-09T22:02:00Z"/>
          <w:rPrChange w:id="1698" w:author="CARBONIN GINA" w:date="2017-05-09T13:09:00Z">
            <w:rPr>
              <w:del w:id="1699" w:author="CARBONIN GINA" w:date="2017-05-09T22:02:00Z"/>
              <w:i/>
            </w:rPr>
          </w:rPrChange>
        </w:rPr>
      </w:pPr>
      <w:commentRangeStart w:id="1700"/>
      <w:del w:id="1701" w:author="CARBONIN GINA" w:date="2017-05-09T22:02:00Z">
        <w:r w:rsidRPr="005E5F39" w:rsidDel="005F17F3">
          <w:rPr>
            <w:rPrChange w:id="1702" w:author="CARBONIN GINA" w:date="2017-05-09T13:09:00Z">
              <w:rPr>
                <w:i/>
              </w:rPr>
            </w:rPrChange>
          </w:rPr>
          <w:delText>L'operatore accede autenticandosi tramite la userid e la password</w:delText>
        </w:r>
      </w:del>
      <w:ins w:id="1703" w:author="Antonio Antetomaso" w:date="2017-03-30T16:18:00Z">
        <w:del w:id="1704" w:author="CARBONIN GINA" w:date="2017-05-09T22:02:00Z">
          <w:r w:rsidR="0079692E" w:rsidRPr="005E5F39" w:rsidDel="005F17F3">
            <w:rPr>
              <w:rPrChange w:id="1705" w:author="CARBONIN GINA" w:date="2017-05-09T13:09:00Z">
                <w:rPr>
                  <w:i/>
                </w:rPr>
              </w:rPrChange>
            </w:rPr>
            <w:delText xml:space="preserve"> </w:delText>
          </w:r>
        </w:del>
      </w:ins>
      <w:del w:id="1706" w:author="CARBONIN GINA" w:date="2017-05-09T22:02:00Z">
        <w:r w:rsidRPr="005E5F39" w:rsidDel="005F17F3">
          <w:rPr>
            <w:rPrChange w:id="1707" w:author="CARBONIN GINA" w:date="2017-05-09T13:09:00Z">
              <w:rPr>
                <w:i/>
              </w:rPr>
            </w:rPrChange>
          </w:rPr>
          <w:delText>utilizzat</w:delText>
        </w:r>
      </w:del>
      <w:ins w:id="1708" w:author="Antonio Antetomaso" w:date="2017-03-30T16:18:00Z">
        <w:del w:id="1709" w:author="CARBONIN GINA" w:date="2017-05-09T22:02:00Z">
          <w:r w:rsidR="0079692E" w:rsidRPr="005E5F39" w:rsidDel="005F17F3">
            <w:rPr>
              <w:rPrChange w:id="1710" w:author="CARBONIN GINA" w:date="2017-05-09T13:09:00Z">
                <w:rPr>
                  <w:i/>
                </w:rPr>
              </w:rPrChange>
            </w:rPr>
            <w:delText>e</w:delText>
          </w:r>
        </w:del>
      </w:ins>
      <w:del w:id="1711" w:author="CARBONIN GINA" w:date="2017-05-09T22:02:00Z">
        <w:r w:rsidRPr="005E5F39" w:rsidDel="005F17F3">
          <w:rPr>
            <w:rPrChange w:id="1712" w:author="CARBONIN GINA" w:date="2017-05-09T13:09:00Z">
              <w:rPr>
                <w:i/>
              </w:rPr>
            </w:rPrChange>
          </w:rPr>
          <w:delText xml:space="preserve">a per accedere ai servizi dei sistemi informativi comunali. </w:delText>
        </w:r>
        <w:commentRangeEnd w:id="1700"/>
        <w:r w:rsidRPr="005E5F39" w:rsidDel="005F17F3">
          <w:commentReference w:id="1700"/>
        </w:r>
      </w:del>
    </w:p>
    <w:p w14:paraId="52617A60" w14:textId="058D1BA7" w:rsidR="00C472E1" w:rsidRPr="005E5F39" w:rsidDel="005F17F3" w:rsidRDefault="00697B31" w:rsidP="0032708B">
      <w:pPr>
        <w:spacing w:before="240"/>
        <w:ind w:left="794"/>
        <w:rPr>
          <w:del w:id="1713" w:author="CARBONIN GINA" w:date="2017-05-09T22:02:00Z"/>
          <w:rPrChange w:id="1714" w:author="CARBONIN GINA" w:date="2017-05-09T13:09:00Z">
            <w:rPr>
              <w:del w:id="1715" w:author="CARBONIN GINA" w:date="2017-05-09T22:02:00Z"/>
              <w:i/>
            </w:rPr>
          </w:rPrChange>
        </w:rPr>
      </w:pPr>
      <w:del w:id="1716" w:author="CARBONIN GINA" w:date="2017-05-09T22:02:00Z">
        <w:r w:rsidRPr="005E5F39" w:rsidDel="005F17F3">
          <w:rPr>
            <w:rPrChange w:id="1717" w:author="CARBONIN GINA" w:date="2017-05-09T13:09:00Z">
              <w:rPr>
                <w:i/>
              </w:rPr>
            </w:rPrChange>
          </w:rPr>
          <w:delText xml:space="preserve">Per  garantire   il   riconoscimento   dell'operatore   e   della postazione, autorizzata dal comune, nonche' </w:delText>
        </w:r>
      </w:del>
      <w:ins w:id="1718" w:author="Antonio Antetomaso" w:date="2017-03-30T16:18:00Z">
        <w:del w:id="1719" w:author="CARBONIN GINA" w:date="2017-05-09T22:02:00Z">
          <w:r w:rsidR="00A07D2E" w:rsidRPr="005E5F39" w:rsidDel="005F17F3">
            <w:rPr>
              <w:rPrChange w:id="1720" w:author="CARBONIN GINA" w:date="2017-05-09T13:09:00Z">
                <w:rPr>
                  <w:i/>
                </w:rPr>
              </w:rPrChange>
            </w:rPr>
            <w:delText xml:space="preserve">nonchè </w:delText>
          </w:r>
        </w:del>
      </w:ins>
      <w:del w:id="1721" w:author="CARBONIN GINA" w:date="2017-05-09T22:02:00Z">
        <w:r w:rsidRPr="005E5F39" w:rsidDel="005F17F3">
          <w:rPr>
            <w:rPrChange w:id="1722" w:author="CARBONIN GINA" w:date="2017-05-09T13:09:00Z">
              <w:rPr>
                <w:i/>
              </w:rPr>
            </w:rPrChange>
          </w:rPr>
          <w:delText xml:space="preserve">l'integrita' dei dati,  i messaggi inviati prevedono: </w:delText>
        </w:r>
      </w:del>
    </w:p>
    <w:p w14:paraId="00A0A379" w14:textId="0E462398" w:rsidR="00C472E1" w:rsidRPr="005E5F39" w:rsidDel="005F17F3" w:rsidRDefault="00697B31">
      <w:pPr>
        <w:spacing w:before="240"/>
        <w:ind w:left="794"/>
        <w:rPr>
          <w:del w:id="1723" w:author="CARBONIN GINA" w:date="2017-05-09T22:02:00Z"/>
          <w:rPrChange w:id="1724" w:author="CARBONIN GINA" w:date="2017-05-09T13:09:00Z">
            <w:rPr>
              <w:del w:id="1725" w:author="CARBONIN GINA" w:date="2017-05-09T22:02:00Z"/>
              <w:i/>
            </w:rPr>
          </w:rPrChange>
        </w:rPr>
        <w:pPrChange w:id="1726" w:author="CARBONIN GINA" w:date="2017-05-09T22:02:00Z">
          <w:pPr>
            <w:numPr>
              <w:numId w:val="6"/>
            </w:numPr>
            <w:spacing w:before="240"/>
            <w:ind w:left="1154" w:hanging="360"/>
          </w:pPr>
        </w:pPrChange>
      </w:pPr>
      <w:del w:id="1727" w:author="CARBONIN GINA" w:date="2017-05-09T22:02:00Z">
        <w:r w:rsidRPr="005E5F39" w:rsidDel="005F17F3">
          <w:rPr>
            <w:rPrChange w:id="1728" w:author="CARBONIN GINA" w:date="2017-05-09T13:09:00Z">
              <w:rPr>
                <w:i/>
              </w:rPr>
            </w:rPrChange>
          </w:rPr>
          <w:delText xml:space="preserve">identificativo  postazione  firmato  con  il   </w:delText>
        </w:r>
      </w:del>
      <w:ins w:id="1729" w:author="Antonio Antetomaso" w:date="2017-03-21T23:42:00Z">
        <w:del w:id="1730" w:author="CARBONIN GINA" w:date="2017-05-09T22:02:00Z">
          <w:r w:rsidRPr="005E5F39" w:rsidDel="005F17F3">
            <w:rPr>
              <w:rPrChange w:id="1731" w:author="CARBONIN GINA" w:date="2017-05-09T13:09:00Z">
                <w:rPr>
                  <w:i/>
                </w:rPr>
              </w:rPrChange>
            </w:rPr>
            <w:delText xml:space="preserve">la chiave privata associata al </w:delText>
          </w:r>
        </w:del>
      </w:ins>
      <w:del w:id="1732" w:author="CARBONIN GINA" w:date="2017-05-09T22:02:00Z">
        <w:r w:rsidRPr="005E5F39" w:rsidDel="005F17F3">
          <w:rPr>
            <w:rPrChange w:id="1733" w:author="CARBONIN GINA" w:date="2017-05-09T13:09:00Z">
              <w:rPr>
                <w:i/>
              </w:rPr>
            </w:rPrChange>
          </w:rPr>
          <w:delText xml:space="preserve">certificato   di postazione; </w:delText>
        </w:r>
      </w:del>
    </w:p>
    <w:p w14:paraId="2DAC1055" w14:textId="54E14D67" w:rsidR="00C472E1" w:rsidRPr="005E5F39" w:rsidDel="005F17F3" w:rsidRDefault="00697B31">
      <w:pPr>
        <w:spacing w:before="240"/>
        <w:ind w:left="794"/>
        <w:rPr>
          <w:del w:id="1734" w:author="CARBONIN GINA" w:date="2017-05-09T22:02:00Z"/>
          <w:rPrChange w:id="1735" w:author="CARBONIN GINA" w:date="2017-05-09T13:09:00Z">
            <w:rPr>
              <w:del w:id="1736" w:author="CARBONIN GINA" w:date="2017-05-09T22:02:00Z"/>
              <w:i/>
            </w:rPr>
          </w:rPrChange>
        </w:rPr>
        <w:pPrChange w:id="1737" w:author="CARBONIN GINA" w:date="2017-05-09T22:02:00Z">
          <w:pPr>
            <w:numPr>
              <w:numId w:val="6"/>
            </w:numPr>
            <w:spacing w:before="240"/>
            <w:ind w:left="1154" w:hanging="360"/>
          </w:pPr>
        </w:pPrChange>
      </w:pPr>
      <w:del w:id="1738" w:author="CARBONIN GINA" w:date="2017-05-09T22:02:00Z">
        <w:r w:rsidRPr="005E5F39" w:rsidDel="005F17F3">
          <w:rPr>
            <w:rPrChange w:id="1739" w:author="CARBONIN GINA" w:date="2017-05-09T13:09:00Z">
              <w:rPr>
                <w:i/>
              </w:rPr>
            </w:rPrChange>
          </w:rPr>
          <w:delText xml:space="preserve">identificativo utente; </w:delText>
        </w:r>
      </w:del>
    </w:p>
    <w:p w14:paraId="3CFB4946" w14:textId="0A7718E5" w:rsidR="00C472E1" w:rsidRPr="005E5F39" w:rsidDel="005F17F3" w:rsidRDefault="00697B31">
      <w:pPr>
        <w:spacing w:before="240"/>
        <w:ind w:left="794"/>
        <w:rPr>
          <w:del w:id="1740" w:author="CARBONIN GINA" w:date="2017-05-09T22:02:00Z"/>
          <w:rPrChange w:id="1741" w:author="CARBONIN GINA" w:date="2017-05-09T13:09:00Z">
            <w:rPr>
              <w:del w:id="1742" w:author="CARBONIN GINA" w:date="2017-05-09T22:02:00Z"/>
              <w:i/>
            </w:rPr>
          </w:rPrChange>
        </w:rPr>
        <w:pPrChange w:id="1743" w:author="CARBONIN GINA" w:date="2017-05-09T22:02:00Z">
          <w:pPr>
            <w:numPr>
              <w:numId w:val="6"/>
            </w:numPr>
            <w:spacing w:before="240"/>
            <w:ind w:left="1154" w:hanging="360"/>
          </w:pPr>
        </w:pPrChange>
      </w:pPr>
      <w:del w:id="1744" w:author="CARBONIN GINA" w:date="2017-05-09T22:02:00Z">
        <w:r w:rsidRPr="005E5F39" w:rsidDel="005F17F3">
          <w:rPr>
            <w:rPrChange w:id="1745" w:author="CARBONIN GINA" w:date="2017-05-09T13:09:00Z">
              <w:rPr>
                <w:i/>
              </w:rPr>
            </w:rPrChange>
          </w:rPr>
          <w:delText>firma  dell'intero  messaggio  mediante</w:delText>
        </w:r>
      </w:del>
      <w:ins w:id="1746" w:author="Antonio Antetomaso" w:date="2017-03-21T23:42:00Z">
        <w:del w:id="1747" w:author="CARBONIN GINA" w:date="2017-05-09T22:02:00Z">
          <w:r w:rsidRPr="005E5F39" w:rsidDel="005F17F3">
            <w:rPr>
              <w:rPrChange w:id="1748" w:author="CARBONIN GINA" w:date="2017-05-09T13:09:00Z">
                <w:rPr>
                  <w:i/>
                </w:rPr>
              </w:rPrChange>
            </w:rPr>
            <w:delText xml:space="preserve"> la chiave privata associata</w:delText>
          </w:r>
        </w:del>
      </w:ins>
      <w:del w:id="1749" w:author="CARBONIN GINA" w:date="2017-05-09T22:02:00Z">
        <w:r w:rsidRPr="005E5F39" w:rsidDel="005F17F3">
          <w:rPr>
            <w:rPrChange w:id="1750" w:author="CARBONIN GINA" w:date="2017-05-09T13:09:00Z">
              <w:rPr>
                <w:i/>
              </w:rPr>
            </w:rPrChange>
          </w:rPr>
          <w:delText>  i</w:delText>
        </w:r>
      </w:del>
      <w:ins w:id="1751" w:author="Antonio Antetomaso" w:date="2017-03-21T23:42:00Z">
        <w:del w:id="1752" w:author="CARBONIN GINA" w:date="2017-05-09T22:02:00Z">
          <w:r w:rsidRPr="005E5F39" w:rsidDel="005F17F3">
            <w:rPr>
              <w:rPrChange w:id="1753" w:author="CARBONIN GINA" w:date="2017-05-09T13:09:00Z">
                <w:rPr>
                  <w:i/>
                </w:rPr>
              </w:rPrChange>
            </w:rPr>
            <w:delText>al</w:delText>
          </w:r>
        </w:del>
      </w:ins>
      <w:del w:id="1754" w:author="CARBONIN GINA" w:date="2017-05-09T22:02:00Z">
        <w:r w:rsidRPr="005E5F39" w:rsidDel="005F17F3">
          <w:rPr>
            <w:rPrChange w:id="1755" w:author="CARBONIN GINA" w:date="2017-05-09T13:09:00Z">
              <w:rPr>
                <w:i/>
              </w:rPr>
            </w:rPrChange>
          </w:rPr>
          <w:delText xml:space="preserve">l   certificato   </w:delText>
        </w:r>
      </w:del>
      <w:ins w:id="1756" w:author="Antonio Antetomaso" w:date="2017-03-21T23:41:00Z">
        <w:del w:id="1757" w:author="CARBONIN GINA" w:date="2017-05-09T22:02:00Z">
          <w:r w:rsidRPr="005E5F39" w:rsidDel="005F17F3">
            <w:rPr>
              <w:rPrChange w:id="1758" w:author="CARBONIN GINA" w:date="2017-05-09T13:09:00Z">
                <w:rPr>
                  <w:i/>
                </w:rPr>
              </w:rPrChange>
            </w:rPr>
            <w:delText xml:space="preserve">rilasciato al CIEOnline, </w:delText>
          </w:r>
        </w:del>
      </w:ins>
      <w:del w:id="1759" w:author="CARBONIN GINA" w:date="2017-05-09T22:02:00Z">
        <w:r w:rsidRPr="005E5F39" w:rsidDel="005F17F3">
          <w:rPr>
            <w:rPrChange w:id="1760" w:author="CARBONIN GINA" w:date="2017-05-09T13:09:00Z">
              <w:rPr>
                <w:i/>
              </w:rPr>
            </w:rPrChange>
          </w:rPr>
          <w:delText xml:space="preserve">che identifica il server del comune secondo i meccanismi  standard  della  </w:delText>
        </w:r>
      </w:del>
      <w:ins w:id="1761" w:author="Antonio Antetomaso" w:date="2017-03-21T23:42:00Z">
        <w:del w:id="1762" w:author="CARBONIN GINA" w:date="2017-05-09T22:02:00Z">
          <w:r w:rsidRPr="005E5F39" w:rsidDel="005F17F3">
            <w:rPr>
              <w:rPrChange w:id="1763" w:author="CARBONIN GINA" w:date="2017-05-09T13:09:00Z">
                <w:rPr>
                  <w:i/>
                </w:rPr>
              </w:rPrChange>
            </w:rPr>
            <w:delText xml:space="preserve">del protocollo </w:delText>
          </w:r>
        </w:del>
      </w:ins>
      <w:del w:id="1764" w:author="CARBONIN GINA" w:date="2017-05-09T22:02:00Z">
        <w:r w:rsidRPr="005E5F39" w:rsidDel="005F17F3">
          <w:rPr>
            <w:rPrChange w:id="1765" w:author="CARBONIN GINA" w:date="2017-05-09T13:09:00Z">
              <w:rPr>
                <w:i/>
              </w:rPr>
            </w:rPrChange>
          </w:rPr>
          <w:delText>ws</w:delText>
        </w:r>
      </w:del>
      <w:ins w:id="1766" w:author="Antonio Antetomaso" w:date="2017-03-21T23:42:00Z">
        <w:del w:id="1767" w:author="CARBONIN GINA" w:date="2017-05-09T22:02:00Z">
          <w:r w:rsidR="00CB7D37" w:rsidRPr="005E5F39" w:rsidDel="005F17F3">
            <w:delText>Ws</w:delText>
          </w:r>
          <w:r w:rsidRPr="005E5F39" w:rsidDel="005F17F3">
            <w:rPr>
              <w:rPrChange w:id="1768" w:author="CARBONIN GINA" w:date="2017-05-09T13:09:00Z">
                <w:rPr>
                  <w:i/>
                </w:rPr>
              </w:rPrChange>
            </w:rPr>
            <w:delText xml:space="preserve"> </w:delText>
          </w:r>
        </w:del>
      </w:ins>
      <w:del w:id="1769" w:author="CARBONIN GINA" w:date="2017-05-09T22:02:00Z">
        <w:r w:rsidRPr="005E5F39" w:rsidDel="005F17F3">
          <w:rPr>
            <w:rPrChange w:id="1770" w:author="CARBONIN GINA" w:date="2017-05-09T13:09:00Z">
              <w:rPr>
                <w:i/>
              </w:rPr>
            </w:rPrChange>
          </w:rPr>
          <w:delText xml:space="preserve"> </w:delText>
        </w:r>
      </w:del>
      <w:ins w:id="1771" w:author="Antonio Antetomaso" w:date="2017-03-21T23:42:00Z">
        <w:del w:id="1772" w:author="CARBONIN GINA" w:date="2017-05-09T22:02:00Z">
          <w:r w:rsidRPr="005E5F39" w:rsidDel="005F17F3">
            <w:rPr>
              <w:rPrChange w:id="1773" w:author="CARBONIN GINA" w:date="2017-05-09T13:09:00Z">
                <w:rPr>
                  <w:i/>
                </w:rPr>
              </w:rPrChange>
            </w:rPr>
            <w:delText>S</w:delText>
          </w:r>
        </w:del>
      </w:ins>
      <w:del w:id="1774" w:author="CARBONIN GINA" w:date="2017-05-09T22:02:00Z">
        <w:r w:rsidRPr="005E5F39" w:rsidDel="005F17F3">
          <w:rPr>
            <w:rPrChange w:id="1775" w:author="CARBONIN GINA" w:date="2017-05-09T13:09:00Z">
              <w:rPr>
                <w:i/>
              </w:rPr>
            </w:rPrChange>
          </w:rPr>
          <w:delText xml:space="preserve">security. </w:delText>
        </w:r>
      </w:del>
    </w:p>
    <w:p w14:paraId="0F36D0D8" w14:textId="76CE7932" w:rsidR="00C472E1" w:rsidRPr="005E5F39" w:rsidDel="005F17F3" w:rsidRDefault="00697B31" w:rsidP="005F17F3">
      <w:pPr>
        <w:spacing w:before="240"/>
        <w:ind w:left="794"/>
        <w:rPr>
          <w:del w:id="1776" w:author="CARBONIN GINA" w:date="2017-05-09T22:02:00Z"/>
          <w:rPrChange w:id="1777" w:author="CARBONIN GINA" w:date="2017-05-09T13:09:00Z">
            <w:rPr>
              <w:del w:id="1778" w:author="CARBONIN GINA" w:date="2017-05-09T22:02:00Z"/>
              <w:i/>
            </w:rPr>
          </w:rPrChange>
        </w:rPr>
      </w:pPr>
      <w:del w:id="1779" w:author="CARBONIN GINA" w:date="2017-05-09T22:02:00Z">
        <w:r w:rsidRPr="005E5F39" w:rsidDel="005F17F3">
          <w:rPr>
            <w:rPrChange w:id="1780" w:author="CARBONIN GINA" w:date="2017-05-09T13:09:00Z">
              <w:rPr>
                <w:i/>
              </w:rPr>
            </w:rPrChange>
          </w:rPr>
          <w:delText xml:space="preserve"> Alla  ricezione  del  messaggio,  ANPR  verifica  la  firma   del messaggio ed il sistema di Identity &amp; Access management  verifica  la validita' </w:delText>
        </w:r>
      </w:del>
      <w:ins w:id="1781" w:author="Antonio Antetomaso" w:date="2017-03-30T16:18:00Z">
        <w:del w:id="1782" w:author="CARBONIN GINA" w:date="2017-05-09T22:02:00Z">
          <w:r w:rsidR="0023543D" w:rsidRPr="005E5F39" w:rsidDel="005F17F3">
            <w:rPr>
              <w:rPrChange w:id="1783" w:author="CARBONIN GINA" w:date="2017-05-09T13:09:00Z">
                <w:rPr>
                  <w:i/>
                </w:rPr>
              </w:rPrChange>
            </w:rPr>
            <w:delText>validit</w:delText>
          </w:r>
          <w:r w:rsidR="0023543D" w:rsidRPr="005E5F39" w:rsidDel="005F17F3">
            <w:delText>à</w:delText>
          </w:r>
          <w:r w:rsidR="0023543D" w:rsidRPr="005E5F39" w:rsidDel="005F17F3">
            <w:rPr>
              <w:rPrChange w:id="1784" w:author="CARBONIN GINA" w:date="2017-05-09T13:09:00Z">
                <w:rPr>
                  <w:i/>
                </w:rPr>
              </w:rPrChange>
            </w:rPr>
            <w:delText xml:space="preserve"> </w:delText>
          </w:r>
        </w:del>
      </w:ins>
      <w:del w:id="1785" w:author="CARBONIN GINA" w:date="2017-05-09T22:02:00Z">
        <w:r w:rsidRPr="005E5F39" w:rsidDel="005F17F3">
          <w:rPr>
            <w:rPrChange w:id="1786" w:author="CARBONIN GINA" w:date="2017-05-09T13:09:00Z">
              <w:rPr>
                <w:i/>
              </w:rPr>
            </w:rPrChange>
          </w:rPr>
          <w:delText>dell'identificativo della postazione,  nonch</w:delText>
        </w:r>
      </w:del>
      <w:ins w:id="1787" w:author="Antonio Antetomaso" w:date="2017-03-30T16:19:00Z">
        <w:del w:id="1788" w:author="CARBONIN GINA" w:date="2017-05-09T22:02:00Z">
          <w:r w:rsidR="009312A2" w:rsidRPr="005E5F39" w:rsidDel="005F17F3">
            <w:delText>è</w:delText>
          </w:r>
        </w:del>
      </w:ins>
      <w:del w:id="1789" w:author="CARBONIN GINA" w:date="2017-05-09T22:02:00Z">
        <w:r w:rsidRPr="005E5F39" w:rsidDel="005F17F3">
          <w:rPr>
            <w:rPrChange w:id="1790" w:author="CARBONIN GINA" w:date="2017-05-09T13:09:00Z">
              <w:rPr>
                <w:i/>
              </w:rPr>
            </w:rPrChange>
          </w:rPr>
          <w:delText xml:space="preserve">e'  l'esistenza dell'utente e la rispondenza dell'operazione  richiesta  in  base  al profilo assegnato;  in  caso  di  esito  positivo,  ANPR  elabora  il messaggio. </w:delText>
        </w:r>
      </w:del>
    </w:p>
    <w:p w14:paraId="44F6B87F" w14:textId="77B0518D" w:rsidR="00C472E1" w:rsidRPr="005E5F39" w:rsidDel="005F17F3" w:rsidRDefault="00697B31" w:rsidP="0032708B">
      <w:pPr>
        <w:spacing w:before="240"/>
        <w:ind w:left="794"/>
        <w:rPr>
          <w:del w:id="1791" w:author="CARBONIN GINA" w:date="2017-05-09T22:02:00Z"/>
        </w:rPr>
      </w:pPr>
      <w:del w:id="1792" w:author="CARBONIN GINA" w:date="2017-05-09T22:02:00Z">
        <w:r w:rsidRPr="005E5F39" w:rsidDel="005F17F3">
          <w:delText>Da ciò consegue che:</w:delText>
        </w:r>
      </w:del>
    </w:p>
    <w:p w14:paraId="4810CBA9" w14:textId="0F9F6B41" w:rsidR="00C472E1" w:rsidRPr="005E5F39" w:rsidDel="005F17F3" w:rsidRDefault="00697B31">
      <w:pPr>
        <w:spacing w:before="240"/>
        <w:ind w:left="794"/>
        <w:rPr>
          <w:del w:id="1793" w:author="CARBONIN GINA" w:date="2017-05-09T22:02:00Z"/>
        </w:rPr>
        <w:pPrChange w:id="1794" w:author="CARBONIN GINA" w:date="2017-05-09T22:02:00Z">
          <w:pPr>
            <w:numPr>
              <w:numId w:val="1"/>
            </w:numPr>
            <w:spacing w:before="120"/>
            <w:ind w:left="1157" w:hanging="357"/>
            <w:jc w:val="both"/>
          </w:pPr>
        </w:pPrChange>
      </w:pPr>
      <w:commentRangeStart w:id="1795"/>
      <w:del w:id="1796" w:author="CARBONIN GINA" w:date="2017-05-09T22:02:00Z">
        <w:r w:rsidRPr="005E5F39" w:rsidDel="005F17F3">
          <w:delText>l’utente del comune che utilizza CIEOnline deve essere censito nel sistema ANPR;</w:delText>
        </w:r>
        <w:commentRangeEnd w:id="1795"/>
        <w:r w:rsidRPr="005E5F39" w:rsidDel="005F17F3">
          <w:commentReference w:id="1795"/>
        </w:r>
      </w:del>
    </w:p>
    <w:p w14:paraId="4761DEF9" w14:textId="157D0D9F" w:rsidR="00C472E1" w:rsidRPr="005E5F39" w:rsidDel="005F17F3" w:rsidRDefault="00697B31">
      <w:pPr>
        <w:spacing w:before="240"/>
        <w:ind w:left="794"/>
        <w:rPr>
          <w:del w:id="1797" w:author="CARBONIN GINA" w:date="2017-05-09T22:02:00Z"/>
        </w:rPr>
        <w:pPrChange w:id="1798" w:author="CARBONIN GINA" w:date="2017-05-09T22:02:00Z">
          <w:pPr>
            <w:numPr>
              <w:numId w:val="1"/>
            </w:numPr>
            <w:spacing w:before="120"/>
            <w:ind w:left="1157" w:hanging="357"/>
            <w:jc w:val="both"/>
          </w:pPr>
        </w:pPrChange>
      </w:pPr>
      <w:del w:id="1799" w:author="CARBONIN GINA" w:date="2017-05-09T22:02:00Z">
        <w:r w:rsidRPr="005E5F39" w:rsidDel="005F17F3">
          <w:delText>la postazione che si utilizza deve essere munita di un certificato di postazione di ANPR.</w:delText>
        </w:r>
      </w:del>
    </w:p>
    <w:p w14:paraId="10B3C25D" w14:textId="4A3323AA" w:rsidR="00C472E1" w:rsidRPr="005E5F39" w:rsidDel="005F17F3" w:rsidRDefault="00697B31">
      <w:pPr>
        <w:spacing w:before="240"/>
        <w:ind w:left="794"/>
        <w:rPr>
          <w:del w:id="1800" w:author="CARBONIN GINA" w:date="2017-05-09T22:02:00Z"/>
        </w:rPr>
        <w:pPrChange w:id="1801" w:author="CARBONIN GINA" w:date="2017-05-09T22:02:00Z">
          <w:pPr>
            <w:spacing w:before="240"/>
            <w:ind w:left="794"/>
            <w:jc w:val="both"/>
          </w:pPr>
        </w:pPrChange>
      </w:pPr>
      <w:del w:id="1802" w:author="CARBONIN GINA" w:date="2017-05-09T22:02:00Z">
        <w:r w:rsidRPr="005E5F39" w:rsidDel="005F17F3">
          <w:delText xml:space="preserve">Il  messaggio da predisporre quando si invoca un servizio di ANPR, inoltre,  comporta l’esecuzione di alcuni passaggi, schematizzati nella figura che segue. </w:delText>
        </w:r>
      </w:del>
    </w:p>
    <w:p w14:paraId="5B341D56" w14:textId="4A9B6785" w:rsidR="00C472E1" w:rsidRPr="005E5F39" w:rsidDel="005F17F3" w:rsidRDefault="00697B31" w:rsidP="005F17F3">
      <w:pPr>
        <w:spacing w:before="240"/>
        <w:ind w:left="794"/>
        <w:rPr>
          <w:del w:id="1803" w:author="CARBONIN GINA" w:date="2017-05-09T22:02:00Z"/>
        </w:rPr>
      </w:pPr>
      <w:del w:id="1804" w:author="CARBONIN GINA" w:date="2017-05-09T22:02:00Z">
        <w:r w:rsidRPr="005E5F39" w:rsidDel="005F17F3">
          <w:rPr>
            <w:noProof/>
          </w:rPr>
          <w:drawing>
            <wp:inline distT="0" distB="0" distL="0" distR="0" wp14:anchorId="697014D7" wp14:editId="0BDC629C">
              <wp:extent cx="5572125" cy="24003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572125" cy="2400300"/>
                      </a:xfrm>
                      <a:prstGeom prst="rect">
                        <a:avLst/>
                      </a:prstGeom>
                      <a:ln/>
                    </pic:spPr>
                  </pic:pic>
                </a:graphicData>
              </a:graphic>
            </wp:inline>
          </w:drawing>
        </w:r>
      </w:del>
    </w:p>
    <w:p w14:paraId="795644E1" w14:textId="5BC82805" w:rsidR="00C472E1" w:rsidRPr="005E5F39" w:rsidDel="005F17F3" w:rsidRDefault="00697B31">
      <w:pPr>
        <w:spacing w:before="240"/>
        <w:ind w:left="794"/>
        <w:rPr>
          <w:del w:id="1805" w:author="CARBONIN GINA" w:date="2017-05-09T22:02:00Z"/>
        </w:rPr>
        <w:pPrChange w:id="1806" w:author="CARBONIN GINA" w:date="2017-05-09T22:02:00Z">
          <w:pPr>
            <w:spacing w:before="240"/>
            <w:ind w:left="794"/>
            <w:jc w:val="both"/>
          </w:pPr>
        </w:pPrChange>
      </w:pPr>
      <w:del w:id="1807" w:author="CARBONIN GINA" w:date="2017-05-09T22:02:00Z">
        <w:r w:rsidRPr="005E5F39" w:rsidDel="005F17F3">
          <w:delText xml:space="preserve">Nel caso relativo all’utilizzo dei servizi dedicati per </w:delText>
        </w:r>
      </w:del>
      <w:ins w:id="1808" w:author="Antonio Antetomaso" w:date="2017-03-21T23:47:00Z">
        <w:del w:id="1809" w:author="CARBONIN GINA" w:date="2017-05-09T22:02:00Z">
          <w:r w:rsidRPr="005E5F39" w:rsidDel="005F17F3">
            <w:delText>al</w:delText>
          </w:r>
        </w:del>
      </w:ins>
      <w:del w:id="1810" w:author="CARBONIN GINA" w:date="2017-05-09T22:02:00Z">
        <w:r w:rsidRPr="005E5F39" w:rsidDel="005F17F3">
          <w:delText>l’emissione della CIE</w:delText>
        </w:r>
      </w:del>
      <w:ins w:id="1811" w:author="Antonio Antetomaso" w:date="2017-03-21T23:47:00Z">
        <w:del w:id="1812" w:author="CARBONIN GINA" w:date="2017-05-09T22:02:00Z">
          <w:r w:rsidRPr="005E5F39" w:rsidDel="005F17F3">
            <w:delText>,</w:delText>
          </w:r>
        </w:del>
      </w:ins>
      <w:del w:id="1813" w:author="CARBONIN GINA" w:date="2017-05-09T22:02:00Z">
        <w:r w:rsidRPr="005E5F39" w:rsidDel="005F17F3">
          <w:delText xml:space="preserve"> 2.0, per la firma dell’intero messaggio ciascun comune avrà a disposzione un certificato dedicato per comune che sarà consegnato al Ministero dell’Interno per l’installazione. </w:delText>
        </w:r>
      </w:del>
      <w:ins w:id="1814" w:author="Antonio Antetomaso" w:date="2017-03-21T23:47:00Z">
        <w:del w:id="1815" w:author="CARBONIN GINA" w:date="2017-05-09T22:02:00Z">
          <w:r w:rsidRPr="005E5F39" w:rsidDel="005F17F3">
            <w:delText>al CIEOnline verrà rilasciato un certificato dalla PKI ANPR, avente CN …</w:delText>
          </w:r>
        </w:del>
      </w:ins>
    </w:p>
    <w:p w14:paraId="7D9D675E" w14:textId="72B45E26" w:rsidR="00C472E1" w:rsidRPr="005E5F39" w:rsidDel="005F17F3" w:rsidRDefault="00697B31">
      <w:pPr>
        <w:spacing w:before="240"/>
        <w:ind w:left="794"/>
        <w:rPr>
          <w:del w:id="1816" w:author="CARBONIN GINA" w:date="2017-05-09T22:02:00Z"/>
        </w:rPr>
        <w:pPrChange w:id="1817" w:author="CARBONIN GINA" w:date="2017-05-09T22:02:00Z">
          <w:pPr>
            <w:spacing w:before="240"/>
            <w:ind w:left="794"/>
            <w:jc w:val="both"/>
          </w:pPr>
        </w:pPrChange>
      </w:pPr>
      <w:commentRangeStart w:id="1818"/>
      <w:commentRangeEnd w:id="1818"/>
      <w:del w:id="1819" w:author="CARBONIN GINA" w:date="2017-05-09T22:02:00Z">
        <w:r w:rsidRPr="005E5F39" w:rsidDel="005F17F3">
          <w:commentReference w:id="1818"/>
        </w:r>
        <w:r w:rsidRPr="005E5F39" w:rsidDel="005F17F3">
          <w:rPr>
            <w:strike/>
            <w:rPrChange w:id="1820" w:author="CARBONIN GINA" w:date="2017-05-09T13:09:00Z">
              <w:rPr/>
            </w:rPrChange>
          </w:rPr>
          <w:delText xml:space="preserve">Il CN di tale certififcato sarà costituito come segue : </w:delText>
        </w:r>
        <w:commentRangeStart w:id="1821"/>
        <w:commentRangeEnd w:id="1821"/>
        <w:r w:rsidRPr="005E5F39" w:rsidDel="005F17F3">
          <w:commentReference w:id="1821"/>
        </w:r>
        <w:r w:rsidRPr="005E5F39" w:rsidDel="005F17F3">
          <w:rPr>
            <w:b/>
            <w:strike/>
            <w:rPrChange w:id="1822" w:author="CARBONIN GINA" w:date="2017-05-09T13:09:00Z">
              <w:rPr>
                <w:b/>
              </w:rPr>
            </w:rPrChange>
          </w:rPr>
          <w:delText>[</w:delText>
        </w:r>
        <w:commentRangeStart w:id="1823"/>
        <w:commentRangeEnd w:id="1823"/>
        <w:r w:rsidRPr="005E5F39" w:rsidDel="005F17F3">
          <w:commentReference w:id="1823"/>
        </w:r>
        <w:r w:rsidRPr="005E5F39" w:rsidDel="005F17F3">
          <w:rPr>
            <w:b/>
            <w:i/>
            <w:strike/>
            <w:rPrChange w:id="1824" w:author="CARBONIN GINA" w:date="2017-05-09T13:09:00Z">
              <w:rPr>
                <w:b/>
                <w:i/>
              </w:rPr>
            </w:rPrChange>
          </w:rPr>
          <w:delText>codice istat comune</w:delText>
        </w:r>
        <w:commentRangeStart w:id="1825"/>
        <w:commentRangeEnd w:id="1825"/>
        <w:r w:rsidRPr="005E5F39" w:rsidDel="005F17F3">
          <w:commentReference w:id="1825"/>
        </w:r>
        <w:r w:rsidRPr="005E5F39" w:rsidDel="005F17F3">
          <w:rPr>
            <w:b/>
            <w:strike/>
            <w:rPrChange w:id="1826" w:author="CARBONIN GINA" w:date="2017-05-09T13:09:00Z">
              <w:rPr>
                <w:b/>
              </w:rPr>
            </w:rPrChange>
          </w:rPr>
          <w:delText>] -CI-</w:delText>
        </w:r>
        <w:commentRangeStart w:id="1827"/>
        <w:commentRangeStart w:id="1828"/>
        <w:commentRangeEnd w:id="1827"/>
        <w:r w:rsidRPr="005E5F39" w:rsidDel="005F17F3">
          <w:commentReference w:id="1827"/>
        </w:r>
        <w:r w:rsidRPr="005E5F39" w:rsidDel="005F17F3">
          <w:rPr>
            <w:b/>
            <w:strike/>
            <w:rPrChange w:id="1829" w:author="CARBONIN GINA" w:date="2017-05-09T13:09:00Z">
              <w:rPr>
                <w:b/>
              </w:rPr>
            </w:rPrChange>
          </w:rPr>
          <w:delText>0001</w:delText>
        </w:r>
        <w:commentRangeEnd w:id="1828"/>
        <w:r w:rsidRPr="005E5F39" w:rsidDel="005F17F3">
          <w:commentReference w:id="1828"/>
        </w:r>
        <w:commentRangeStart w:id="1830"/>
        <w:commentRangeEnd w:id="1830"/>
        <w:r w:rsidRPr="005E5F39" w:rsidDel="005F17F3">
          <w:commentReference w:id="1830"/>
        </w:r>
        <w:r w:rsidRPr="005E5F39" w:rsidDel="005F17F3">
          <w:rPr>
            <w:strike/>
            <w:rPrChange w:id="1831" w:author="CARBONIN GINA" w:date="2017-05-09T13:09:00Z">
              <w:rPr/>
            </w:rPrChange>
          </w:rPr>
          <w:delText xml:space="preserve">. </w:delText>
        </w:r>
      </w:del>
    </w:p>
    <w:p w14:paraId="1A937644" w14:textId="073B25BB" w:rsidR="00C472E1" w:rsidRPr="005E5F39" w:rsidDel="005F17F3" w:rsidRDefault="00697B31">
      <w:pPr>
        <w:spacing w:before="240"/>
        <w:ind w:left="794"/>
        <w:rPr>
          <w:del w:id="1832" w:author="CARBONIN GINA" w:date="2017-05-09T22:02:00Z"/>
        </w:rPr>
        <w:pPrChange w:id="1833" w:author="CARBONIN GINA" w:date="2017-05-09T22:02:00Z">
          <w:pPr>
            <w:spacing w:before="240"/>
            <w:ind w:left="794"/>
            <w:jc w:val="both"/>
          </w:pPr>
        </w:pPrChange>
      </w:pPr>
      <w:del w:id="1834" w:author="CARBONIN GINA" w:date="2017-05-09T22:02:00Z">
        <w:r w:rsidRPr="005E5F39" w:rsidDel="005F17F3">
          <w:delText>Lo standard dei web services per trasferire queste informazioni in maniera sicura è la WS Security. La ws security prevede diverse modalità di rappresentazione (token di sicurezza)</w:delText>
        </w:r>
      </w:del>
      <w:ins w:id="1835" w:author="Antonio Antetomaso" w:date="2017-03-21T23:49:00Z">
        <w:del w:id="1836" w:author="CARBONIN GINA" w:date="2017-05-09T22:02:00Z">
          <w:r w:rsidRPr="005E5F39" w:rsidDel="005F17F3">
            <w:delText>;</w:delText>
          </w:r>
        </w:del>
      </w:ins>
      <w:del w:id="1837" w:author="CARBONIN GINA" w:date="2017-05-09T22:02:00Z">
        <w:r w:rsidRPr="005E5F39" w:rsidDel="005F17F3">
          <w:delText xml:space="preserve">, si è scelto il token SAML, che garantisce anche l’attivazione di meccanismi per garantire l’autenticità del messaggio e per trasportare in maniera sicura le informazioni richieste dalla norma sopra riportata (identificativo dell’utente e postazione); </w:delText>
        </w:r>
        <w:commentRangeStart w:id="1838"/>
        <w:r w:rsidRPr="005E5F39" w:rsidDel="005F17F3">
          <w:delText>questo standard, per altro, è referenziato nelle specifiche AgID.</w:delText>
        </w:r>
        <w:commentRangeEnd w:id="1838"/>
        <w:r w:rsidRPr="005E5F39" w:rsidDel="005F17F3">
          <w:commentReference w:id="1838"/>
        </w:r>
      </w:del>
    </w:p>
    <w:p w14:paraId="57909C1C" w14:textId="3EFA1258" w:rsidR="00F9372C" w:rsidRPr="005E5F39" w:rsidDel="005F17F3" w:rsidRDefault="00697B31">
      <w:pPr>
        <w:spacing w:before="240"/>
        <w:ind w:left="794"/>
        <w:rPr>
          <w:ins w:id="1839" w:author="Antonio Antetomaso" w:date="2017-03-30T16:19:00Z"/>
          <w:del w:id="1840" w:author="CARBONIN GINA" w:date="2017-05-09T22:02:00Z"/>
        </w:rPr>
        <w:pPrChange w:id="1841" w:author="CARBONIN GINA" w:date="2017-05-09T22:02:00Z">
          <w:pPr>
            <w:spacing w:before="240"/>
            <w:ind w:left="794"/>
            <w:jc w:val="both"/>
          </w:pPr>
        </w:pPrChange>
      </w:pPr>
      <w:del w:id="1842" w:author="CARBONIN GINA" w:date="2017-05-09T22:02:00Z">
        <w:r w:rsidRPr="005E5F39" w:rsidDel="005F17F3">
          <w:delText xml:space="preserve">Per la produzione del token SAML si possono utilizzare le librerie open source indicate nelle specifiche che contengono anche la necessaria documentazione; non è richiesto, in particolare di realizzare  una infrastruttura di Identità Federata (IDP) basata su SAML come già indicato nelle specifiche. E’ sufficiente  usare un server nel quale sono configurate  le librerie SAML (anche open source), già indicate nelle specifiche, per applicare lo standard WS Security </w:delText>
        </w:r>
      </w:del>
      <w:ins w:id="1843" w:author="Antonio Antetomaso" w:date="2017-03-30T16:19:00Z">
        <w:del w:id="1844" w:author="CARBONIN GINA" w:date="2017-05-09T22:02:00Z">
          <w:r w:rsidR="00F9372C" w:rsidRPr="005E5F39" w:rsidDel="005F17F3">
            <w:delText>.</w:delText>
          </w:r>
        </w:del>
      </w:ins>
    </w:p>
    <w:p w14:paraId="637771D3" w14:textId="1A9E9B74" w:rsidR="00F9372C" w:rsidRPr="005E5F39" w:rsidDel="005F17F3" w:rsidRDefault="00F9372C">
      <w:pPr>
        <w:spacing w:before="240"/>
        <w:ind w:left="794"/>
        <w:rPr>
          <w:ins w:id="1845" w:author="Antonio Antetomaso" w:date="2017-03-30T16:19:00Z"/>
          <w:del w:id="1846" w:author="CARBONIN GINA" w:date="2017-05-09T22:02:00Z"/>
        </w:rPr>
        <w:pPrChange w:id="1847" w:author="CARBONIN GINA" w:date="2017-05-09T22:02:00Z">
          <w:pPr/>
        </w:pPrChange>
      </w:pPr>
      <w:ins w:id="1848" w:author="Antonio Antetomaso" w:date="2017-03-30T16:19:00Z">
        <w:del w:id="1849" w:author="CARBONIN GINA" w:date="2017-05-09T22:02:00Z">
          <w:r w:rsidRPr="005E5F39" w:rsidDel="005F17F3">
            <w:br w:type="page"/>
          </w:r>
        </w:del>
      </w:ins>
    </w:p>
    <w:p w14:paraId="262CBE96" w14:textId="11F59E40" w:rsidR="00C472E1" w:rsidRPr="005F17F3" w:rsidDel="005F17F3" w:rsidRDefault="00697B31" w:rsidP="005F17F3">
      <w:pPr>
        <w:spacing w:before="240"/>
        <w:ind w:left="794"/>
        <w:rPr>
          <w:del w:id="1850" w:author="CARBONIN GINA" w:date="2017-05-09T22:02:00Z"/>
        </w:rPr>
      </w:pPr>
      <w:del w:id="1851" w:author="CARBONIN GINA" w:date="2017-05-09T22:02:00Z">
        <w:r w:rsidRPr="005F17F3" w:rsidDel="005F17F3">
          <w:delText>;</w:delText>
        </w:r>
      </w:del>
    </w:p>
    <w:p w14:paraId="1D983698" w14:textId="16C4CB54" w:rsidR="00C472E1" w:rsidRPr="005F17F3" w:rsidDel="005F17F3" w:rsidRDefault="00C472E1">
      <w:pPr>
        <w:spacing w:before="240"/>
        <w:ind w:left="794"/>
        <w:rPr>
          <w:del w:id="1852" w:author="CARBONIN GINA" w:date="2017-05-09T22:02:00Z"/>
        </w:rPr>
        <w:pPrChange w:id="1853" w:author="CARBONIN GINA" w:date="2017-05-09T22:02:00Z">
          <w:pPr>
            <w:spacing w:before="240"/>
            <w:ind w:left="794"/>
            <w:jc w:val="both"/>
          </w:pPr>
        </w:pPrChange>
      </w:pPr>
    </w:p>
    <w:p w14:paraId="73731E3D" w14:textId="66373737" w:rsidR="00C472E1" w:rsidRPr="005F17F3" w:rsidDel="005F17F3" w:rsidRDefault="008309FF">
      <w:pPr>
        <w:spacing w:before="240"/>
        <w:ind w:left="794"/>
        <w:rPr>
          <w:del w:id="1854" w:author="CARBONIN GINA" w:date="2017-05-09T22:02:00Z"/>
        </w:rPr>
        <w:pPrChange w:id="1855" w:author="CARBONIN GINA" w:date="2017-05-09T22:02:00Z">
          <w:pPr>
            <w:keepNext/>
            <w:numPr>
              <w:ilvl w:val="1"/>
              <w:numId w:val="5"/>
            </w:numPr>
            <w:spacing w:before="600" w:after="360"/>
            <w:ind w:left="794" w:hanging="794"/>
            <w:jc w:val="both"/>
          </w:pPr>
        </w:pPrChange>
      </w:pPr>
      <w:ins w:id="1856" w:author="Antonio Antetomaso" w:date="2017-03-30T16:28:00Z">
        <w:del w:id="1857" w:author="CARBONIN GINA" w:date="2017-05-09T22:02:00Z">
          <w:r w:rsidRPr="005E5F39" w:rsidDel="005F17F3">
            <w:rPr>
              <w:rPrChange w:id="1858" w:author="CARBONIN GINA" w:date="2017-05-09T13:09:00Z">
                <w:rPr>
                  <w:b/>
                  <w:smallCaps/>
                </w:rPr>
              </w:rPrChange>
            </w:rPr>
            <w:delText xml:space="preserve"> </w:delText>
          </w:r>
        </w:del>
      </w:ins>
      <w:del w:id="1859" w:author="CARBONIN GINA" w:date="2017-05-09T22:02:00Z">
        <w:r w:rsidR="00697B31" w:rsidRPr="005E5F39" w:rsidDel="005F17F3">
          <w:rPr>
            <w:rPrChange w:id="1860" w:author="CARBONIN GINA" w:date="2017-05-09T13:09:00Z">
              <w:rPr>
                <w:b/>
                <w:smallCaps/>
              </w:rPr>
            </w:rPrChange>
          </w:rPr>
          <w:delText>WS-SECURITY</w:delText>
        </w:r>
      </w:del>
    </w:p>
    <w:p w14:paraId="225BECC5" w14:textId="6B07E151" w:rsidR="00C472E1" w:rsidRPr="005E5F39" w:rsidDel="005F17F3" w:rsidRDefault="00697B31">
      <w:pPr>
        <w:spacing w:before="240"/>
        <w:ind w:left="794"/>
        <w:rPr>
          <w:del w:id="1861" w:author="CARBONIN GINA" w:date="2017-05-09T22:02:00Z"/>
        </w:rPr>
        <w:pPrChange w:id="1862" w:author="CARBONIN GINA" w:date="2017-05-09T22:02:00Z">
          <w:pPr>
            <w:spacing w:before="240"/>
            <w:ind w:left="794"/>
            <w:jc w:val="both"/>
          </w:pPr>
        </w:pPrChange>
      </w:pPr>
      <w:del w:id="1863" w:author="CARBONIN GINA" w:date="2017-05-09T22:02:00Z">
        <w:r w:rsidRPr="005E5F39" w:rsidDel="005F17F3">
          <w:delText>Viene utilizzato lo standard “SAMLTokenProfile” della WS-Security che prevede, per la fase di autenticazione/autorizzazione dell’utente, l’utilizzo dello standard SAML.</w:delText>
        </w:r>
      </w:del>
    </w:p>
    <w:p w14:paraId="3B96F68B" w14:textId="54AB4A75" w:rsidR="00C472E1" w:rsidRPr="005E5F39" w:rsidDel="005F17F3" w:rsidRDefault="00697B31">
      <w:pPr>
        <w:spacing w:before="240"/>
        <w:ind w:left="794"/>
        <w:rPr>
          <w:del w:id="1864" w:author="CARBONIN GINA" w:date="2017-05-09T22:02:00Z"/>
        </w:rPr>
        <w:pPrChange w:id="1865" w:author="CARBONIN GINA" w:date="2017-05-09T22:02:00Z">
          <w:pPr>
            <w:spacing w:before="240"/>
            <w:ind w:left="794"/>
            <w:jc w:val="both"/>
          </w:pPr>
        </w:pPrChange>
      </w:pPr>
      <w:del w:id="1866" w:author="CARBONIN GINA" w:date="2017-05-09T22:02:00Z">
        <w:r w:rsidRPr="005E5F39" w:rsidDel="005F17F3">
          <w:delText>In particolare, in questo specifico caso, ANPR è il fornitore del servizio (Service Provider SP) mentre il comune</w:delText>
        </w:r>
      </w:del>
      <w:ins w:id="1867" w:author="Antonio Antetomaso" w:date="2017-03-21T23:52:00Z">
        <w:del w:id="1868" w:author="CARBONIN GINA" w:date="2017-05-09T22:02:00Z">
          <w:r w:rsidRPr="005E5F39" w:rsidDel="005F17F3">
            <w:delText>il CIEOnline</w:delText>
          </w:r>
        </w:del>
      </w:ins>
      <w:del w:id="1869" w:author="CARBONIN GINA" w:date="2017-05-09T22:02:00Z">
        <w:r w:rsidRPr="005E5F39" w:rsidDel="005F17F3">
          <w:delText xml:space="preserve"> che accede tramite web service ricopre il ruolo di  fornitore di identità (Identity Provider IdP): il comune  </w:delText>
        </w:r>
      </w:del>
      <w:ins w:id="1870" w:author="Antonio Antetomaso" w:date="2017-03-21T23:52:00Z">
        <w:del w:id="1871" w:author="CARBONIN GINA" w:date="2017-05-09T22:02:00Z">
          <w:r w:rsidRPr="005E5F39" w:rsidDel="005F17F3">
            <w:delText xml:space="preserve">CIEOnline  </w:delText>
          </w:r>
        </w:del>
      </w:ins>
      <w:del w:id="1872" w:author="CARBONIN GINA" w:date="2017-05-09T22:02:00Z">
        <w:r w:rsidRPr="005E5F39" w:rsidDel="005F17F3">
          <w:delText>effettua il riconoscimento del proprio utente e, tramite il proprio sistema, genera l’asserzione SAML, firmata digitalmente, da inserire nel WS-Security Header della SOAPRequest inviata ai server di ANPR.</w:delText>
        </w:r>
      </w:del>
    </w:p>
    <w:p w14:paraId="297CF615" w14:textId="17EA0D5A" w:rsidR="00C472E1" w:rsidRPr="005E5F39" w:rsidDel="005F17F3" w:rsidRDefault="00697B31">
      <w:pPr>
        <w:spacing w:before="240"/>
        <w:ind w:left="794"/>
        <w:rPr>
          <w:del w:id="1873" w:author="CARBONIN GINA" w:date="2017-05-09T22:02:00Z"/>
        </w:rPr>
        <w:pPrChange w:id="1874" w:author="CARBONIN GINA" w:date="2017-05-09T22:02:00Z">
          <w:pPr>
            <w:spacing w:before="240"/>
            <w:ind w:left="794"/>
            <w:jc w:val="both"/>
          </w:pPr>
        </w:pPrChange>
      </w:pPr>
      <w:del w:id="1875" w:author="CARBONIN GINA" w:date="2017-05-09T22:02:00Z">
        <w:r w:rsidRPr="005E5F39" w:rsidDel="005F17F3">
          <w:delText>ANPR, alla ricezione della richiesta, verifica la validità dell’asserzione contenuta nel WS-Security Header della SOAPRequest, controllando la correttezza della firma digitale apposta e, in caso positivo, concede l’accesso al servizio richiesto.</w:delText>
        </w:r>
      </w:del>
    </w:p>
    <w:p w14:paraId="39F95753" w14:textId="493F9CF0" w:rsidR="00C472E1" w:rsidRPr="005E5F39" w:rsidDel="005F17F3" w:rsidRDefault="00697B31">
      <w:pPr>
        <w:spacing w:before="240"/>
        <w:ind w:left="794"/>
        <w:rPr>
          <w:del w:id="1876" w:author="CARBONIN GINA" w:date="2017-05-09T22:02:00Z"/>
        </w:rPr>
        <w:pPrChange w:id="1877" w:author="CARBONIN GINA" w:date="2017-05-09T22:02:00Z">
          <w:pPr>
            <w:spacing w:before="240"/>
            <w:ind w:left="794"/>
            <w:jc w:val="both"/>
          </w:pPr>
        </w:pPrChange>
      </w:pPr>
      <w:del w:id="1878" w:author="CARBONIN GINA" w:date="2017-05-09T22:02:00Z">
        <w:r w:rsidRPr="005E5F39" w:rsidDel="005F17F3">
          <w:delText>L’asserzione SAML prodotta dal comune, oltre a contenere l’identificativo dell’utente (</w:delText>
        </w:r>
        <w:r w:rsidRPr="005E5F39" w:rsidDel="005F17F3">
          <w:rPr>
            <w:b/>
          </w:rPr>
          <w:delText>IdOperatore</w:delText>
        </w:r>
        <w:r w:rsidRPr="005E5F39" w:rsidDel="005F17F3">
          <w:delText>) come identità principale alla quale è stata rilasciata l’asserzione stessa, deve contenere  nei propri attributi le seguenti informazioni:</w:delText>
        </w:r>
      </w:del>
    </w:p>
    <w:p w14:paraId="2D97E0DF" w14:textId="7334044B" w:rsidR="00C472E1" w:rsidRPr="005E5F39" w:rsidDel="005F17F3" w:rsidRDefault="00697B31">
      <w:pPr>
        <w:spacing w:before="240"/>
        <w:ind w:left="794"/>
        <w:rPr>
          <w:del w:id="1879" w:author="CARBONIN GINA" w:date="2017-05-09T22:02:00Z"/>
        </w:rPr>
        <w:pPrChange w:id="1880" w:author="CARBONIN GINA" w:date="2017-05-09T22:02:00Z">
          <w:pPr>
            <w:numPr>
              <w:numId w:val="1"/>
            </w:numPr>
            <w:spacing w:before="120"/>
            <w:ind w:left="1157" w:hanging="357"/>
            <w:jc w:val="both"/>
          </w:pPr>
        </w:pPrChange>
      </w:pPr>
      <w:del w:id="1881" w:author="CARBONIN GINA" w:date="2017-05-09T22:02:00Z">
        <w:r w:rsidRPr="005E5F39" w:rsidDel="005F17F3">
          <w:rPr>
            <w:b/>
          </w:rPr>
          <w:delText>IdSede</w:delText>
        </w:r>
        <w:r w:rsidRPr="005E5F39" w:rsidDel="005F17F3">
          <w:delText xml:space="preserve"> - Codice ISTAT del comune (es. 058091);</w:delText>
        </w:r>
      </w:del>
    </w:p>
    <w:p w14:paraId="369A9D0F" w14:textId="6076B516" w:rsidR="00C472E1" w:rsidRPr="005E5F39" w:rsidDel="005F17F3" w:rsidRDefault="00697B31">
      <w:pPr>
        <w:spacing w:before="240"/>
        <w:ind w:left="794"/>
        <w:rPr>
          <w:del w:id="1882" w:author="CARBONIN GINA" w:date="2017-05-09T22:02:00Z"/>
        </w:rPr>
        <w:pPrChange w:id="1883" w:author="CARBONIN GINA" w:date="2017-05-09T22:02:00Z">
          <w:pPr>
            <w:numPr>
              <w:numId w:val="1"/>
            </w:numPr>
            <w:spacing w:before="120"/>
            <w:ind w:left="1157" w:hanging="357"/>
            <w:jc w:val="both"/>
          </w:pPr>
        </w:pPrChange>
      </w:pPr>
      <w:del w:id="1884" w:author="CARBONIN GINA" w:date="2017-05-09T22:02:00Z">
        <w:r w:rsidRPr="005E5F39" w:rsidDel="005F17F3">
          <w:rPr>
            <w:b/>
          </w:rPr>
          <w:delText>IdPostazione</w:delText>
        </w:r>
        <w:r w:rsidRPr="005E5F39" w:rsidDel="005F17F3">
          <w:delText xml:space="preserve"> - Identificativo della postazione contenuto nel certificato della postazione (assegnato dal sistema al momento del censimento utenti/postazioni);</w:delText>
        </w:r>
      </w:del>
    </w:p>
    <w:p w14:paraId="64881E51" w14:textId="0C8ED9A3" w:rsidR="00C472E1" w:rsidRPr="005E5F39" w:rsidDel="005F17F3" w:rsidRDefault="00697B31">
      <w:pPr>
        <w:spacing w:before="240"/>
        <w:ind w:left="794"/>
        <w:rPr>
          <w:del w:id="1885" w:author="CARBONIN GINA" w:date="2017-05-09T22:02:00Z"/>
        </w:rPr>
        <w:pPrChange w:id="1886" w:author="CARBONIN GINA" w:date="2017-05-09T22:02:00Z">
          <w:pPr>
            <w:numPr>
              <w:numId w:val="1"/>
            </w:numPr>
            <w:spacing w:before="120"/>
            <w:ind w:left="1157" w:hanging="357"/>
            <w:jc w:val="both"/>
          </w:pPr>
        </w:pPrChange>
      </w:pPr>
      <w:del w:id="1887" w:author="CARBONIN GINA" w:date="2017-05-09T22:02:00Z">
        <w:r w:rsidRPr="005E5F39" w:rsidDel="005F17F3">
          <w:rPr>
            <w:b/>
          </w:rPr>
          <w:delText>IdPostazioneFirmato</w:delText>
        </w:r>
        <w:r w:rsidRPr="005E5F39" w:rsidDel="005F17F3">
          <w:delText xml:space="preserve"> - Identificativo della postazione firmato con lo stesso certificato di postazione; </w:delText>
        </w:r>
      </w:del>
    </w:p>
    <w:p w14:paraId="54FFE968" w14:textId="7C56322E" w:rsidR="00C472E1" w:rsidRPr="005E5F39" w:rsidDel="005F17F3" w:rsidRDefault="00697B31">
      <w:pPr>
        <w:spacing w:before="240"/>
        <w:ind w:left="794"/>
        <w:rPr>
          <w:del w:id="1888" w:author="CARBONIN GINA" w:date="2017-05-09T22:02:00Z"/>
        </w:rPr>
        <w:pPrChange w:id="1889" w:author="CARBONIN GINA" w:date="2017-05-09T22:02:00Z">
          <w:pPr>
            <w:numPr>
              <w:numId w:val="1"/>
            </w:numPr>
            <w:spacing w:before="120"/>
            <w:ind w:left="1157" w:hanging="357"/>
            <w:jc w:val="both"/>
          </w:pPr>
        </w:pPrChange>
      </w:pPr>
      <w:del w:id="1890" w:author="CARBONIN GINA" w:date="2017-05-09T22:02:00Z">
        <w:r w:rsidRPr="005E5F39" w:rsidDel="005F17F3">
          <w:rPr>
            <w:b/>
          </w:rPr>
          <w:delText>IdApplicazione</w:delText>
        </w:r>
        <w:r w:rsidRPr="005E5F39" w:rsidDel="005F17F3">
          <w:delText xml:space="preserve"> - Identificativo dell’applicazione (nel caso specifico si dovrà utilizzare l’identificativo dell’applicazione che consente l’emissione della CIE).</w:delText>
        </w:r>
      </w:del>
    </w:p>
    <w:p w14:paraId="78AA2EC4" w14:textId="59078903" w:rsidR="00C472E1" w:rsidRPr="005E5F39" w:rsidDel="005F17F3" w:rsidRDefault="00697B31">
      <w:pPr>
        <w:spacing w:before="240"/>
        <w:ind w:left="794"/>
        <w:rPr>
          <w:del w:id="1891" w:author="CARBONIN GINA" w:date="2017-05-09T22:02:00Z"/>
        </w:rPr>
        <w:pPrChange w:id="1892" w:author="CARBONIN GINA" w:date="2017-05-09T22:02:00Z">
          <w:pPr>
            <w:spacing w:before="240"/>
            <w:ind w:left="794"/>
            <w:jc w:val="both"/>
          </w:pPr>
        </w:pPrChange>
      </w:pPr>
      <w:del w:id="1893" w:author="CARBONIN GINA" w:date="2017-05-09T22:02:00Z">
        <w:r w:rsidRPr="005E5F39" w:rsidDel="005F17F3">
          <w:delText>L’identificativo della postazione firmato è il Base64 di un PKCS #7 Signed Data e rappresenta il risultato della firma dell’identificativo di postazione, ottenuta con la chiave privata del certificato di postazione. Il PKCS #7 deve includere il certificato per permettere la verifica della firma.</w:delText>
        </w:r>
      </w:del>
    </w:p>
    <w:p w14:paraId="33D11C4D" w14:textId="5C6A2CDD" w:rsidR="00C472E1" w:rsidRPr="005E5F39" w:rsidDel="005F17F3" w:rsidRDefault="00697B31">
      <w:pPr>
        <w:spacing w:before="240"/>
        <w:ind w:left="794"/>
        <w:rPr>
          <w:del w:id="1894" w:author="CARBONIN GINA" w:date="2017-05-09T22:02:00Z"/>
        </w:rPr>
        <w:pPrChange w:id="1895" w:author="CARBONIN GINA" w:date="2017-05-09T22:02:00Z">
          <w:pPr>
            <w:spacing w:before="240"/>
            <w:ind w:left="794"/>
            <w:jc w:val="both"/>
          </w:pPr>
        </w:pPrChange>
      </w:pPr>
      <w:del w:id="1896" w:author="CARBONIN GINA" w:date="2017-05-09T22:02:00Z">
        <w:r w:rsidRPr="005E5F39" w:rsidDel="005F17F3">
          <w:delText>Per realizzare la firma PKCS #7, oltre a librerie crittografiche commerciali, sono disponibili librerie open source.</w:delText>
        </w:r>
      </w:del>
    </w:p>
    <w:p w14:paraId="78377CA0" w14:textId="144A9757" w:rsidR="00C472E1" w:rsidRPr="005E5F39" w:rsidDel="005F17F3" w:rsidRDefault="00697B31">
      <w:pPr>
        <w:spacing w:before="240"/>
        <w:ind w:left="794"/>
        <w:rPr>
          <w:del w:id="1897" w:author="CARBONIN GINA" w:date="2017-05-09T22:02:00Z"/>
        </w:rPr>
        <w:pPrChange w:id="1898" w:author="CARBONIN GINA" w:date="2017-05-09T22:02:00Z">
          <w:pPr>
            <w:spacing w:before="240"/>
            <w:ind w:left="794"/>
            <w:jc w:val="both"/>
          </w:pPr>
        </w:pPrChange>
      </w:pPr>
      <w:del w:id="1899" w:author="CARBONIN GINA" w:date="2017-05-09T22:02:00Z">
        <w:r w:rsidRPr="005E5F39" w:rsidDel="005F17F3">
          <w:delText>Il sistema descritto si basa su una relazione di trust tra il sistema del comune ed ANPR che utilizza certificati X509 per verificare la relazione stessa.</w:delText>
        </w:r>
      </w:del>
    </w:p>
    <w:p w14:paraId="03B51159" w14:textId="3EF2AE20" w:rsidR="00C472E1" w:rsidRPr="005E5F39" w:rsidDel="005F17F3" w:rsidRDefault="00697B31">
      <w:pPr>
        <w:spacing w:before="240"/>
        <w:ind w:left="794"/>
        <w:rPr>
          <w:del w:id="1900" w:author="CARBONIN GINA" w:date="2017-05-09T22:02:00Z"/>
        </w:rPr>
        <w:pPrChange w:id="1901" w:author="CARBONIN GINA" w:date="2017-05-09T22:02:00Z">
          <w:pPr>
            <w:spacing w:before="240"/>
            <w:ind w:left="794"/>
            <w:jc w:val="both"/>
          </w:pPr>
        </w:pPrChange>
      </w:pPr>
      <w:del w:id="1902" w:author="CARBONIN GINA" w:date="2017-05-09T22:02:00Z">
        <w:r w:rsidRPr="005E5F39" w:rsidDel="005F17F3">
          <w:delText>Il comune si dovrà, pertanto, dotare dei componenti che assicurino le funzionalità,  disponibili anche all’interno di librerie open source.</w:delText>
        </w:r>
      </w:del>
    </w:p>
    <w:p w14:paraId="54672353" w14:textId="7F0EE6B3" w:rsidR="00C472E1" w:rsidRPr="005F17F3" w:rsidDel="005F17F3" w:rsidRDefault="00C472E1">
      <w:pPr>
        <w:spacing w:before="240"/>
        <w:ind w:left="794"/>
        <w:rPr>
          <w:del w:id="1903" w:author="CARBONIN GINA" w:date="2017-05-09T22:02:00Z"/>
        </w:rPr>
        <w:pPrChange w:id="1904" w:author="CARBONIN GINA" w:date="2017-05-09T22:02:00Z">
          <w:pPr>
            <w:spacing w:before="240"/>
            <w:jc w:val="both"/>
          </w:pPr>
        </w:pPrChange>
      </w:pPr>
    </w:p>
    <w:p w14:paraId="13C31680" w14:textId="3E90C3E8" w:rsidR="00C472E1" w:rsidRPr="005F17F3" w:rsidDel="005F17F3" w:rsidRDefault="00697B31">
      <w:pPr>
        <w:spacing w:before="240"/>
        <w:ind w:left="794"/>
        <w:rPr>
          <w:del w:id="1905" w:author="CARBONIN GINA" w:date="2017-05-09T22:02:00Z"/>
        </w:rPr>
        <w:pPrChange w:id="1906" w:author="CARBONIN GINA" w:date="2017-05-09T22:02:00Z">
          <w:pPr>
            <w:keepNext/>
            <w:numPr>
              <w:ilvl w:val="1"/>
              <w:numId w:val="5"/>
            </w:numPr>
            <w:spacing w:before="600" w:after="360"/>
            <w:ind w:left="794" w:hanging="794"/>
            <w:jc w:val="both"/>
          </w:pPr>
        </w:pPrChange>
      </w:pPr>
      <w:del w:id="1907" w:author="CARBONIN GINA" w:date="2017-05-09T22:02:00Z">
        <w:r w:rsidRPr="005E5F39" w:rsidDel="005F17F3">
          <w:rPr>
            <w:rPrChange w:id="1908" w:author="CARBONIN GINA" w:date="2017-05-09T13:09:00Z">
              <w:rPr>
                <w:b/>
                <w:smallCaps/>
              </w:rPr>
            </w:rPrChange>
          </w:rPr>
          <w:delText>Interazione con i servizi ANPR CIE 2.0</w:delText>
        </w:r>
      </w:del>
    </w:p>
    <w:p w14:paraId="21A09C44" w14:textId="52B87B6A" w:rsidR="008309FF" w:rsidRPr="005E5F39" w:rsidDel="005F17F3" w:rsidRDefault="008309FF">
      <w:pPr>
        <w:spacing w:before="240"/>
        <w:ind w:left="794"/>
        <w:rPr>
          <w:ins w:id="1909" w:author="Antonio Antetomaso" w:date="2017-03-30T16:28:00Z"/>
          <w:del w:id="1910" w:author="CARBONIN GINA" w:date="2017-05-09T22:02:00Z"/>
        </w:rPr>
        <w:pPrChange w:id="1911" w:author="CARBONIN GINA" w:date="2017-05-09T22:02:00Z">
          <w:pPr>
            <w:spacing w:before="240"/>
            <w:ind w:left="907"/>
            <w:jc w:val="both"/>
          </w:pPr>
        </w:pPrChange>
      </w:pPr>
    </w:p>
    <w:p w14:paraId="2997B306" w14:textId="0A636D13" w:rsidR="008309FF" w:rsidRPr="005E5F39" w:rsidDel="005F17F3" w:rsidRDefault="008309FF">
      <w:pPr>
        <w:spacing w:before="240"/>
        <w:ind w:left="794"/>
        <w:rPr>
          <w:ins w:id="1912" w:author="Antonio Antetomaso" w:date="2017-03-30T16:28:00Z"/>
          <w:del w:id="1913" w:author="CARBONIN GINA" w:date="2017-05-09T22:02:00Z"/>
        </w:rPr>
        <w:pPrChange w:id="1914" w:author="CARBONIN GINA" w:date="2017-05-09T22:02:00Z">
          <w:pPr>
            <w:spacing w:before="240"/>
            <w:ind w:left="907"/>
            <w:jc w:val="both"/>
          </w:pPr>
        </w:pPrChange>
      </w:pPr>
    </w:p>
    <w:p w14:paraId="3E42DCD4" w14:textId="28321101" w:rsidR="00C472E1" w:rsidRPr="005E5F39" w:rsidDel="005F17F3" w:rsidRDefault="00697B31">
      <w:pPr>
        <w:spacing w:before="240"/>
        <w:ind w:left="794"/>
        <w:rPr>
          <w:del w:id="1915" w:author="CARBONIN GINA" w:date="2017-05-09T22:02:00Z"/>
        </w:rPr>
        <w:pPrChange w:id="1916" w:author="CARBONIN GINA" w:date="2017-05-09T22:02:00Z">
          <w:pPr>
            <w:spacing w:before="240"/>
            <w:ind w:left="907"/>
            <w:jc w:val="both"/>
          </w:pPr>
        </w:pPrChange>
      </w:pPr>
      <w:del w:id="1917" w:author="CARBONIN GINA" w:date="2017-05-09T22:02:00Z">
        <w:r w:rsidRPr="005E5F39" w:rsidDel="005F17F3">
          <w:delText>La modalità di interazione tra l’applicazione del Comune e il sistema ANPR prevede l’utilizzo dello standard di federazione SAML.</w:delText>
        </w:r>
      </w:del>
    </w:p>
    <w:p w14:paraId="261E90ED" w14:textId="36DB177E" w:rsidR="00C472E1" w:rsidRPr="005E5F39" w:rsidDel="005F17F3" w:rsidRDefault="00697B31">
      <w:pPr>
        <w:spacing w:before="240"/>
        <w:ind w:left="794"/>
        <w:rPr>
          <w:del w:id="1918" w:author="CARBONIN GINA" w:date="2017-05-09T22:02:00Z"/>
        </w:rPr>
        <w:pPrChange w:id="1919" w:author="CARBONIN GINA" w:date="2017-05-09T22:02:00Z">
          <w:pPr>
            <w:spacing w:before="240"/>
            <w:ind w:left="907"/>
            <w:jc w:val="both"/>
          </w:pPr>
        </w:pPrChange>
      </w:pPr>
      <w:del w:id="1920" w:author="CARBONIN GINA" w:date="2017-05-09T22:02:00Z">
        <w:r w:rsidRPr="005E5F39" w:rsidDel="005F17F3">
          <w:delText>L’applicazione richiede al proprio Identity Provider la generazione di un’asserzione SAML, firmata digitalmente con la chiave privata collegata al certificato di autenticazione del Comune emesso dalla Certification Authority (CA) di ANPR.</w:delText>
        </w:r>
      </w:del>
    </w:p>
    <w:p w14:paraId="7DAA9AC0" w14:textId="71B8F611" w:rsidR="00C472E1" w:rsidRPr="005E5F39" w:rsidDel="005F17F3" w:rsidRDefault="00697B31">
      <w:pPr>
        <w:spacing w:before="240"/>
        <w:ind w:left="794"/>
        <w:rPr>
          <w:del w:id="1921" w:author="CARBONIN GINA" w:date="2017-05-09T22:02:00Z"/>
        </w:rPr>
        <w:pPrChange w:id="1922" w:author="CARBONIN GINA" w:date="2017-05-09T22:02:00Z">
          <w:pPr>
            <w:spacing w:before="240"/>
            <w:ind w:left="907"/>
            <w:jc w:val="both"/>
          </w:pPr>
        </w:pPrChange>
      </w:pPr>
      <w:del w:id="1923" w:author="CARBONIN GINA" w:date="2017-05-09T22:02:00Z">
        <w:r w:rsidRPr="005E5F39" w:rsidDel="005F17F3">
          <w:delText>L’asserzione SAML, oltre a contenere l’identificativo di un utente (IdOperatore), al quale verrà imputata la richiesta, come identità principale alla quale è stata rilasciata l’asserzione, deve includere anche le seguenti informazioni in attributi dell’asserzione stessa:</w:delText>
        </w:r>
      </w:del>
    </w:p>
    <w:p w14:paraId="14FFC2F8" w14:textId="1BE57083" w:rsidR="00C472E1" w:rsidRPr="005E5F39" w:rsidDel="005F17F3" w:rsidRDefault="00697B31">
      <w:pPr>
        <w:spacing w:before="240"/>
        <w:ind w:left="794"/>
        <w:rPr>
          <w:del w:id="1924" w:author="CARBONIN GINA" w:date="2017-05-09T22:02:00Z"/>
        </w:rPr>
        <w:pPrChange w:id="1925" w:author="CARBONIN GINA" w:date="2017-05-09T22:02:00Z">
          <w:pPr>
            <w:numPr>
              <w:numId w:val="7"/>
            </w:numPr>
            <w:spacing w:before="120"/>
            <w:ind w:left="1267" w:hanging="360"/>
            <w:jc w:val="both"/>
          </w:pPr>
        </w:pPrChange>
      </w:pPr>
      <w:del w:id="1926" w:author="CARBONIN GINA" w:date="2017-05-09T22:02:00Z">
        <w:r w:rsidRPr="005E5F39" w:rsidDel="005F17F3">
          <w:delText>IdSede - codice ISTAT del Comune;</w:delText>
        </w:r>
      </w:del>
    </w:p>
    <w:p w14:paraId="32E76A74" w14:textId="22239698" w:rsidR="00C472E1" w:rsidRPr="005E5F39" w:rsidDel="005F17F3" w:rsidRDefault="00697B31">
      <w:pPr>
        <w:spacing w:before="240"/>
        <w:ind w:left="794"/>
        <w:rPr>
          <w:del w:id="1927" w:author="CARBONIN GINA" w:date="2017-05-09T22:02:00Z"/>
        </w:rPr>
        <w:pPrChange w:id="1928" w:author="CARBONIN GINA" w:date="2017-05-09T22:02:00Z">
          <w:pPr>
            <w:numPr>
              <w:numId w:val="7"/>
            </w:numPr>
            <w:spacing w:before="120"/>
            <w:ind w:left="1267" w:hanging="360"/>
            <w:jc w:val="both"/>
          </w:pPr>
        </w:pPrChange>
      </w:pPr>
      <w:del w:id="1929" w:author="CARBONIN GINA" w:date="2017-05-09T22:02:00Z">
        <w:r w:rsidRPr="005E5F39" w:rsidDel="005F17F3">
          <w:delText>IdPostazione - identificativo della postazione di lavoro intesa come il server dal quale viene effettuata la richiesta;</w:delText>
        </w:r>
      </w:del>
    </w:p>
    <w:p w14:paraId="72EBAD1E" w14:textId="3A53E523" w:rsidR="00C472E1" w:rsidRPr="005E5F39" w:rsidDel="005F17F3" w:rsidRDefault="00697B31">
      <w:pPr>
        <w:spacing w:before="240"/>
        <w:ind w:left="794"/>
        <w:rPr>
          <w:del w:id="1930" w:author="CARBONIN GINA" w:date="2017-05-09T22:02:00Z"/>
        </w:rPr>
        <w:pPrChange w:id="1931" w:author="CARBONIN GINA" w:date="2017-05-09T22:02:00Z">
          <w:pPr>
            <w:numPr>
              <w:numId w:val="7"/>
            </w:numPr>
            <w:spacing w:before="120"/>
            <w:ind w:left="1267" w:hanging="360"/>
            <w:jc w:val="both"/>
          </w:pPr>
        </w:pPrChange>
      </w:pPr>
      <w:del w:id="1932" w:author="CARBONIN GINA" w:date="2017-05-09T22:02:00Z">
        <w:r w:rsidRPr="005E5F39" w:rsidDel="005F17F3">
          <w:delText>IdPostazioneFirmato - PKCS#7, codificato in Base64, contenente:</w:delText>
        </w:r>
      </w:del>
    </w:p>
    <w:p w14:paraId="565D54F4" w14:textId="1092DA19" w:rsidR="00C472E1" w:rsidRPr="005E5F39" w:rsidDel="005F17F3" w:rsidRDefault="00697B31">
      <w:pPr>
        <w:spacing w:before="240"/>
        <w:ind w:left="794"/>
        <w:rPr>
          <w:del w:id="1933" w:author="CARBONIN GINA" w:date="2017-05-09T22:02:00Z"/>
        </w:rPr>
        <w:pPrChange w:id="1934" w:author="CARBONIN GINA" w:date="2017-05-09T22:02:00Z">
          <w:pPr>
            <w:numPr>
              <w:numId w:val="2"/>
            </w:numPr>
            <w:spacing w:before="120"/>
            <w:ind w:left="2160" w:hanging="360"/>
            <w:jc w:val="both"/>
          </w:pPr>
        </w:pPrChange>
      </w:pPr>
      <w:del w:id="1935" w:author="CARBONIN GINA" w:date="2017-05-09T22:02:00Z">
        <w:r w:rsidRPr="005E5F39" w:rsidDel="005F17F3">
          <w:delText>la firma dell’identificativo del server (prodotta utilizzando la chiave privata del certificato del server);</w:delText>
        </w:r>
      </w:del>
    </w:p>
    <w:p w14:paraId="5590F49F" w14:textId="7671C62B" w:rsidR="00C472E1" w:rsidRPr="005E5F39" w:rsidDel="005F17F3" w:rsidRDefault="00697B31">
      <w:pPr>
        <w:spacing w:before="240"/>
        <w:ind w:left="794"/>
        <w:rPr>
          <w:del w:id="1936" w:author="CARBONIN GINA" w:date="2017-05-09T22:02:00Z"/>
        </w:rPr>
        <w:pPrChange w:id="1937" w:author="CARBONIN GINA" w:date="2017-05-09T22:02:00Z">
          <w:pPr>
            <w:numPr>
              <w:numId w:val="2"/>
            </w:numPr>
            <w:spacing w:before="120"/>
            <w:ind w:left="2160" w:hanging="360"/>
            <w:jc w:val="both"/>
          </w:pPr>
        </w:pPrChange>
      </w:pPr>
      <w:del w:id="1938" w:author="CARBONIN GINA" w:date="2017-05-09T22:02:00Z">
        <w:r w:rsidRPr="005E5F39" w:rsidDel="005F17F3">
          <w:delText>il certificato di postazione (cioè del server) emesso dalla CA di ANPR (necessario per la validazione della firma).</w:delText>
        </w:r>
      </w:del>
    </w:p>
    <w:p w14:paraId="35056BC0" w14:textId="422C6279" w:rsidR="00C472E1" w:rsidRPr="005E5F39" w:rsidDel="005F17F3" w:rsidRDefault="00697B31">
      <w:pPr>
        <w:spacing w:before="240"/>
        <w:ind w:left="794"/>
        <w:rPr>
          <w:del w:id="1939" w:author="CARBONIN GINA" w:date="2017-05-09T22:02:00Z"/>
        </w:rPr>
        <w:pPrChange w:id="1940" w:author="CARBONIN GINA" w:date="2017-05-09T22:02:00Z">
          <w:pPr>
            <w:numPr>
              <w:numId w:val="7"/>
            </w:numPr>
            <w:spacing w:before="120"/>
            <w:ind w:left="1267" w:hanging="360"/>
            <w:jc w:val="both"/>
          </w:pPr>
        </w:pPrChange>
      </w:pPr>
      <w:del w:id="1941" w:author="CARBONIN GINA" w:date="2017-05-09T22:02:00Z">
        <w:r w:rsidRPr="005E5F39" w:rsidDel="005F17F3">
          <w:delText>IdApplicazione - identificativo dell’applicazione del Comune chiamante (nel caso specifico si dovrà utilizzare l’identificativo dell’applicazione che consente l’emissione della CIE).</w:delText>
        </w:r>
      </w:del>
    </w:p>
    <w:p w14:paraId="2C03857C" w14:textId="3BCA89F5" w:rsidR="00C472E1" w:rsidRPr="005E5F39" w:rsidDel="005F17F3" w:rsidRDefault="00C472E1">
      <w:pPr>
        <w:spacing w:before="240"/>
        <w:ind w:left="794"/>
        <w:rPr>
          <w:del w:id="1942" w:author="CARBONIN GINA" w:date="2017-05-09T22:02:00Z"/>
        </w:rPr>
        <w:pPrChange w:id="1943" w:author="CARBONIN GINA" w:date="2017-05-09T22:02:00Z">
          <w:pPr>
            <w:spacing w:before="120"/>
            <w:ind w:left="1267" w:hanging="357"/>
            <w:jc w:val="both"/>
          </w:pPr>
        </w:pPrChange>
      </w:pPr>
    </w:p>
    <w:p w14:paraId="1E24ACA2" w14:textId="641B5936" w:rsidR="00C472E1" w:rsidRPr="005E5F39" w:rsidDel="005F17F3" w:rsidRDefault="00C472E1">
      <w:pPr>
        <w:spacing w:before="240"/>
        <w:ind w:left="794"/>
        <w:rPr>
          <w:del w:id="1944" w:author="CARBONIN GINA" w:date="2017-05-09T22:02:00Z"/>
        </w:rPr>
        <w:pPrChange w:id="1945" w:author="CARBONIN GINA" w:date="2017-05-09T22:02:00Z">
          <w:pPr>
            <w:spacing w:before="120"/>
            <w:ind w:left="1267" w:hanging="357"/>
            <w:jc w:val="both"/>
          </w:pPr>
        </w:pPrChange>
      </w:pPr>
    </w:p>
    <w:p w14:paraId="7FFF7A5F" w14:textId="083A6B53" w:rsidR="00C472E1" w:rsidRPr="005E5F39" w:rsidDel="005F17F3" w:rsidRDefault="00C472E1">
      <w:pPr>
        <w:spacing w:before="240"/>
        <w:ind w:left="794"/>
        <w:rPr>
          <w:del w:id="1946" w:author="CARBONIN GINA" w:date="2017-05-09T22:02:00Z"/>
        </w:rPr>
        <w:pPrChange w:id="1947" w:author="CARBONIN GINA" w:date="2017-05-09T22:02:00Z">
          <w:pPr>
            <w:spacing w:before="120"/>
            <w:ind w:left="1267" w:hanging="357"/>
            <w:jc w:val="both"/>
          </w:pPr>
        </w:pPrChange>
      </w:pPr>
    </w:p>
    <w:p w14:paraId="07067F35" w14:textId="4434088C" w:rsidR="00C472E1" w:rsidRPr="005E5F39" w:rsidDel="005F17F3" w:rsidRDefault="00C472E1">
      <w:pPr>
        <w:spacing w:before="240"/>
        <w:ind w:left="794"/>
        <w:rPr>
          <w:del w:id="1948" w:author="CARBONIN GINA" w:date="2017-05-09T22:02:00Z"/>
        </w:rPr>
        <w:pPrChange w:id="1949" w:author="CARBONIN GINA" w:date="2017-05-09T22:02:00Z">
          <w:pPr>
            <w:spacing w:before="120"/>
            <w:ind w:left="1267" w:hanging="357"/>
            <w:jc w:val="both"/>
          </w:pPr>
        </w:pPrChange>
      </w:pPr>
    </w:p>
    <w:p w14:paraId="1F4ACEED" w14:textId="1B38C1F2" w:rsidR="00C472E1" w:rsidRPr="005E5F39" w:rsidDel="005F17F3" w:rsidRDefault="00C472E1">
      <w:pPr>
        <w:spacing w:before="240"/>
        <w:ind w:left="794"/>
        <w:rPr>
          <w:del w:id="1950" w:author="CARBONIN GINA" w:date="2017-05-09T22:02:00Z"/>
        </w:rPr>
        <w:pPrChange w:id="1951" w:author="CARBONIN GINA" w:date="2017-05-09T22:02:00Z">
          <w:pPr>
            <w:spacing w:before="120"/>
            <w:ind w:left="1267" w:hanging="357"/>
            <w:jc w:val="both"/>
          </w:pPr>
        </w:pPrChange>
      </w:pPr>
    </w:p>
    <w:tbl>
      <w:tblPr>
        <w:tblStyle w:val="a3"/>
        <w:tblW w:w="8097" w:type="dxa"/>
        <w:tblInd w:w="799" w:type="dxa"/>
        <w:tblLayout w:type="fixed"/>
        <w:tblLook w:val="0400" w:firstRow="0" w:lastRow="0" w:firstColumn="0" w:lastColumn="0" w:noHBand="0" w:noVBand="1"/>
      </w:tblPr>
      <w:tblGrid>
        <w:gridCol w:w="1803"/>
        <w:gridCol w:w="1264"/>
        <w:gridCol w:w="1446"/>
        <w:gridCol w:w="2051"/>
        <w:gridCol w:w="1533"/>
      </w:tblGrid>
      <w:tr w:rsidR="00C472E1" w:rsidRPr="005E5F39" w:rsidDel="005F17F3" w14:paraId="22ED2334" w14:textId="041BB15E">
        <w:trPr>
          <w:del w:id="1952" w:author="CARBONIN GINA" w:date="2017-05-09T22:02:00Z"/>
        </w:trPr>
        <w:tc>
          <w:tcPr>
            <w:tcW w:w="8097" w:type="dxa"/>
            <w:gridSpan w:val="5"/>
            <w:tcBorders>
              <w:top w:val="single" w:sz="8" w:space="0" w:color="000000"/>
              <w:left w:val="single" w:sz="8" w:space="0" w:color="000000"/>
              <w:bottom w:val="single" w:sz="8" w:space="0" w:color="000000"/>
              <w:right w:val="single" w:sz="8" w:space="0" w:color="000000"/>
            </w:tcBorders>
            <w:shd w:val="clear" w:color="auto" w:fill="FBD4B4"/>
            <w:tcMar>
              <w:left w:w="108" w:type="dxa"/>
              <w:right w:w="108" w:type="dxa"/>
            </w:tcMar>
          </w:tcPr>
          <w:p w14:paraId="13F11631" w14:textId="087ED0C4" w:rsidR="00C472E1" w:rsidRPr="005E5F39" w:rsidDel="005F17F3" w:rsidRDefault="00697B31">
            <w:pPr>
              <w:spacing w:before="240"/>
              <w:ind w:left="794"/>
              <w:rPr>
                <w:del w:id="1953" w:author="CARBONIN GINA" w:date="2017-05-09T22:02:00Z"/>
                <w:b/>
                <w:sz w:val="20"/>
                <w:szCs w:val="20"/>
              </w:rPr>
              <w:pPrChange w:id="1954" w:author="CARBONIN GINA" w:date="2017-05-09T22:02:00Z">
                <w:pPr>
                  <w:spacing w:before="120" w:after="120"/>
                  <w:jc w:val="center"/>
                </w:pPr>
              </w:pPrChange>
            </w:pPr>
            <w:del w:id="1955" w:author="CARBONIN GINA" w:date="2017-05-09T22:02:00Z">
              <w:r w:rsidRPr="005E5F39" w:rsidDel="005F17F3">
                <w:rPr>
                  <w:b/>
                  <w:sz w:val="20"/>
                  <w:szCs w:val="20"/>
                </w:rPr>
                <w:delText>Asserzione SAML</w:delText>
              </w:r>
            </w:del>
          </w:p>
        </w:tc>
      </w:tr>
      <w:tr w:rsidR="00C472E1" w:rsidRPr="005E5F39" w:rsidDel="005F17F3" w14:paraId="22B74839" w14:textId="24F891C1">
        <w:trPr>
          <w:del w:id="1956" w:author="CARBONIN GINA" w:date="2017-05-09T22:02:00Z"/>
        </w:trPr>
        <w:tc>
          <w:tcPr>
            <w:tcW w:w="1803" w:type="dxa"/>
            <w:tcBorders>
              <w:top w:val="nil"/>
              <w:left w:val="single" w:sz="8" w:space="0" w:color="000000"/>
              <w:bottom w:val="single" w:sz="8" w:space="0" w:color="000000"/>
              <w:right w:val="single" w:sz="8" w:space="0" w:color="000000"/>
            </w:tcBorders>
            <w:shd w:val="clear" w:color="auto" w:fill="D9D9D9"/>
            <w:tcMar>
              <w:left w:w="108" w:type="dxa"/>
              <w:right w:w="108" w:type="dxa"/>
            </w:tcMar>
            <w:vAlign w:val="center"/>
          </w:tcPr>
          <w:p w14:paraId="7E6C4DB7" w14:textId="2A5CD010" w:rsidR="00C472E1" w:rsidRPr="005E5F39" w:rsidDel="005F17F3" w:rsidRDefault="00697B31">
            <w:pPr>
              <w:spacing w:before="240"/>
              <w:ind w:left="794"/>
              <w:rPr>
                <w:del w:id="1957" w:author="CARBONIN GINA" w:date="2017-05-09T22:02:00Z"/>
                <w:b/>
                <w:sz w:val="20"/>
                <w:szCs w:val="20"/>
              </w:rPr>
              <w:pPrChange w:id="1958" w:author="CARBONIN GINA" w:date="2017-05-09T22:02:00Z">
                <w:pPr>
                  <w:spacing w:before="120" w:after="240"/>
                  <w:jc w:val="center"/>
                </w:pPr>
              </w:pPrChange>
            </w:pPr>
            <w:del w:id="1959" w:author="CARBONIN GINA" w:date="2017-05-09T22:02:00Z">
              <w:r w:rsidRPr="005E5F39" w:rsidDel="005F17F3">
                <w:rPr>
                  <w:b/>
                  <w:sz w:val="20"/>
                  <w:szCs w:val="20"/>
                </w:rPr>
                <w:delText>Authentication Statement</w:delText>
              </w:r>
            </w:del>
          </w:p>
        </w:tc>
        <w:tc>
          <w:tcPr>
            <w:tcW w:w="6294" w:type="dxa"/>
            <w:gridSpan w:val="4"/>
            <w:tcBorders>
              <w:top w:val="nil"/>
              <w:left w:val="nil"/>
              <w:bottom w:val="single" w:sz="8" w:space="0" w:color="000000"/>
              <w:right w:val="single" w:sz="8" w:space="0" w:color="000000"/>
            </w:tcBorders>
            <w:shd w:val="clear" w:color="auto" w:fill="D9D9D9"/>
            <w:tcMar>
              <w:left w:w="108" w:type="dxa"/>
              <w:right w:w="108" w:type="dxa"/>
            </w:tcMar>
          </w:tcPr>
          <w:p w14:paraId="1BEE5ECB" w14:textId="293D0514" w:rsidR="00C472E1" w:rsidRPr="005E5F39" w:rsidDel="005F17F3" w:rsidRDefault="00697B31">
            <w:pPr>
              <w:spacing w:before="240"/>
              <w:ind w:left="794"/>
              <w:rPr>
                <w:del w:id="1960" w:author="CARBONIN GINA" w:date="2017-05-09T22:02:00Z"/>
                <w:b/>
                <w:sz w:val="20"/>
                <w:szCs w:val="20"/>
              </w:rPr>
              <w:pPrChange w:id="1961" w:author="CARBONIN GINA" w:date="2017-05-09T22:02:00Z">
                <w:pPr>
                  <w:spacing w:before="120" w:after="240"/>
                  <w:jc w:val="center"/>
                </w:pPr>
              </w:pPrChange>
            </w:pPr>
            <w:del w:id="1962" w:author="CARBONIN GINA" w:date="2017-05-09T22:02:00Z">
              <w:r w:rsidRPr="005E5F39" w:rsidDel="005F17F3">
                <w:rPr>
                  <w:b/>
                  <w:sz w:val="20"/>
                  <w:szCs w:val="20"/>
                </w:rPr>
                <w:delText>Attribute Statement</w:delText>
              </w:r>
            </w:del>
          </w:p>
        </w:tc>
      </w:tr>
      <w:tr w:rsidR="00C472E1" w:rsidRPr="005E5F39" w:rsidDel="005F17F3" w14:paraId="191E7132" w14:textId="68384E15">
        <w:trPr>
          <w:del w:id="1963" w:author="CARBONIN GINA" w:date="2017-05-09T22:02:00Z"/>
        </w:trPr>
        <w:tc>
          <w:tcPr>
            <w:tcW w:w="1803" w:type="dxa"/>
            <w:tcBorders>
              <w:top w:val="nil"/>
              <w:left w:val="single" w:sz="8" w:space="0" w:color="000000"/>
              <w:bottom w:val="single" w:sz="8" w:space="0" w:color="000000"/>
              <w:right w:val="single" w:sz="8" w:space="0" w:color="000000"/>
            </w:tcBorders>
            <w:shd w:val="clear" w:color="auto" w:fill="F2F2F2"/>
            <w:tcMar>
              <w:left w:w="108" w:type="dxa"/>
              <w:right w:w="108" w:type="dxa"/>
            </w:tcMar>
            <w:vAlign w:val="center"/>
          </w:tcPr>
          <w:p w14:paraId="6C5A6834" w14:textId="64689C9B" w:rsidR="00C472E1" w:rsidRPr="005E5F39" w:rsidDel="005F17F3" w:rsidRDefault="00697B31">
            <w:pPr>
              <w:spacing w:before="240"/>
              <w:ind w:left="794"/>
              <w:rPr>
                <w:del w:id="1964" w:author="CARBONIN GINA" w:date="2017-05-09T22:02:00Z"/>
                <w:b/>
                <w:sz w:val="20"/>
                <w:szCs w:val="20"/>
              </w:rPr>
              <w:pPrChange w:id="1965" w:author="CARBONIN GINA" w:date="2017-05-09T22:02:00Z">
                <w:pPr>
                  <w:spacing w:before="40" w:after="40"/>
                  <w:jc w:val="center"/>
                </w:pPr>
              </w:pPrChange>
            </w:pPr>
            <w:del w:id="1966" w:author="CARBONIN GINA" w:date="2017-05-09T22:02:00Z">
              <w:r w:rsidRPr="005E5F39" w:rsidDel="005F17F3">
                <w:rPr>
                  <w:b/>
                  <w:sz w:val="20"/>
                  <w:szCs w:val="20"/>
                </w:rPr>
                <w:delText>Subject</w:delText>
              </w:r>
            </w:del>
          </w:p>
        </w:tc>
        <w:tc>
          <w:tcPr>
            <w:tcW w:w="1264" w:type="dxa"/>
            <w:tcBorders>
              <w:top w:val="nil"/>
              <w:left w:val="nil"/>
              <w:bottom w:val="single" w:sz="8" w:space="0" w:color="000000"/>
              <w:right w:val="single" w:sz="8" w:space="0" w:color="000000"/>
            </w:tcBorders>
            <w:shd w:val="clear" w:color="auto" w:fill="F2F2F2"/>
            <w:tcMar>
              <w:left w:w="108" w:type="dxa"/>
              <w:right w:w="108" w:type="dxa"/>
            </w:tcMar>
            <w:vAlign w:val="center"/>
          </w:tcPr>
          <w:p w14:paraId="635C8741" w14:textId="4A76A0D1" w:rsidR="00C472E1" w:rsidRPr="005E5F39" w:rsidDel="005F17F3" w:rsidRDefault="00697B31">
            <w:pPr>
              <w:spacing w:before="240"/>
              <w:ind w:left="794"/>
              <w:rPr>
                <w:del w:id="1967" w:author="CARBONIN GINA" w:date="2017-05-09T22:02:00Z"/>
                <w:b/>
                <w:sz w:val="20"/>
                <w:szCs w:val="20"/>
              </w:rPr>
              <w:pPrChange w:id="1968" w:author="CARBONIN GINA" w:date="2017-05-09T22:02:00Z">
                <w:pPr>
                  <w:spacing w:before="40" w:after="40"/>
                  <w:jc w:val="center"/>
                </w:pPr>
              </w:pPrChange>
            </w:pPr>
            <w:del w:id="1969" w:author="CARBONIN GINA" w:date="2017-05-09T22:02:00Z">
              <w:r w:rsidRPr="005E5F39" w:rsidDel="005F17F3">
                <w:rPr>
                  <w:b/>
                  <w:sz w:val="20"/>
                  <w:szCs w:val="20"/>
                </w:rPr>
                <w:delText>Attribute</w:delText>
              </w:r>
            </w:del>
          </w:p>
        </w:tc>
        <w:tc>
          <w:tcPr>
            <w:tcW w:w="1446" w:type="dxa"/>
            <w:tcBorders>
              <w:top w:val="nil"/>
              <w:left w:val="nil"/>
              <w:bottom w:val="single" w:sz="8" w:space="0" w:color="000000"/>
              <w:right w:val="single" w:sz="8" w:space="0" w:color="000000"/>
            </w:tcBorders>
            <w:shd w:val="clear" w:color="auto" w:fill="F2F2F2"/>
            <w:tcMar>
              <w:left w:w="108" w:type="dxa"/>
              <w:right w:w="108" w:type="dxa"/>
            </w:tcMar>
            <w:vAlign w:val="center"/>
          </w:tcPr>
          <w:p w14:paraId="6FBDA5E5" w14:textId="7500A2AE" w:rsidR="00C472E1" w:rsidRPr="005E5F39" w:rsidDel="005F17F3" w:rsidRDefault="00697B31">
            <w:pPr>
              <w:spacing w:before="240"/>
              <w:ind w:left="794"/>
              <w:rPr>
                <w:del w:id="1970" w:author="CARBONIN GINA" w:date="2017-05-09T22:02:00Z"/>
                <w:b/>
                <w:sz w:val="20"/>
                <w:szCs w:val="20"/>
              </w:rPr>
              <w:pPrChange w:id="1971" w:author="CARBONIN GINA" w:date="2017-05-09T22:02:00Z">
                <w:pPr>
                  <w:spacing w:before="40" w:after="40"/>
                  <w:jc w:val="center"/>
                </w:pPr>
              </w:pPrChange>
            </w:pPr>
            <w:del w:id="1972" w:author="CARBONIN GINA" w:date="2017-05-09T22:02:00Z">
              <w:r w:rsidRPr="005E5F39" w:rsidDel="005F17F3">
                <w:rPr>
                  <w:b/>
                  <w:sz w:val="20"/>
                  <w:szCs w:val="20"/>
                </w:rPr>
                <w:delText>Attribute</w:delText>
              </w:r>
            </w:del>
          </w:p>
        </w:tc>
        <w:tc>
          <w:tcPr>
            <w:tcW w:w="2051" w:type="dxa"/>
            <w:tcBorders>
              <w:top w:val="nil"/>
              <w:left w:val="nil"/>
              <w:bottom w:val="single" w:sz="8" w:space="0" w:color="000000"/>
              <w:right w:val="single" w:sz="8" w:space="0" w:color="000000"/>
            </w:tcBorders>
            <w:shd w:val="clear" w:color="auto" w:fill="F2F2F2"/>
            <w:tcMar>
              <w:left w:w="108" w:type="dxa"/>
              <w:right w:w="108" w:type="dxa"/>
            </w:tcMar>
            <w:vAlign w:val="center"/>
          </w:tcPr>
          <w:p w14:paraId="599247DD" w14:textId="7867CB2F" w:rsidR="00C472E1" w:rsidRPr="005E5F39" w:rsidDel="005F17F3" w:rsidRDefault="00697B31">
            <w:pPr>
              <w:spacing w:before="240"/>
              <w:ind w:left="794"/>
              <w:rPr>
                <w:del w:id="1973" w:author="CARBONIN GINA" w:date="2017-05-09T22:02:00Z"/>
                <w:b/>
                <w:sz w:val="20"/>
                <w:szCs w:val="20"/>
              </w:rPr>
              <w:pPrChange w:id="1974" w:author="CARBONIN GINA" w:date="2017-05-09T22:02:00Z">
                <w:pPr>
                  <w:spacing w:before="40" w:after="40"/>
                  <w:jc w:val="center"/>
                </w:pPr>
              </w:pPrChange>
            </w:pPr>
            <w:del w:id="1975" w:author="CARBONIN GINA" w:date="2017-05-09T22:02:00Z">
              <w:r w:rsidRPr="005E5F39" w:rsidDel="005F17F3">
                <w:rPr>
                  <w:b/>
                  <w:sz w:val="20"/>
                  <w:szCs w:val="20"/>
                </w:rPr>
                <w:delText>Attribute</w:delText>
              </w:r>
            </w:del>
          </w:p>
        </w:tc>
        <w:tc>
          <w:tcPr>
            <w:tcW w:w="1533" w:type="dxa"/>
            <w:tcBorders>
              <w:top w:val="nil"/>
              <w:left w:val="nil"/>
              <w:bottom w:val="single" w:sz="8" w:space="0" w:color="000000"/>
              <w:right w:val="single" w:sz="8" w:space="0" w:color="000000"/>
            </w:tcBorders>
            <w:shd w:val="clear" w:color="auto" w:fill="F2F2F2"/>
            <w:tcMar>
              <w:left w:w="108" w:type="dxa"/>
              <w:right w:w="108" w:type="dxa"/>
            </w:tcMar>
            <w:vAlign w:val="center"/>
          </w:tcPr>
          <w:p w14:paraId="5BDBC4EC" w14:textId="07371BF6" w:rsidR="00C472E1" w:rsidRPr="005E5F39" w:rsidDel="005F17F3" w:rsidRDefault="00697B31">
            <w:pPr>
              <w:spacing w:before="240"/>
              <w:ind w:left="794"/>
              <w:rPr>
                <w:del w:id="1976" w:author="CARBONIN GINA" w:date="2017-05-09T22:02:00Z"/>
                <w:b/>
                <w:sz w:val="20"/>
                <w:szCs w:val="20"/>
              </w:rPr>
              <w:pPrChange w:id="1977" w:author="CARBONIN GINA" w:date="2017-05-09T22:02:00Z">
                <w:pPr>
                  <w:spacing w:before="40" w:after="40"/>
                  <w:jc w:val="center"/>
                </w:pPr>
              </w:pPrChange>
            </w:pPr>
            <w:del w:id="1978" w:author="CARBONIN GINA" w:date="2017-05-09T22:02:00Z">
              <w:r w:rsidRPr="005E5F39" w:rsidDel="005F17F3">
                <w:rPr>
                  <w:b/>
                  <w:sz w:val="20"/>
                  <w:szCs w:val="20"/>
                </w:rPr>
                <w:delText>Attribute</w:delText>
              </w:r>
            </w:del>
          </w:p>
        </w:tc>
      </w:tr>
      <w:tr w:rsidR="00C472E1" w:rsidRPr="005E5F39" w:rsidDel="005F17F3" w14:paraId="5BECAF13" w14:textId="39F528D7">
        <w:trPr>
          <w:del w:id="1979" w:author="CARBONIN GINA" w:date="2017-05-09T22:02:00Z"/>
        </w:trPr>
        <w:tc>
          <w:tcPr>
            <w:tcW w:w="1803" w:type="dxa"/>
            <w:tcBorders>
              <w:top w:val="nil"/>
              <w:left w:val="single" w:sz="8" w:space="0" w:color="000000"/>
              <w:bottom w:val="single" w:sz="8" w:space="0" w:color="000000"/>
              <w:right w:val="single" w:sz="8" w:space="0" w:color="000000"/>
            </w:tcBorders>
            <w:tcMar>
              <w:left w:w="108" w:type="dxa"/>
              <w:right w:w="108" w:type="dxa"/>
            </w:tcMar>
            <w:vAlign w:val="center"/>
          </w:tcPr>
          <w:p w14:paraId="3FE94E60" w14:textId="6BD23D61" w:rsidR="00C472E1" w:rsidRPr="005E5F39" w:rsidDel="005F17F3" w:rsidRDefault="00697B31">
            <w:pPr>
              <w:spacing w:before="240"/>
              <w:ind w:left="794"/>
              <w:rPr>
                <w:del w:id="1980" w:author="CARBONIN GINA" w:date="2017-05-09T22:02:00Z"/>
                <w:sz w:val="20"/>
                <w:szCs w:val="20"/>
              </w:rPr>
              <w:pPrChange w:id="1981" w:author="CARBONIN GINA" w:date="2017-05-09T22:02:00Z">
                <w:pPr>
                  <w:spacing w:before="120" w:after="240"/>
                </w:pPr>
              </w:pPrChange>
            </w:pPr>
            <w:del w:id="1982" w:author="CARBONIN GINA" w:date="2017-05-09T22:02:00Z">
              <w:r w:rsidRPr="005E5F39" w:rsidDel="005F17F3">
                <w:rPr>
                  <w:sz w:val="20"/>
                  <w:szCs w:val="20"/>
                </w:rPr>
                <w:delText>IdOperatore</w:delText>
              </w:r>
            </w:del>
          </w:p>
        </w:tc>
        <w:tc>
          <w:tcPr>
            <w:tcW w:w="1264" w:type="dxa"/>
            <w:tcBorders>
              <w:top w:val="nil"/>
              <w:left w:val="nil"/>
              <w:bottom w:val="single" w:sz="8" w:space="0" w:color="000000"/>
              <w:right w:val="single" w:sz="8" w:space="0" w:color="000000"/>
            </w:tcBorders>
            <w:tcMar>
              <w:left w:w="108" w:type="dxa"/>
              <w:right w:w="108" w:type="dxa"/>
            </w:tcMar>
            <w:vAlign w:val="center"/>
          </w:tcPr>
          <w:p w14:paraId="74709017" w14:textId="690313AA" w:rsidR="00C472E1" w:rsidRPr="005E5F39" w:rsidDel="005F17F3" w:rsidRDefault="00697B31">
            <w:pPr>
              <w:spacing w:before="240"/>
              <w:ind w:left="794"/>
              <w:rPr>
                <w:del w:id="1983" w:author="CARBONIN GINA" w:date="2017-05-09T22:02:00Z"/>
                <w:sz w:val="20"/>
                <w:szCs w:val="20"/>
              </w:rPr>
              <w:pPrChange w:id="1984" w:author="CARBONIN GINA" w:date="2017-05-09T22:02:00Z">
                <w:pPr>
                  <w:spacing w:before="120" w:after="240"/>
                </w:pPr>
              </w:pPrChange>
            </w:pPr>
            <w:del w:id="1985" w:author="CARBONIN GINA" w:date="2017-05-09T22:02:00Z">
              <w:r w:rsidRPr="005E5F39" w:rsidDel="005F17F3">
                <w:rPr>
                  <w:sz w:val="20"/>
                  <w:szCs w:val="20"/>
                </w:rPr>
                <w:delText>IdSede</w:delText>
              </w:r>
            </w:del>
          </w:p>
        </w:tc>
        <w:tc>
          <w:tcPr>
            <w:tcW w:w="1446" w:type="dxa"/>
            <w:tcBorders>
              <w:top w:val="nil"/>
              <w:left w:val="nil"/>
              <w:bottom w:val="single" w:sz="8" w:space="0" w:color="000000"/>
              <w:right w:val="single" w:sz="8" w:space="0" w:color="000000"/>
            </w:tcBorders>
            <w:tcMar>
              <w:left w:w="108" w:type="dxa"/>
              <w:right w:w="108" w:type="dxa"/>
            </w:tcMar>
            <w:vAlign w:val="center"/>
          </w:tcPr>
          <w:p w14:paraId="1D54ACAE" w14:textId="0E7F497F" w:rsidR="00C472E1" w:rsidRPr="005E5F39" w:rsidDel="005F17F3" w:rsidRDefault="00697B31">
            <w:pPr>
              <w:spacing w:before="240"/>
              <w:ind w:left="794"/>
              <w:rPr>
                <w:del w:id="1986" w:author="CARBONIN GINA" w:date="2017-05-09T22:02:00Z"/>
                <w:sz w:val="20"/>
                <w:szCs w:val="20"/>
              </w:rPr>
              <w:pPrChange w:id="1987" w:author="CARBONIN GINA" w:date="2017-05-09T22:02:00Z">
                <w:pPr>
                  <w:spacing w:before="120" w:after="240"/>
                </w:pPr>
              </w:pPrChange>
            </w:pPr>
            <w:del w:id="1988" w:author="CARBONIN GINA" w:date="2017-05-09T22:02:00Z">
              <w:r w:rsidRPr="005E5F39" w:rsidDel="005F17F3">
                <w:rPr>
                  <w:sz w:val="20"/>
                  <w:szCs w:val="20"/>
                </w:rPr>
                <w:delText>IdPostazione (Server)</w:delText>
              </w:r>
            </w:del>
          </w:p>
        </w:tc>
        <w:tc>
          <w:tcPr>
            <w:tcW w:w="2051" w:type="dxa"/>
            <w:tcBorders>
              <w:top w:val="nil"/>
              <w:left w:val="nil"/>
              <w:bottom w:val="single" w:sz="8" w:space="0" w:color="000000"/>
              <w:right w:val="single" w:sz="8" w:space="0" w:color="000000"/>
            </w:tcBorders>
            <w:tcMar>
              <w:left w:w="108" w:type="dxa"/>
              <w:right w:w="108" w:type="dxa"/>
            </w:tcMar>
            <w:vAlign w:val="center"/>
          </w:tcPr>
          <w:p w14:paraId="54715F75" w14:textId="0061B4C2" w:rsidR="00C472E1" w:rsidRPr="005E5F39" w:rsidDel="005F17F3" w:rsidRDefault="00697B31">
            <w:pPr>
              <w:spacing w:before="240"/>
              <w:ind w:left="794"/>
              <w:rPr>
                <w:del w:id="1989" w:author="CARBONIN GINA" w:date="2017-05-09T22:02:00Z"/>
                <w:sz w:val="20"/>
                <w:szCs w:val="20"/>
              </w:rPr>
              <w:pPrChange w:id="1990" w:author="CARBONIN GINA" w:date="2017-05-09T22:02:00Z">
                <w:pPr>
                  <w:spacing w:before="120" w:after="240"/>
                </w:pPr>
              </w:pPrChange>
            </w:pPr>
            <w:del w:id="1991" w:author="CARBONIN GINA" w:date="2017-05-09T22:02:00Z">
              <w:r w:rsidRPr="005E5F39" w:rsidDel="005F17F3">
                <w:rPr>
                  <w:sz w:val="20"/>
                  <w:szCs w:val="20"/>
                </w:rPr>
                <w:delText>IdPostazioneFirmato (PKCS#7 Server)</w:delText>
              </w:r>
            </w:del>
          </w:p>
        </w:tc>
        <w:tc>
          <w:tcPr>
            <w:tcW w:w="1533" w:type="dxa"/>
            <w:tcBorders>
              <w:top w:val="nil"/>
              <w:left w:val="nil"/>
              <w:bottom w:val="single" w:sz="8" w:space="0" w:color="000000"/>
              <w:right w:val="single" w:sz="8" w:space="0" w:color="000000"/>
            </w:tcBorders>
            <w:tcMar>
              <w:left w:w="108" w:type="dxa"/>
              <w:right w:w="108" w:type="dxa"/>
            </w:tcMar>
            <w:vAlign w:val="center"/>
          </w:tcPr>
          <w:p w14:paraId="1C67F9F3" w14:textId="67EE3F09" w:rsidR="00C472E1" w:rsidRPr="005E5F39" w:rsidDel="005F17F3" w:rsidRDefault="00697B31">
            <w:pPr>
              <w:spacing w:before="240"/>
              <w:ind w:left="794"/>
              <w:rPr>
                <w:del w:id="1992" w:author="CARBONIN GINA" w:date="2017-05-09T22:02:00Z"/>
                <w:sz w:val="20"/>
                <w:szCs w:val="20"/>
              </w:rPr>
              <w:pPrChange w:id="1993" w:author="CARBONIN GINA" w:date="2017-05-09T22:02:00Z">
                <w:pPr>
                  <w:spacing w:before="120" w:after="240"/>
                </w:pPr>
              </w:pPrChange>
            </w:pPr>
            <w:del w:id="1994" w:author="CARBONIN GINA" w:date="2017-05-09T22:02:00Z">
              <w:r w:rsidRPr="005E5F39" w:rsidDel="005F17F3">
                <w:rPr>
                  <w:sz w:val="20"/>
                  <w:szCs w:val="20"/>
                </w:rPr>
                <w:delText>IdApplicazione</w:delText>
              </w:r>
            </w:del>
          </w:p>
        </w:tc>
      </w:tr>
    </w:tbl>
    <w:p w14:paraId="43ACDDF9" w14:textId="0D2CA184" w:rsidR="00984177" w:rsidRPr="005E5F39" w:rsidDel="005F17F3" w:rsidRDefault="00984177">
      <w:pPr>
        <w:spacing w:before="240"/>
        <w:ind w:left="794"/>
        <w:rPr>
          <w:ins w:id="1995" w:author="Antonio Antetomaso" w:date="2017-03-30T16:20:00Z"/>
          <w:del w:id="1996" w:author="CARBONIN GINA" w:date="2017-05-09T22:02:00Z"/>
        </w:rPr>
        <w:pPrChange w:id="1997" w:author="CARBONIN GINA" w:date="2017-05-09T22:02:00Z">
          <w:pPr>
            <w:spacing w:before="240"/>
            <w:ind w:left="907"/>
            <w:jc w:val="both"/>
          </w:pPr>
        </w:pPrChange>
      </w:pPr>
    </w:p>
    <w:p w14:paraId="220556E7" w14:textId="0A49B5A5" w:rsidR="00C472E1" w:rsidRPr="005F17F3" w:rsidDel="005F17F3" w:rsidRDefault="00697B31">
      <w:pPr>
        <w:spacing w:before="240"/>
        <w:ind w:left="794"/>
        <w:rPr>
          <w:del w:id="1998" w:author="CARBONIN GINA" w:date="2017-05-09T22:02:00Z"/>
          <w:highlight w:val="yellow"/>
          <w:rPrChange w:id="1999" w:author="CARBONIN GINA" w:date="2017-05-09T22:02:00Z">
            <w:rPr>
              <w:del w:id="2000" w:author="CARBONIN GINA" w:date="2017-05-09T22:02:00Z"/>
            </w:rPr>
          </w:rPrChange>
        </w:rPr>
        <w:pPrChange w:id="2001" w:author="CARBONIN GINA" w:date="2017-05-09T22:02:00Z">
          <w:pPr>
            <w:spacing w:before="240"/>
            <w:ind w:left="907"/>
            <w:jc w:val="both"/>
          </w:pPr>
        </w:pPrChange>
      </w:pPr>
      <w:del w:id="2002" w:author="CARBONIN GINA" w:date="2017-05-09T22:02:00Z">
        <w:r w:rsidRPr="005F17F3" w:rsidDel="005F17F3">
          <w:rPr>
            <w:highlight w:val="yellow"/>
            <w:rPrChange w:id="2003" w:author="CARBONIN GINA" w:date="2017-05-09T22:02:00Z">
              <w:rPr/>
            </w:rPrChange>
          </w:rPr>
          <w:delText xml:space="preserve">L’asserzione SAML è firmata con la chiave privata collegata al certificato digitale X.509 rilasciato dalla CA ANPR al Comune </w:delText>
        </w:r>
      </w:del>
      <w:ins w:id="2004" w:author="Antonio Antetomaso" w:date="2017-03-21T23:53:00Z">
        <w:del w:id="2005" w:author="CARBONIN GINA" w:date="2017-05-09T22:02:00Z">
          <w:r w:rsidRPr="005F17F3" w:rsidDel="005F17F3">
            <w:rPr>
              <w:highlight w:val="yellow"/>
              <w:rPrChange w:id="2006" w:author="CARBONIN GINA" w:date="2017-05-09T22:02:00Z">
                <w:rPr/>
              </w:rPrChange>
            </w:rPr>
            <w:delText xml:space="preserve">CIEOnline </w:delText>
          </w:r>
        </w:del>
      </w:ins>
      <w:del w:id="2007" w:author="CARBONIN GINA" w:date="2017-05-09T22:02:00Z">
        <w:r w:rsidRPr="005F17F3" w:rsidDel="005F17F3">
          <w:rPr>
            <w:highlight w:val="yellow"/>
            <w:rPrChange w:id="2008" w:author="CARBONIN GINA" w:date="2017-05-09T22:02:00Z">
              <w:rPr/>
            </w:rPrChange>
          </w:rPr>
          <w:delText xml:space="preserve">e sarà contenuta nell’header di ws security del messaggio SOAP di richiesta. </w:delText>
        </w:r>
        <w:r w:rsidRPr="005F17F3" w:rsidDel="005F17F3">
          <w:rPr>
            <w:highlight w:val="yellow"/>
          </w:rPr>
          <w:delText>L’intero messaggio SOAP può essere firmato sempre con il certificato assegnato al Comune e specificatamente prodotto per l’emissione della CIE.</w:delText>
        </w:r>
      </w:del>
    </w:p>
    <w:p w14:paraId="41E39E14" w14:textId="7D99E31E" w:rsidR="00C472E1" w:rsidRPr="005F17F3" w:rsidDel="005F17F3" w:rsidRDefault="00697B31">
      <w:pPr>
        <w:spacing w:before="240"/>
        <w:ind w:left="794"/>
        <w:rPr>
          <w:del w:id="2009" w:author="CARBONIN GINA" w:date="2017-05-09T22:02:00Z"/>
          <w:highlight w:val="yellow"/>
          <w:rPrChange w:id="2010" w:author="CARBONIN GINA" w:date="2017-05-09T22:02:00Z">
            <w:rPr>
              <w:del w:id="2011" w:author="CARBONIN GINA" w:date="2017-05-09T22:02:00Z"/>
            </w:rPr>
          </w:rPrChange>
        </w:rPr>
        <w:pPrChange w:id="2012" w:author="CARBONIN GINA" w:date="2017-05-09T22:02:00Z">
          <w:pPr>
            <w:spacing w:before="240"/>
            <w:ind w:left="907"/>
            <w:jc w:val="both"/>
          </w:pPr>
        </w:pPrChange>
      </w:pPr>
      <w:del w:id="2013" w:author="CARBONIN GINA" w:date="2017-05-09T22:02:00Z">
        <w:r w:rsidRPr="005F17F3" w:rsidDel="005F17F3">
          <w:rPr>
            <w:highlight w:val="yellow"/>
            <w:rPrChange w:id="2014" w:author="CARBONIN GINA" w:date="2017-05-09T22:02:00Z">
              <w:rPr/>
            </w:rPrChange>
          </w:rPr>
          <w:delText xml:space="preserve">L’applicazione del Comune produce la SOAP Request e la invia al sistema ANPR, ad una URL gestita da un apparato di sicurezza specializzato. </w:delText>
        </w:r>
      </w:del>
    </w:p>
    <w:p w14:paraId="54344E04" w14:textId="6D283647" w:rsidR="00C472E1" w:rsidRPr="005F17F3" w:rsidDel="005F17F3" w:rsidRDefault="00697B31">
      <w:pPr>
        <w:spacing w:before="240"/>
        <w:ind w:left="794"/>
        <w:rPr>
          <w:ins w:id="2015" w:author="Antonio Antetomaso" w:date="2017-03-30T16:27:00Z"/>
          <w:del w:id="2016" w:author="CARBONIN GINA" w:date="2017-05-09T22:02:00Z"/>
          <w:highlight w:val="yellow"/>
          <w:rPrChange w:id="2017" w:author="CARBONIN GINA" w:date="2017-05-09T22:02:00Z">
            <w:rPr>
              <w:ins w:id="2018" w:author="Antonio Antetomaso" w:date="2017-03-30T16:27:00Z"/>
              <w:del w:id="2019" w:author="CARBONIN GINA" w:date="2017-05-09T22:02:00Z"/>
            </w:rPr>
          </w:rPrChange>
        </w:rPr>
        <w:pPrChange w:id="2020" w:author="CARBONIN GINA" w:date="2017-05-09T22:02:00Z">
          <w:pPr>
            <w:spacing w:before="240"/>
            <w:ind w:left="794"/>
            <w:jc w:val="both"/>
          </w:pPr>
        </w:pPrChange>
      </w:pPr>
      <w:del w:id="2021" w:author="CARBONIN GINA" w:date="2017-05-09T22:02:00Z">
        <w:r w:rsidRPr="005F17F3" w:rsidDel="005F17F3">
          <w:rPr>
            <w:highlight w:val="yellow"/>
            <w:rPrChange w:id="2022" w:author="CARBONIN GINA" w:date="2017-05-09T22:02:00Z">
              <w:rPr/>
            </w:rPrChange>
          </w:rPr>
          <w:delText>Il server di ANPR riceve la richiesta, verifica la validità dell’asserzione contenuta nel WS-Security Header della SOAPRequest, controllando la correttezza della firma digitale apposta, e, in caso positivo, concede l’accesso al servizio richiesto.</w:delText>
        </w:r>
      </w:del>
    </w:p>
    <w:p w14:paraId="264C275F" w14:textId="3AB72BAB" w:rsidR="008309FF" w:rsidRPr="005F17F3" w:rsidDel="005F17F3" w:rsidRDefault="008309FF">
      <w:pPr>
        <w:spacing w:before="240"/>
        <w:ind w:left="794"/>
        <w:rPr>
          <w:del w:id="2023" w:author="CARBONIN GINA" w:date="2017-05-09T22:02:00Z"/>
          <w:highlight w:val="yellow"/>
          <w:rPrChange w:id="2024" w:author="CARBONIN GINA" w:date="2017-05-09T22:02:00Z">
            <w:rPr>
              <w:del w:id="2025" w:author="CARBONIN GINA" w:date="2017-05-09T22:02:00Z"/>
            </w:rPr>
          </w:rPrChange>
        </w:rPr>
        <w:pPrChange w:id="2026" w:author="CARBONIN GINA" w:date="2017-05-09T22:02:00Z">
          <w:pPr>
            <w:spacing w:before="240"/>
            <w:ind w:left="794"/>
            <w:jc w:val="both"/>
          </w:pPr>
        </w:pPrChange>
      </w:pPr>
    </w:p>
    <w:p w14:paraId="75A1C6BE" w14:textId="15BD3D8B" w:rsidR="00C472E1" w:rsidRPr="005F17F3" w:rsidDel="005F17F3" w:rsidRDefault="00697B31">
      <w:pPr>
        <w:spacing w:before="240"/>
        <w:ind w:left="794"/>
        <w:rPr>
          <w:del w:id="2027" w:author="CARBONIN GINA" w:date="2017-05-09T22:02:00Z"/>
          <w:highlight w:val="yellow"/>
          <w:u w:val="single"/>
          <w:rPrChange w:id="2028" w:author="CARBONIN GINA" w:date="2017-05-09T22:02:00Z">
            <w:rPr>
              <w:del w:id="2029" w:author="CARBONIN GINA" w:date="2017-05-09T22:02:00Z"/>
            </w:rPr>
          </w:rPrChange>
        </w:rPr>
        <w:pPrChange w:id="2030" w:author="CARBONIN GINA" w:date="2017-05-09T22:02:00Z">
          <w:pPr>
            <w:keepNext/>
            <w:numPr>
              <w:ilvl w:val="2"/>
              <w:numId w:val="5"/>
            </w:numPr>
            <w:spacing w:before="600" w:after="360"/>
            <w:ind w:left="794" w:hanging="794"/>
            <w:jc w:val="both"/>
          </w:pPr>
        </w:pPrChange>
      </w:pPr>
      <w:del w:id="2031" w:author="CARBONIN GINA" w:date="2017-05-09T22:02:00Z">
        <w:r w:rsidRPr="005F17F3" w:rsidDel="005F17F3">
          <w:rPr>
            <w:highlight w:val="yellow"/>
            <w:u w:val="single"/>
            <w:rPrChange w:id="2032" w:author="CARBONIN GINA" w:date="2017-05-09T22:02:00Z">
              <w:rPr>
                <w:i/>
              </w:rPr>
            </w:rPrChange>
          </w:rPr>
          <w:delText xml:space="preserve">Esempio SAML Authentication Assertion da inserire nel WS-SECURITY </w:delText>
        </w:r>
      </w:del>
    </w:p>
    <w:p w14:paraId="5A525850" w14:textId="27644755" w:rsidR="00C472E1" w:rsidRPr="005F17F3" w:rsidDel="005F17F3" w:rsidRDefault="00697B31">
      <w:pPr>
        <w:spacing w:before="240"/>
        <w:ind w:left="794"/>
        <w:rPr>
          <w:del w:id="2033" w:author="CARBONIN GINA" w:date="2017-05-09T22:02:00Z"/>
          <w:highlight w:val="yellow"/>
          <w:rPrChange w:id="2034" w:author="CARBONIN GINA" w:date="2017-05-09T22:02:00Z">
            <w:rPr>
              <w:del w:id="2035" w:author="CARBONIN GINA" w:date="2017-05-09T22:02:00Z"/>
            </w:rPr>
          </w:rPrChange>
        </w:rPr>
        <w:pPrChange w:id="2036" w:author="CARBONIN GINA" w:date="2017-05-09T22:02:00Z">
          <w:pPr>
            <w:spacing w:before="240"/>
            <w:ind w:left="794"/>
            <w:jc w:val="both"/>
          </w:pPr>
        </w:pPrChange>
      </w:pPr>
      <w:del w:id="2037" w:author="CARBONIN GINA" w:date="2017-05-09T22:02:00Z">
        <w:r w:rsidRPr="005F17F3" w:rsidDel="005F17F3">
          <w:rPr>
            <w:highlight w:val="yellow"/>
            <w:rPrChange w:id="2038" w:author="CARBONIN GINA" w:date="2017-05-09T22:02:00Z">
              <w:rPr/>
            </w:rPrChange>
          </w:rPr>
          <w:delText>L’esempio riportato è inerente ad entrambi gli scenari di accesso ai servizi ANPR erogati tramite web service.</w:delText>
        </w:r>
      </w:del>
    </w:p>
    <w:p w14:paraId="2412E77B" w14:textId="29ABBD65" w:rsidR="00C472E1" w:rsidRPr="005F17F3" w:rsidDel="005F17F3" w:rsidRDefault="00697B31">
      <w:pPr>
        <w:spacing w:before="240"/>
        <w:ind w:left="794"/>
        <w:rPr>
          <w:del w:id="2039" w:author="CARBONIN GINA" w:date="2017-05-09T22:02:00Z"/>
          <w:rFonts w:ascii="Courier New" w:eastAsia="Courier New" w:hAnsi="Courier New" w:cs="Courier New"/>
          <w:b/>
          <w:sz w:val="16"/>
          <w:szCs w:val="16"/>
          <w:highlight w:val="yellow"/>
          <w:lang w:val="en-US"/>
          <w:rPrChange w:id="2040" w:author="CARBONIN GINA" w:date="2017-05-09T22:02:00Z">
            <w:rPr>
              <w:del w:id="2041" w:author="CARBONIN GINA" w:date="2017-05-09T22:02:00Z"/>
              <w:rFonts w:ascii="Courier New" w:eastAsia="Courier New" w:hAnsi="Courier New" w:cs="Courier New"/>
              <w:b/>
              <w:sz w:val="16"/>
              <w:szCs w:val="16"/>
              <w:lang w:val="en-US"/>
            </w:rPr>
          </w:rPrChange>
        </w:rPr>
        <w:pPrChange w:id="2042" w:author="CARBONIN GINA" w:date="2017-05-09T22:02:00Z">
          <w:pPr>
            <w:spacing w:before="240"/>
            <w:ind w:left="794"/>
            <w:jc w:val="both"/>
          </w:pPr>
        </w:pPrChange>
      </w:pPr>
      <w:del w:id="2043" w:author="CARBONIN GINA" w:date="2017-05-09T22:02:00Z">
        <w:r w:rsidRPr="005F17F3" w:rsidDel="005F17F3">
          <w:rPr>
            <w:rFonts w:ascii="Courier New" w:eastAsia="Courier New" w:hAnsi="Courier New" w:cs="Courier New"/>
            <w:b/>
            <w:sz w:val="16"/>
            <w:szCs w:val="16"/>
            <w:highlight w:val="yellow"/>
            <w:lang w:val="en-US"/>
            <w:rPrChange w:id="2044" w:author="CARBONIN GINA" w:date="2017-05-09T22:02:00Z">
              <w:rPr>
                <w:rFonts w:ascii="Courier New" w:eastAsia="Courier New" w:hAnsi="Courier New" w:cs="Courier New"/>
                <w:b/>
                <w:sz w:val="16"/>
                <w:szCs w:val="16"/>
                <w:lang w:val="en-US"/>
              </w:rPr>
            </w:rPrChange>
          </w:rPr>
          <w:delText>&lt;saml2:Assertion xmlns:saml2="urn:oasis:names:tc:SAML:2.0:assertion" Version="2.0" ID="SAML-3c6ff72e-a40a-4d2a-be34-4a23948a29da" IssueInstant="2015-07-14T14:19:25Z"&gt;</w:delText>
        </w:r>
      </w:del>
    </w:p>
    <w:p w14:paraId="04471B2D" w14:textId="1F7ED651" w:rsidR="00C472E1" w:rsidRPr="005F17F3" w:rsidDel="005F17F3" w:rsidRDefault="00697B31">
      <w:pPr>
        <w:spacing w:before="240"/>
        <w:ind w:left="794"/>
        <w:rPr>
          <w:del w:id="2045" w:author="CARBONIN GINA" w:date="2017-05-09T22:02:00Z"/>
          <w:rFonts w:ascii="Courier New" w:eastAsia="Courier New" w:hAnsi="Courier New" w:cs="Courier New"/>
          <w:b/>
          <w:sz w:val="16"/>
          <w:szCs w:val="16"/>
          <w:highlight w:val="yellow"/>
          <w:lang w:val="en-US"/>
          <w:rPrChange w:id="2046" w:author="CARBONIN GINA" w:date="2017-05-09T22:02:00Z">
            <w:rPr>
              <w:del w:id="2047" w:author="CARBONIN GINA" w:date="2017-05-09T22:02:00Z"/>
              <w:rFonts w:ascii="Courier New" w:eastAsia="Courier New" w:hAnsi="Courier New" w:cs="Courier New"/>
              <w:b/>
              <w:sz w:val="16"/>
              <w:szCs w:val="16"/>
              <w:lang w:val="en-US"/>
            </w:rPr>
          </w:rPrChange>
        </w:rPr>
        <w:pPrChange w:id="2048" w:author="CARBONIN GINA" w:date="2017-05-09T22:02:00Z">
          <w:pPr>
            <w:spacing w:before="240"/>
            <w:ind w:left="794"/>
            <w:jc w:val="both"/>
          </w:pPr>
        </w:pPrChange>
      </w:pPr>
      <w:del w:id="2049" w:author="CARBONIN GINA" w:date="2017-05-09T22:02:00Z">
        <w:r w:rsidRPr="005F17F3" w:rsidDel="005F17F3">
          <w:rPr>
            <w:rFonts w:ascii="Courier New" w:eastAsia="Courier New" w:hAnsi="Courier New" w:cs="Courier New"/>
            <w:b/>
            <w:sz w:val="16"/>
            <w:szCs w:val="16"/>
            <w:highlight w:val="yellow"/>
            <w:lang w:val="en-US"/>
            <w:rPrChange w:id="2050" w:author="CARBONIN GINA" w:date="2017-05-09T22:02:00Z">
              <w:rPr>
                <w:rFonts w:ascii="Courier New" w:eastAsia="Courier New" w:hAnsi="Courier New" w:cs="Courier New"/>
                <w:b/>
                <w:sz w:val="16"/>
                <w:szCs w:val="16"/>
                <w:lang w:val="en-US"/>
              </w:rPr>
            </w:rPrChange>
          </w:rPr>
          <w:tab/>
          <w:delText>&lt;saml2:Issuer&gt;XS&lt;/saml2:Issuer&gt;</w:delText>
        </w:r>
      </w:del>
    </w:p>
    <w:p w14:paraId="36EA3762" w14:textId="1BFB8BB4" w:rsidR="00C472E1" w:rsidRPr="005F17F3" w:rsidDel="005F17F3" w:rsidRDefault="00697B31">
      <w:pPr>
        <w:spacing w:before="240"/>
        <w:ind w:left="794"/>
        <w:rPr>
          <w:del w:id="2051" w:author="CARBONIN GINA" w:date="2017-05-09T22:02:00Z"/>
          <w:rFonts w:ascii="Courier New" w:eastAsia="Courier New" w:hAnsi="Courier New" w:cs="Courier New"/>
          <w:b/>
          <w:sz w:val="16"/>
          <w:szCs w:val="16"/>
          <w:highlight w:val="yellow"/>
          <w:lang w:val="en-US"/>
          <w:rPrChange w:id="2052" w:author="CARBONIN GINA" w:date="2017-05-09T22:02:00Z">
            <w:rPr>
              <w:del w:id="2053" w:author="CARBONIN GINA" w:date="2017-05-09T22:02:00Z"/>
              <w:rFonts w:ascii="Courier New" w:eastAsia="Courier New" w:hAnsi="Courier New" w:cs="Courier New"/>
              <w:b/>
              <w:sz w:val="16"/>
              <w:szCs w:val="16"/>
              <w:lang w:val="en-US"/>
            </w:rPr>
          </w:rPrChange>
        </w:rPr>
        <w:pPrChange w:id="2054" w:author="CARBONIN GINA" w:date="2017-05-09T22:02:00Z">
          <w:pPr>
            <w:spacing w:before="240"/>
            <w:ind w:left="794"/>
            <w:jc w:val="both"/>
          </w:pPr>
        </w:pPrChange>
      </w:pPr>
      <w:del w:id="2055" w:author="CARBONIN GINA" w:date="2017-05-09T22:02:00Z">
        <w:r w:rsidRPr="005F17F3" w:rsidDel="005F17F3">
          <w:rPr>
            <w:rFonts w:ascii="Courier New" w:eastAsia="Courier New" w:hAnsi="Courier New" w:cs="Courier New"/>
            <w:b/>
            <w:sz w:val="16"/>
            <w:szCs w:val="16"/>
            <w:highlight w:val="yellow"/>
            <w:lang w:val="en-US"/>
            <w:rPrChange w:id="2056" w:author="CARBONIN GINA" w:date="2017-05-09T22:02:00Z">
              <w:rPr>
                <w:rFonts w:ascii="Courier New" w:eastAsia="Courier New" w:hAnsi="Courier New" w:cs="Courier New"/>
                <w:b/>
                <w:sz w:val="16"/>
                <w:szCs w:val="16"/>
                <w:lang w:val="en-US"/>
              </w:rPr>
            </w:rPrChange>
          </w:rPr>
          <w:tab/>
          <w:delText>&lt;Signature xmlns="http://www.w3.org/2000/09/xmldsig#"&gt;</w:delText>
        </w:r>
      </w:del>
    </w:p>
    <w:p w14:paraId="525B809E" w14:textId="4160DCC0" w:rsidR="00C472E1" w:rsidRPr="005F17F3" w:rsidDel="005F17F3" w:rsidRDefault="00697B31">
      <w:pPr>
        <w:spacing w:before="240"/>
        <w:ind w:left="794"/>
        <w:rPr>
          <w:del w:id="2057" w:author="CARBONIN GINA" w:date="2017-05-09T22:02:00Z"/>
          <w:rFonts w:ascii="Courier New" w:eastAsia="Courier New" w:hAnsi="Courier New" w:cs="Courier New"/>
          <w:b/>
          <w:sz w:val="16"/>
          <w:szCs w:val="16"/>
          <w:highlight w:val="yellow"/>
          <w:lang w:val="en-US"/>
          <w:rPrChange w:id="2058" w:author="CARBONIN GINA" w:date="2017-05-09T22:02:00Z">
            <w:rPr>
              <w:del w:id="2059" w:author="CARBONIN GINA" w:date="2017-05-09T22:02:00Z"/>
              <w:rFonts w:ascii="Courier New" w:eastAsia="Courier New" w:hAnsi="Courier New" w:cs="Courier New"/>
              <w:b/>
              <w:sz w:val="16"/>
              <w:szCs w:val="16"/>
              <w:lang w:val="en-US"/>
            </w:rPr>
          </w:rPrChange>
        </w:rPr>
        <w:pPrChange w:id="2060" w:author="CARBONIN GINA" w:date="2017-05-09T22:02:00Z">
          <w:pPr>
            <w:spacing w:before="240"/>
            <w:ind w:left="794"/>
            <w:jc w:val="both"/>
          </w:pPr>
        </w:pPrChange>
      </w:pPr>
      <w:del w:id="2061" w:author="CARBONIN GINA" w:date="2017-05-09T22:02:00Z">
        <w:r w:rsidRPr="005F17F3" w:rsidDel="005F17F3">
          <w:rPr>
            <w:rFonts w:ascii="Courier New" w:eastAsia="Courier New" w:hAnsi="Courier New" w:cs="Courier New"/>
            <w:b/>
            <w:sz w:val="16"/>
            <w:szCs w:val="16"/>
            <w:highlight w:val="yellow"/>
            <w:lang w:val="en-US"/>
            <w:rPrChange w:id="2062"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063" w:author="CARBONIN GINA" w:date="2017-05-09T22:02:00Z">
              <w:rPr>
                <w:rFonts w:ascii="Courier New" w:eastAsia="Courier New" w:hAnsi="Courier New" w:cs="Courier New"/>
                <w:b/>
                <w:sz w:val="16"/>
                <w:szCs w:val="16"/>
                <w:lang w:val="en-US"/>
              </w:rPr>
            </w:rPrChange>
          </w:rPr>
          <w:tab/>
          <w:delText>&lt;SignedInfo&gt;</w:delText>
        </w:r>
      </w:del>
    </w:p>
    <w:p w14:paraId="1B621B52" w14:textId="1FE80D77" w:rsidR="00C472E1" w:rsidRPr="005F17F3" w:rsidDel="005F17F3" w:rsidRDefault="00697B31">
      <w:pPr>
        <w:spacing w:before="240"/>
        <w:ind w:left="794"/>
        <w:rPr>
          <w:del w:id="2064" w:author="CARBONIN GINA" w:date="2017-05-09T22:02:00Z"/>
          <w:rFonts w:ascii="Courier New" w:eastAsia="Courier New" w:hAnsi="Courier New" w:cs="Courier New"/>
          <w:b/>
          <w:sz w:val="16"/>
          <w:szCs w:val="16"/>
          <w:highlight w:val="yellow"/>
          <w:lang w:val="en-US"/>
          <w:rPrChange w:id="2065" w:author="CARBONIN GINA" w:date="2017-05-09T22:02:00Z">
            <w:rPr>
              <w:del w:id="2066" w:author="CARBONIN GINA" w:date="2017-05-09T22:02:00Z"/>
              <w:rFonts w:ascii="Courier New" w:eastAsia="Courier New" w:hAnsi="Courier New" w:cs="Courier New"/>
              <w:b/>
              <w:sz w:val="16"/>
              <w:szCs w:val="16"/>
              <w:lang w:val="en-US"/>
            </w:rPr>
          </w:rPrChange>
        </w:rPr>
        <w:pPrChange w:id="2067" w:author="CARBONIN GINA" w:date="2017-05-09T22:02:00Z">
          <w:pPr>
            <w:spacing w:before="240"/>
            <w:ind w:left="794"/>
            <w:jc w:val="both"/>
          </w:pPr>
        </w:pPrChange>
      </w:pPr>
      <w:del w:id="2068" w:author="CARBONIN GINA" w:date="2017-05-09T22:02:00Z">
        <w:r w:rsidRPr="005F17F3" w:rsidDel="005F17F3">
          <w:rPr>
            <w:rFonts w:ascii="Courier New" w:eastAsia="Courier New" w:hAnsi="Courier New" w:cs="Courier New"/>
            <w:b/>
            <w:sz w:val="16"/>
            <w:szCs w:val="16"/>
            <w:highlight w:val="yellow"/>
            <w:lang w:val="en-US"/>
            <w:rPrChange w:id="2069"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070"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071" w:author="CARBONIN GINA" w:date="2017-05-09T22:02:00Z">
              <w:rPr>
                <w:rFonts w:ascii="Courier New" w:eastAsia="Courier New" w:hAnsi="Courier New" w:cs="Courier New"/>
                <w:b/>
                <w:sz w:val="16"/>
                <w:szCs w:val="16"/>
                <w:lang w:val="en-US"/>
              </w:rPr>
            </w:rPrChange>
          </w:rPr>
          <w:tab/>
          <w:delText>&lt;CanonicalizationMethod Algorithm="http://www.w3.org/TR/2001/REC-xml-c14n-20010315"/&gt;</w:delText>
        </w:r>
      </w:del>
    </w:p>
    <w:p w14:paraId="1DBEDE2D" w14:textId="105441C1" w:rsidR="00C472E1" w:rsidRPr="005F17F3" w:rsidDel="005F17F3" w:rsidRDefault="00697B31">
      <w:pPr>
        <w:spacing w:before="240"/>
        <w:ind w:left="794"/>
        <w:rPr>
          <w:del w:id="2072" w:author="CARBONIN GINA" w:date="2017-05-09T22:02:00Z"/>
          <w:rFonts w:ascii="Courier New" w:eastAsia="Courier New" w:hAnsi="Courier New" w:cs="Courier New"/>
          <w:b/>
          <w:sz w:val="16"/>
          <w:szCs w:val="16"/>
          <w:highlight w:val="yellow"/>
          <w:lang w:val="en-US"/>
          <w:rPrChange w:id="2073" w:author="CARBONIN GINA" w:date="2017-05-09T22:02:00Z">
            <w:rPr>
              <w:del w:id="2074" w:author="CARBONIN GINA" w:date="2017-05-09T22:02:00Z"/>
              <w:rFonts w:ascii="Courier New" w:eastAsia="Courier New" w:hAnsi="Courier New" w:cs="Courier New"/>
              <w:b/>
              <w:sz w:val="16"/>
              <w:szCs w:val="16"/>
              <w:lang w:val="en-US"/>
            </w:rPr>
          </w:rPrChange>
        </w:rPr>
        <w:pPrChange w:id="2075" w:author="CARBONIN GINA" w:date="2017-05-09T22:02:00Z">
          <w:pPr>
            <w:spacing w:before="240"/>
            <w:ind w:left="794"/>
            <w:jc w:val="both"/>
          </w:pPr>
        </w:pPrChange>
      </w:pPr>
      <w:del w:id="2076" w:author="CARBONIN GINA" w:date="2017-05-09T22:02:00Z">
        <w:r w:rsidRPr="005F17F3" w:rsidDel="005F17F3">
          <w:rPr>
            <w:rFonts w:ascii="Courier New" w:eastAsia="Courier New" w:hAnsi="Courier New" w:cs="Courier New"/>
            <w:b/>
            <w:sz w:val="16"/>
            <w:szCs w:val="16"/>
            <w:highlight w:val="yellow"/>
            <w:lang w:val="en-US"/>
            <w:rPrChange w:id="2077"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078"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079" w:author="CARBONIN GINA" w:date="2017-05-09T22:02:00Z">
              <w:rPr>
                <w:rFonts w:ascii="Courier New" w:eastAsia="Courier New" w:hAnsi="Courier New" w:cs="Courier New"/>
                <w:b/>
                <w:sz w:val="16"/>
                <w:szCs w:val="16"/>
                <w:lang w:val="en-US"/>
              </w:rPr>
            </w:rPrChange>
          </w:rPr>
          <w:tab/>
          <w:delText>&lt;SignatureMethod Algorithm="http://www.w3.org/2000/09/xmldsig#rsa-sha1"/&gt;</w:delText>
        </w:r>
      </w:del>
    </w:p>
    <w:p w14:paraId="3E5E1F77" w14:textId="495538A1" w:rsidR="00C472E1" w:rsidRPr="005F17F3" w:rsidDel="005F17F3" w:rsidRDefault="00697B31">
      <w:pPr>
        <w:spacing w:before="240"/>
        <w:ind w:left="794"/>
        <w:rPr>
          <w:del w:id="2080" w:author="CARBONIN GINA" w:date="2017-05-09T22:02:00Z"/>
          <w:rFonts w:ascii="Courier New" w:eastAsia="Courier New" w:hAnsi="Courier New" w:cs="Courier New"/>
          <w:b/>
          <w:sz w:val="16"/>
          <w:szCs w:val="16"/>
          <w:highlight w:val="yellow"/>
          <w:rPrChange w:id="2081" w:author="CARBONIN GINA" w:date="2017-05-09T22:02:00Z">
            <w:rPr>
              <w:del w:id="2082" w:author="CARBONIN GINA" w:date="2017-05-09T22:02:00Z"/>
              <w:rFonts w:ascii="Courier New" w:eastAsia="Courier New" w:hAnsi="Courier New" w:cs="Courier New"/>
              <w:b/>
              <w:sz w:val="16"/>
              <w:szCs w:val="16"/>
            </w:rPr>
          </w:rPrChange>
        </w:rPr>
        <w:pPrChange w:id="2083" w:author="CARBONIN GINA" w:date="2017-05-09T22:02:00Z">
          <w:pPr>
            <w:spacing w:before="240"/>
            <w:ind w:left="794"/>
            <w:jc w:val="both"/>
          </w:pPr>
        </w:pPrChange>
      </w:pPr>
      <w:del w:id="2084" w:author="CARBONIN GINA" w:date="2017-05-09T22:02:00Z">
        <w:r w:rsidRPr="005F17F3" w:rsidDel="005F17F3">
          <w:rPr>
            <w:rFonts w:ascii="Courier New" w:eastAsia="Courier New" w:hAnsi="Courier New" w:cs="Courier New"/>
            <w:b/>
            <w:sz w:val="16"/>
            <w:szCs w:val="16"/>
            <w:highlight w:val="yellow"/>
            <w:lang w:val="en-US"/>
            <w:rPrChange w:id="2085"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086"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087"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rPrChange w:id="2088" w:author="CARBONIN GINA" w:date="2017-05-09T22:02:00Z">
              <w:rPr>
                <w:rFonts w:ascii="Courier New" w:eastAsia="Courier New" w:hAnsi="Courier New" w:cs="Courier New"/>
                <w:b/>
                <w:sz w:val="16"/>
                <w:szCs w:val="16"/>
              </w:rPr>
            </w:rPrChange>
          </w:rPr>
          <w:delText>&lt;Reference URI="#SAML-3c6ff72e-a40a-4d2a-be34-4a23948a29da"&gt;</w:delText>
        </w:r>
      </w:del>
    </w:p>
    <w:p w14:paraId="3BE9FE22" w14:textId="301AC772" w:rsidR="00C472E1" w:rsidRPr="005F17F3" w:rsidDel="005F17F3" w:rsidRDefault="00697B31">
      <w:pPr>
        <w:spacing w:before="240"/>
        <w:ind w:left="794"/>
        <w:rPr>
          <w:del w:id="2089" w:author="CARBONIN GINA" w:date="2017-05-09T22:02:00Z"/>
          <w:rFonts w:ascii="Courier New" w:eastAsia="Courier New" w:hAnsi="Courier New" w:cs="Courier New"/>
          <w:b/>
          <w:sz w:val="16"/>
          <w:szCs w:val="16"/>
          <w:highlight w:val="yellow"/>
          <w:lang w:val="en-US"/>
          <w:rPrChange w:id="2090" w:author="CARBONIN GINA" w:date="2017-05-09T22:02:00Z">
            <w:rPr>
              <w:del w:id="2091" w:author="CARBONIN GINA" w:date="2017-05-09T22:02:00Z"/>
              <w:rFonts w:ascii="Courier New" w:eastAsia="Courier New" w:hAnsi="Courier New" w:cs="Courier New"/>
              <w:b/>
              <w:sz w:val="16"/>
              <w:szCs w:val="16"/>
              <w:lang w:val="en-US"/>
            </w:rPr>
          </w:rPrChange>
        </w:rPr>
        <w:pPrChange w:id="2092" w:author="CARBONIN GINA" w:date="2017-05-09T22:02:00Z">
          <w:pPr>
            <w:spacing w:before="240"/>
            <w:ind w:left="794"/>
            <w:jc w:val="both"/>
          </w:pPr>
        </w:pPrChange>
      </w:pPr>
      <w:del w:id="2093" w:author="CARBONIN GINA" w:date="2017-05-09T22:02:00Z">
        <w:r w:rsidRPr="005F17F3" w:rsidDel="005F17F3">
          <w:rPr>
            <w:rFonts w:ascii="Courier New" w:eastAsia="Courier New" w:hAnsi="Courier New" w:cs="Courier New"/>
            <w:b/>
            <w:sz w:val="16"/>
            <w:szCs w:val="16"/>
            <w:highlight w:val="yellow"/>
            <w:rPrChange w:id="2094"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095"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096"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097"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lang w:val="en-US"/>
            <w:rPrChange w:id="2098" w:author="CARBONIN GINA" w:date="2017-05-09T22:02:00Z">
              <w:rPr>
                <w:rFonts w:ascii="Courier New" w:eastAsia="Courier New" w:hAnsi="Courier New" w:cs="Courier New"/>
                <w:b/>
                <w:sz w:val="16"/>
                <w:szCs w:val="16"/>
                <w:lang w:val="en-US"/>
              </w:rPr>
            </w:rPrChange>
          </w:rPr>
          <w:delText>&lt;Transforms&gt;</w:delText>
        </w:r>
      </w:del>
    </w:p>
    <w:p w14:paraId="1AC73964" w14:textId="66C0FF8C" w:rsidR="00C472E1" w:rsidRPr="005F17F3" w:rsidDel="005F17F3" w:rsidRDefault="00697B31">
      <w:pPr>
        <w:spacing w:before="240"/>
        <w:ind w:left="794"/>
        <w:rPr>
          <w:del w:id="2099" w:author="CARBONIN GINA" w:date="2017-05-09T22:02:00Z"/>
          <w:rFonts w:ascii="Courier New" w:eastAsia="Courier New" w:hAnsi="Courier New" w:cs="Courier New"/>
          <w:b/>
          <w:sz w:val="16"/>
          <w:szCs w:val="16"/>
          <w:highlight w:val="yellow"/>
          <w:lang w:val="en-US"/>
          <w:rPrChange w:id="2100" w:author="CARBONIN GINA" w:date="2017-05-09T22:02:00Z">
            <w:rPr>
              <w:del w:id="2101" w:author="CARBONIN GINA" w:date="2017-05-09T22:02:00Z"/>
              <w:rFonts w:ascii="Courier New" w:eastAsia="Courier New" w:hAnsi="Courier New" w:cs="Courier New"/>
              <w:b/>
              <w:sz w:val="16"/>
              <w:szCs w:val="16"/>
              <w:lang w:val="en-US"/>
            </w:rPr>
          </w:rPrChange>
        </w:rPr>
        <w:pPrChange w:id="2102" w:author="CARBONIN GINA" w:date="2017-05-09T22:02:00Z">
          <w:pPr>
            <w:spacing w:before="240"/>
            <w:ind w:left="794"/>
            <w:jc w:val="both"/>
          </w:pPr>
        </w:pPrChange>
      </w:pPr>
      <w:del w:id="2103" w:author="CARBONIN GINA" w:date="2017-05-09T22:02:00Z">
        <w:r w:rsidRPr="005F17F3" w:rsidDel="005F17F3">
          <w:rPr>
            <w:rFonts w:ascii="Courier New" w:eastAsia="Courier New" w:hAnsi="Courier New" w:cs="Courier New"/>
            <w:b/>
            <w:sz w:val="16"/>
            <w:szCs w:val="16"/>
            <w:highlight w:val="yellow"/>
            <w:lang w:val="en-US"/>
            <w:rPrChange w:id="2104"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05"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06"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07"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08" w:author="CARBONIN GINA" w:date="2017-05-09T22:02:00Z">
              <w:rPr>
                <w:rFonts w:ascii="Courier New" w:eastAsia="Courier New" w:hAnsi="Courier New" w:cs="Courier New"/>
                <w:b/>
                <w:sz w:val="16"/>
                <w:szCs w:val="16"/>
                <w:lang w:val="en-US"/>
              </w:rPr>
            </w:rPrChange>
          </w:rPr>
          <w:tab/>
          <w:delText>&lt;Transform Algorithm="http://www.w3.org/2000/09/xmldsig#enveloped-signature"/&gt;</w:delText>
        </w:r>
      </w:del>
    </w:p>
    <w:p w14:paraId="67F17F67" w14:textId="676CD76C" w:rsidR="00C472E1" w:rsidRPr="005F17F3" w:rsidDel="005F17F3" w:rsidRDefault="00697B31">
      <w:pPr>
        <w:spacing w:before="240"/>
        <w:ind w:left="794"/>
        <w:rPr>
          <w:del w:id="2109" w:author="CARBONIN GINA" w:date="2017-05-09T22:02:00Z"/>
          <w:rFonts w:ascii="Courier New" w:eastAsia="Courier New" w:hAnsi="Courier New" w:cs="Courier New"/>
          <w:b/>
          <w:sz w:val="16"/>
          <w:szCs w:val="16"/>
          <w:highlight w:val="yellow"/>
          <w:lang w:val="en-US"/>
          <w:rPrChange w:id="2110" w:author="CARBONIN GINA" w:date="2017-05-09T22:02:00Z">
            <w:rPr>
              <w:del w:id="2111" w:author="CARBONIN GINA" w:date="2017-05-09T22:02:00Z"/>
              <w:rFonts w:ascii="Courier New" w:eastAsia="Courier New" w:hAnsi="Courier New" w:cs="Courier New"/>
              <w:b/>
              <w:sz w:val="16"/>
              <w:szCs w:val="16"/>
              <w:lang w:val="en-US"/>
            </w:rPr>
          </w:rPrChange>
        </w:rPr>
        <w:pPrChange w:id="2112" w:author="CARBONIN GINA" w:date="2017-05-09T22:02:00Z">
          <w:pPr>
            <w:spacing w:before="240"/>
            <w:ind w:left="794"/>
            <w:jc w:val="both"/>
          </w:pPr>
        </w:pPrChange>
      </w:pPr>
      <w:del w:id="2113" w:author="CARBONIN GINA" w:date="2017-05-09T22:02:00Z">
        <w:r w:rsidRPr="005F17F3" w:rsidDel="005F17F3">
          <w:rPr>
            <w:rFonts w:ascii="Courier New" w:eastAsia="Courier New" w:hAnsi="Courier New" w:cs="Courier New"/>
            <w:b/>
            <w:sz w:val="16"/>
            <w:szCs w:val="16"/>
            <w:highlight w:val="yellow"/>
            <w:lang w:val="en-US"/>
            <w:rPrChange w:id="2114"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15"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16"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17"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18" w:author="CARBONIN GINA" w:date="2017-05-09T22:02:00Z">
              <w:rPr>
                <w:rFonts w:ascii="Courier New" w:eastAsia="Courier New" w:hAnsi="Courier New" w:cs="Courier New"/>
                <w:b/>
                <w:sz w:val="16"/>
                <w:szCs w:val="16"/>
                <w:lang w:val="en-US"/>
              </w:rPr>
            </w:rPrChange>
          </w:rPr>
          <w:tab/>
          <w:delText>&lt;Transform Algorithm="http://www.w3.org/TR/2001/REC-xml-c14n-20010315"/&gt;</w:delText>
        </w:r>
      </w:del>
    </w:p>
    <w:p w14:paraId="36B17699" w14:textId="3CC87713" w:rsidR="00C472E1" w:rsidRPr="005F17F3" w:rsidDel="005F17F3" w:rsidRDefault="00697B31">
      <w:pPr>
        <w:spacing w:before="240"/>
        <w:ind w:left="794"/>
        <w:rPr>
          <w:del w:id="2119" w:author="CARBONIN GINA" w:date="2017-05-09T22:02:00Z"/>
          <w:rFonts w:ascii="Courier New" w:eastAsia="Courier New" w:hAnsi="Courier New" w:cs="Courier New"/>
          <w:b/>
          <w:sz w:val="16"/>
          <w:szCs w:val="16"/>
          <w:highlight w:val="yellow"/>
          <w:lang w:val="en-US"/>
          <w:rPrChange w:id="2120" w:author="CARBONIN GINA" w:date="2017-05-09T22:02:00Z">
            <w:rPr>
              <w:del w:id="2121" w:author="CARBONIN GINA" w:date="2017-05-09T22:02:00Z"/>
              <w:rFonts w:ascii="Courier New" w:eastAsia="Courier New" w:hAnsi="Courier New" w:cs="Courier New"/>
              <w:b/>
              <w:sz w:val="16"/>
              <w:szCs w:val="16"/>
              <w:lang w:val="en-US"/>
            </w:rPr>
          </w:rPrChange>
        </w:rPr>
        <w:pPrChange w:id="2122" w:author="CARBONIN GINA" w:date="2017-05-09T22:02:00Z">
          <w:pPr>
            <w:spacing w:before="240"/>
            <w:ind w:left="794"/>
            <w:jc w:val="both"/>
          </w:pPr>
        </w:pPrChange>
      </w:pPr>
      <w:del w:id="2123" w:author="CARBONIN GINA" w:date="2017-05-09T22:02:00Z">
        <w:r w:rsidRPr="005F17F3" w:rsidDel="005F17F3">
          <w:rPr>
            <w:rFonts w:ascii="Courier New" w:eastAsia="Courier New" w:hAnsi="Courier New" w:cs="Courier New"/>
            <w:b/>
            <w:sz w:val="16"/>
            <w:szCs w:val="16"/>
            <w:highlight w:val="yellow"/>
            <w:lang w:val="en-US"/>
            <w:rPrChange w:id="2124"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25"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26"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27" w:author="CARBONIN GINA" w:date="2017-05-09T22:02:00Z">
              <w:rPr>
                <w:rFonts w:ascii="Courier New" w:eastAsia="Courier New" w:hAnsi="Courier New" w:cs="Courier New"/>
                <w:b/>
                <w:sz w:val="16"/>
                <w:szCs w:val="16"/>
                <w:lang w:val="en-US"/>
              </w:rPr>
            </w:rPrChange>
          </w:rPr>
          <w:tab/>
          <w:delText>&lt;/Transforms&gt;</w:delText>
        </w:r>
      </w:del>
    </w:p>
    <w:p w14:paraId="511F9FCD" w14:textId="35A732C3" w:rsidR="00C472E1" w:rsidRPr="005F17F3" w:rsidDel="005F17F3" w:rsidRDefault="00697B31">
      <w:pPr>
        <w:spacing w:before="240"/>
        <w:ind w:left="794"/>
        <w:rPr>
          <w:del w:id="2128" w:author="CARBONIN GINA" w:date="2017-05-09T22:02:00Z"/>
          <w:rFonts w:ascii="Courier New" w:eastAsia="Courier New" w:hAnsi="Courier New" w:cs="Courier New"/>
          <w:b/>
          <w:sz w:val="16"/>
          <w:szCs w:val="16"/>
          <w:highlight w:val="yellow"/>
          <w:lang w:val="en-US"/>
          <w:rPrChange w:id="2129" w:author="CARBONIN GINA" w:date="2017-05-09T22:02:00Z">
            <w:rPr>
              <w:del w:id="2130" w:author="CARBONIN GINA" w:date="2017-05-09T22:02:00Z"/>
              <w:rFonts w:ascii="Courier New" w:eastAsia="Courier New" w:hAnsi="Courier New" w:cs="Courier New"/>
              <w:b/>
              <w:sz w:val="16"/>
              <w:szCs w:val="16"/>
              <w:lang w:val="en-US"/>
            </w:rPr>
          </w:rPrChange>
        </w:rPr>
        <w:pPrChange w:id="2131" w:author="CARBONIN GINA" w:date="2017-05-09T22:02:00Z">
          <w:pPr>
            <w:spacing w:before="240"/>
            <w:ind w:left="794"/>
            <w:jc w:val="both"/>
          </w:pPr>
        </w:pPrChange>
      </w:pPr>
      <w:del w:id="2132" w:author="CARBONIN GINA" w:date="2017-05-09T22:02:00Z">
        <w:r w:rsidRPr="005F17F3" w:rsidDel="005F17F3">
          <w:rPr>
            <w:rFonts w:ascii="Courier New" w:eastAsia="Courier New" w:hAnsi="Courier New" w:cs="Courier New"/>
            <w:b/>
            <w:sz w:val="16"/>
            <w:szCs w:val="16"/>
            <w:highlight w:val="yellow"/>
            <w:lang w:val="en-US"/>
            <w:rPrChange w:id="2133"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34"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35"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36" w:author="CARBONIN GINA" w:date="2017-05-09T22:02:00Z">
              <w:rPr>
                <w:rFonts w:ascii="Courier New" w:eastAsia="Courier New" w:hAnsi="Courier New" w:cs="Courier New"/>
                <w:b/>
                <w:sz w:val="16"/>
                <w:szCs w:val="16"/>
                <w:lang w:val="en-US"/>
              </w:rPr>
            </w:rPrChange>
          </w:rPr>
          <w:tab/>
          <w:delText>&lt;DigestMethod Algorithm="http://www.w3.org/2000/09/xmldsig#sha1"/&gt;</w:delText>
        </w:r>
      </w:del>
    </w:p>
    <w:p w14:paraId="45425B9B" w14:textId="156E5AD8" w:rsidR="00C472E1" w:rsidRPr="005F17F3" w:rsidDel="005F17F3" w:rsidRDefault="00697B31">
      <w:pPr>
        <w:spacing w:before="240"/>
        <w:ind w:left="794"/>
        <w:rPr>
          <w:del w:id="2137" w:author="CARBONIN GINA" w:date="2017-05-09T22:02:00Z"/>
          <w:rFonts w:ascii="Courier New" w:eastAsia="Courier New" w:hAnsi="Courier New" w:cs="Courier New"/>
          <w:b/>
          <w:sz w:val="16"/>
          <w:szCs w:val="16"/>
          <w:highlight w:val="yellow"/>
          <w:lang w:val="en-US"/>
          <w:rPrChange w:id="2138" w:author="CARBONIN GINA" w:date="2017-05-09T22:02:00Z">
            <w:rPr>
              <w:del w:id="2139" w:author="CARBONIN GINA" w:date="2017-05-09T22:02:00Z"/>
              <w:rFonts w:ascii="Courier New" w:eastAsia="Courier New" w:hAnsi="Courier New" w:cs="Courier New"/>
              <w:b/>
              <w:sz w:val="16"/>
              <w:szCs w:val="16"/>
              <w:lang w:val="en-US"/>
            </w:rPr>
          </w:rPrChange>
        </w:rPr>
        <w:pPrChange w:id="2140" w:author="CARBONIN GINA" w:date="2017-05-09T22:02:00Z">
          <w:pPr>
            <w:spacing w:before="240"/>
            <w:ind w:left="794"/>
            <w:jc w:val="both"/>
          </w:pPr>
        </w:pPrChange>
      </w:pPr>
      <w:del w:id="2141" w:author="CARBONIN GINA" w:date="2017-05-09T22:02:00Z">
        <w:r w:rsidRPr="005F17F3" w:rsidDel="005F17F3">
          <w:rPr>
            <w:rFonts w:ascii="Courier New" w:eastAsia="Courier New" w:hAnsi="Courier New" w:cs="Courier New"/>
            <w:b/>
            <w:sz w:val="16"/>
            <w:szCs w:val="16"/>
            <w:highlight w:val="yellow"/>
            <w:lang w:val="en-US"/>
            <w:rPrChange w:id="2142"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43"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44"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45" w:author="CARBONIN GINA" w:date="2017-05-09T22:02:00Z">
              <w:rPr>
                <w:rFonts w:ascii="Courier New" w:eastAsia="Courier New" w:hAnsi="Courier New" w:cs="Courier New"/>
                <w:b/>
                <w:sz w:val="16"/>
                <w:szCs w:val="16"/>
                <w:lang w:val="en-US"/>
              </w:rPr>
            </w:rPrChange>
          </w:rPr>
          <w:tab/>
          <w:delText>&lt;DigestValue&gt;qX2uM9tvgkvL9JFMqYlqPUwQOKc=&lt;/DigestValue&gt;</w:delText>
        </w:r>
      </w:del>
    </w:p>
    <w:p w14:paraId="1DC124E0" w14:textId="1EAB3B63" w:rsidR="00C472E1" w:rsidRPr="005F17F3" w:rsidDel="005F17F3" w:rsidRDefault="00697B31">
      <w:pPr>
        <w:spacing w:before="240"/>
        <w:ind w:left="794"/>
        <w:rPr>
          <w:del w:id="2146" w:author="CARBONIN GINA" w:date="2017-05-09T22:02:00Z"/>
          <w:rFonts w:ascii="Courier New" w:eastAsia="Courier New" w:hAnsi="Courier New" w:cs="Courier New"/>
          <w:b/>
          <w:sz w:val="16"/>
          <w:szCs w:val="16"/>
          <w:highlight w:val="yellow"/>
          <w:lang w:val="en-US"/>
          <w:rPrChange w:id="2147" w:author="CARBONIN GINA" w:date="2017-05-09T22:02:00Z">
            <w:rPr>
              <w:del w:id="2148" w:author="CARBONIN GINA" w:date="2017-05-09T22:02:00Z"/>
              <w:rFonts w:ascii="Courier New" w:eastAsia="Courier New" w:hAnsi="Courier New" w:cs="Courier New"/>
              <w:b/>
              <w:sz w:val="16"/>
              <w:szCs w:val="16"/>
              <w:lang w:val="en-US"/>
            </w:rPr>
          </w:rPrChange>
        </w:rPr>
        <w:pPrChange w:id="2149" w:author="CARBONIN GINA" w:date="2017-05-09T22:02:00Z">
          <w:pPr>
            <w:spacing w:before="240"/>
            <w:ind w:left="794"/>
            <w:jc w:val="both"/>
          </w:pPr>
        </w:pPrChange>
      </w:pPr>
      <w:del w:id="2150" w:author="CARBONIN GINA" w:date="2017-05-09T22:02:00Z">
        <w:r w:rsidRPr="005F17F3" w:rsidDel="005F17F3">
          <w:rPr>
            <w:rFonts w:ascii="Courier New" w:eastAsia="Courier New" w:hAnsi="Courier New" w:cs="Courier New"/>
            <w:b/>
            <w:sz w:val="16"/>
            <w:szCs w:val="16"/>
            <w:highlight w:val="yellow"/>
            <w:lang w:val="en-US"/>
            <w:rPrChange w:id="2151"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52"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53" w:author="CARBONIN GINA" w:date="2017-05-09T22:02:00Z">
              <w:rPr>
                <w:rFonts w:ascii="Courier New" w:eastAsia="Courier New" w:hAnsi="Courier New" w:cs="Courier New"/>
                <w:b/>
                <w:sz w:val="16"/>
                <w:szCs w:val="16"/>
                <w:lang w:val="en-US"/>
              </w:rPr>
            </w:rPrChange>
          </w:rPr>
          <w:tab/>
          <w:delText>&lt;/Reference&gt;</w:delText>
        </w:r>
      </w:del>
    </w:p>
    <w:p w14:paraId="15B05781" w14:textId="127CCA4C" w:rsidR="00C472E1" w:rsidRPr="005F17F3" w:rsidDel="005F17F3" w:rsidRDefault="00697B31">
      <w:pPr>
        <w:spacing w:before="240"/>
        <w:ind w:left="794"/>
        <w:rPr>
          <w:del w:id="2154" w:author="CARBONIN GINA" w:date="2017-05-09T22:02:00Z"/>
          <w:rFonts w:ascii="Courier New" w:eastAsia="Courier New" w:hAnsi="Courier New" w:cs="Courier New"/>
          <w:b/>
          <w:sz w:val="16"/>
          <w:szCs w:val="16"/>
          <w:highlight w:val="yellow"/>
          <w:lang w:val="en-US"/>
          <w:rPrChange w:id="2155" w:author="CARBONIN GINA" w:date="2017-05-09T22:02:00Z">
            <w:rPr>
              <w:del w:id="2156" w:author="CARBONIN GINA" w:date="2017-05-09T22:02:00Z"/>
              <w:rFonts w:ascii="Courier New" w:eastAsia="Courier New" w:hAnsi="Courier New" w:cs="Courier New"/>
              <w:b/>
              <w:sz w:val="16"/>
              <w:szCs w:val="16"/>
              <w:lang w:val="en-US"/>
            </w:rPr>
          </w:rPrChange>
        </w:rPr>
        <w:pPrChange w:id="2157" w:author="CARBONIN GINA" w:date="2017-05-09T22:02:00Z">
          <w:pPr>
            <w:spacing w:before="240"/>
            <w:ind w:left="794"/>
            <w:jc w:val="both"/>
          </w:pPr>
        </w:pPrChange>
      </w:pPr>
      <w:del w:id="2158" w:author="CARBONIN GINA" w:date="2017-05-09T22:02:00Z">
        <w:r w:rsidRPr="005F17F3" w:rsidDel="005F17F3">
          <w:rPr>
            <w:rFonts w:ascii="Courier New" w:eastAsia="Courier New" w:hAnsi="Courier New" w:cs="Courier New"/>
            <w:b/>
            <w:sz w:val="16"/>
            <w:szCs w:val="16"/>
            <w:highlight w:val="yellow"/>
            <w:lang w:val="en-US"/>
            <w:rPrChange w:id="2159"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60" w:author="CARBONIN GINA" w:date="2017-05-09T22:02:00Z">
              <w:rPr>
                <w:rFonts w:ascii="Courier New" w:eastAsia="Courier New" w:hAnsi="Courier New" w:cs="Courier New"/>
                <w:b/>
                <w:sz w:val="16"/>
                <w:szCs w:val="16"/>
                <w:lang w:val="en-US"/>
              </w:rPr>
            </w:rPrChange>
          </w:rPr>
          <w:tab/>
          <w:delText>&lt;/SignedInfo&gt;</w:delText>
        </w:r>
      </w:del>
    </w:p>
    <w:p w14:paraId="2919B732" w14:textId="63C6D699" w:rsidR="00C472E1" w:rsidRPr="005F17F3" w:rsidDel="005F17F3" w:rsidRDefault="00697B31">
      <w:pPr>
        <w:spacing w:before="240"/>
        <w:ind w:left="794"/>
        <w:rPr>
          <w:del w:id="2161" w:author="CARBONIN GINA" w:date="2017-05-09T22:02:00Z"/>
          <w:rFonts w:ascii="Courier New" w:eastAsia="Courier New" w:hAnsi="Courier New" w:cs="Courier New"/>
          <w:b/>
          <w:sz w:val="16"/>
          <w:szCs w:val="16"/>
          <w:highlight w:val="yellow"/>
          <w:lang w:val="en-US"/>
          <w:rPrChange w:id="2162" w:author="CARBONIN GINA" w:date="2017-05-09T22:02:00Z">
            <w:rPr>
              <w:del w:id="2163" w:author="CARBONIN GINA" w:date="2017-05-09T22:02:00Z"/>
              <w:rFonts w:ascii="Courier New" w:eastAsia="Courier New" w:hAnsi="Courier New" w:cs="Courier New"/>
              <w:b/>
              <w:sz w:val="16"/>
              <w:szCs w:val="16"/>
              <w:lang w:val="en-US"/>
            </w:rPr>
          </w:rPrChange>
        </w:rPr>
        <w:pPrChange w:id="2164" w:author="CARBONIN GINA" w:date="2017-05-09T22:02:00Z">
          <w:pPr>
            <w:spacing w:before="240"/>
            <w:ind w:left="794"/>
            <w:jc w:val="both"/>
          </w:pPr>
        </w:pPrChange>
      </w:pPr>
      <w:del w:id="2165" w:author="CARBONIN GINA" w:date="2017-05-09T22:02:00Z">
        <w:r w:rsidRPr="005F17F3" w:rsidDel="005F17F3">
          <w:rPr>
            <w:rFonts w:ascii="Courier New" w:eastAsia="Courier New" w:hAnsi="Courier New" w:cs="Courier New"/>
            <w:b/>
            <w:sz w:val="16"/>
            <w:szCs w:val="16"/>
            <w:highlight w:val="yellow"/>
            <w:lang w:val="en-US"/>
            <w:rPrChange w:id="2166"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67" w:author="CARBONIN GINA" w:date="2017-05-09T22:02:00Z">
              <w:rPr>
                <w:rFonts w:ascii="Courier New" w:eastAsia="Courier New" w:hAnsi="Courier New" w:cs="Courier New"/>
                <w:b/>
                <w:sz w:val="16"/>
                <w:szCs w:val="16"/>
                <w:lang w:val="en-US"/>
              </w:rPr>
            </w:rPrChange>
          </w:rPr>
          <w:tab/>
          <w:delText>&lt;SignatureValue&gt;mBblfDbqz1jTI4v+BG..................lJfEmXSEeiwAx9NpY=&lt;/SignatureValue&gt;</w:delText>
        </w:r>
      </w:del>
    </w:p>
    <w:p w14:paraId="5A95D001" w14:textId="1A3E92BC" w:rsidR="00C472E1" w:rsidRPr="005F17F3" w:rsidDel="005F17F3" w:rsidRDefault="00697B31">
      <w:pPr>
        <w:spacing w:before="240"/>
        <w:ind w:left="794"/>
        <w:rPr>
          <w:del w:id="2168" w:author="CARBONIN GINA" w:date="2017-05-09T22:02:00Z"/>
          <w:rFonts w:ascii="Courier New" w:eastAsia="Courier New" w:hAnsi="Courier New" w:cs="Courier New"/>
          <w:b/>
          <w:sz w:val="16"/>
          <w:szCs w:val="16"/>
          <w:highlight w:val="yellow"/>
          <w:rPrChange w:id="2169" w:author="CARBONIN GINA" w:date="2017-05-09T22:02:00Z">
            <w:rPr>
              <w:del w:id="2170" w:author="CARBONIN GINA" w:date="2017-05-09T22:02:00Z"/>
              <w:rFonts w:ascii="Courier New" w:eastAsia="Courier New" w:hAnsi="Courier New" w:cs="Courier New"/>
              <w:b/>
              <w:sz w:val="16"/>
              <w:szCs w:val="16"/>
            </w:rPr>
          </w:rPrChange>
        </w:rPr>
        <w:pPrChange w:id="2171" w:author="CARBONIN GINA" w:date="2017-05-09T22:02:00Z">
          <w:pPr>
            <w:spacing w:before="240"/>
            <w:ind w:left="794"/>
            <w:jc w:val="both"/>
          </w:pPr>
        </w:pPrChange>
      </w:pPr>
      <w:del w:id="2172" w:author="CARBONIN GINA" w:date="2017-05-09T22:02:00Z">
        <w:r w:rsidRPr="005F17F3" w:rsidDel="005F17F3">
          <w:rPr>
            <w:rFonts w:ascii="Courier New" w:eastAsia="Courier New" w:hAnsi="Courier New" w:cs="Courier New"/>
            <w:b/>
            <w:sz w:val="16"/>
            <w:szCs w:val="16"/>
            <w:highlight w:val="yellow"/>
            <w:lang w:val="en-US"/>
            <w:rPrChange w:id="2173"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174"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rPrChange w:id="2175" w:author="CARBONIN GINA" w:date="2017-05-09T22:02:00Z">
              <w:rPr>
                <w:rFonts w:ascii="Courier New" w:eastAsia="Courier New" w:hAnsi="Courier New" w:cs="Courier New"/>
                <w:b/>
                <w:sz w:val="16"/>
                <w:szCs w:val="16"/>
              </w:rPr>
            </w:rPrChange>
          </w:rPr>
          <w:delText>&lt;KeyInfo&gt;</w:delText>
        </w:r>
      </w:del>
    </w:p>
    <w:p w14:paraId="4059A435" w14:textId="45869CE9" w:rsidR="00C472E1" w:rsidRPr="005F17F3" w:rsidDel="005F17F3" w:rsidRDefault="00697B31">
      <w:pPr>
        <w:spacing w:before="240"/>
        <w:ind w:left="794"/>
        <w:rPr>
          <w:del w:id="2176" w:author="CARBONIN GINA" w:date="2017-05-09T22:02:00Z"/>
          <w:rFonts w:ascii="Courier New" w:eastAsia="Courier New" w:hAnsi="Courier New" w:cs="Courier New"/>
          <w:b/>
          <w:sz w:val="16"/>
          <w:szCs w:val="16"/>
          <w:highlight w:val="yellow"/>
          <w:rPrChange w:id="2177" w:author="CARBONIN GINA" w:date="2017-05-09T22:02:00Z">
            <w:rPr>
              <w:del w:id="2178" w:author="CARBONIN GINA" w:date="2017-05-09T22:02:00Z"/>
              <w:rFonts w:ascii="Courier New" w:eastAsia="Courier New" w:hAnsi="Courier New" w:cs="Courier New"/>
              <w:b/>
              <w:sz w:val="16"/>
              <w:szCs w:val="16"/>
            </w:rPr>
          </w:rPrChange>
        </w:rPr>
        <w:pPrChange w:id="2179" w:author="CARBONIN GINA" w:date="2017-05-09T22:02:00Z">
          <w:pPr>
            <w:spacing w:before="240"/>
            <w:ind w:left="794"/>
            <w:jc w:val="both"/>
          </w:pPr>
        </w:pPrChange>
      </w:pPr>
      <w:del w:id="2180" w:author="CARBONIN GINA" w:date="2017-05-09T22:02:00Z">
        <w:r w:rsidRPr="005F17F3" w:rsidDel="005F17F3">
          <w:rPr>
            <w:rFonts w:ascii="Courier New" w:eastAsia="Courier New" w:hAnsi="Courier New" w:cs="Courier New"/>
            <w:b/>
            <w:sz w:val="16"/>
            <w:szCs w:val="16"/>
            <w:highlight w:val="yellow"/>
            <w:rPrChange w:id="2181"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182"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183" w:author="CARBONIN GINA" w:date="2017-05-09T22:02:00Z">
              <w:rPr>
                <w:rFonts w:ascii="Courier New" w:eastAsia="Courier New" w:hAnsi="Courier New" w:cs="Courier New"/>
                <w:b/>
                <w:sz w:val="16"/>
                <w:szCs w:val="16"/>
              </w:rPr>
            </w:rPrChange>
          </w:rPr>
          <w:tab/>
          <w:delText>&lt;X509Data&gt;</w:delText>
        </w:r>
      </w:del>
    </w:p>
    <w:p w14:paraId="49FD6A08" w14:textId="25D2AB5E" w:rsidR="00C472E1" w:rsidRPr="005F17F3" w:rsidDel="005F17F3" w:rsidRDefault="00697B31">
      <w:pPr>
        <w:spacing w:before="240"/>
        <w:ind w:left="794"/>
        <w:rPr>
          <w:del w:id="2184" w:author="CARBONIN GINA" w:date="2017-05-09T22:02:00Z"/>
          <w:rFonts w:ascii="Courier New" w:eastAsia="Courier New" w:hAnsi="Courier New" w:cs="Courier New"/>
          <w:b/>
          <w:sz w:val="16"/>
          <w:szCs w:val="16"/>
          <w:highlight w:val="yellow"/>
          <w:rPrChange w:id="2185" w:author="CARBONIN GINA" w:date="2017-05-09T22:02:00Z">
            <w:rPr>
              <w:del w:id="2186" w:author="CARBONIN GINA" w:date="2017-05-09T22:02:00Z"/>
              <w:rFonts w:ascii="Courier New" w:eastAsia="Courier New" w:hAnsi="Courier New" w:cs="Courier New"/>
              <w:b/>
              <w:sz w:val="16"/>
              <w:szCs w:val="16"/>
            </w:rPr>
          </w:rPrChange>
        </w:rPr>
        <w:pPrChange w:id="2187" w:author="CARBONIN GINA" w:date="2017-05-09T22:02:00Z">
          <w:pPr>
            <w:spacing w:before="240"/>
            <w:ind w:left="794"/>
            <w:jc w:val="both"/>
          </w:pPr>
        </w:pPrChange>
      </w:pPr>
      <w:del w:id="2188" w:author="CARBONIN GINA" w:date="2017-05-09T22:02:00Z">
        <w:r w:rsidRPr="005F17F3" w:rsidDel="005F17F3">
          <w:rPr>
            <w:rFonts w:ascii="Courier New" w:eastAsia="Courier New" w:hAnsi="Courier New" w:cs="Courier New"/>
            <w:b/>
            <w:sz w:val="16"/>
            <w:szCs w:val="16"/>
            <w:highlight w:val="yellow"/>
            <w:rPrChange w:id="2189"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190"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191"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192" w:author="CARBONIN GINA" w:date="2017-05-09T22:02:00Z">
              <w:rPr>
                <w:rFonts w:ascii="Courier New" w:eastAsia="Courier New" w:hAnsi="Courier New" w:cs="Courier New"/>
                <w:b/>
                <w:sz w:val="16"/>
                <w:szCs w:val="16"/>
              </w:rPr>
            </w:rPrChange>
          </w:rPr>
          <w:tab/>
          <w:delText>&lt;X509Certificate&gt;MIIEWTCCA0GgAwIBAgID.................rn3asP7f+tyf7hiA==&lt;/X509Certificate&gt;</w:delText>
        </w:r>
      </w:del>
    </w:p>
    <w:p w14:paraId="19D99A83" w14:textId="3D8551FD" w:rsidR="00C472E1" w:rsidRPr="005F17F3" w:rsidDel="005F17F3" w:rsidRDefault="00697B31">
      <w:pPr>
        <w:spacing w:before="240"/>
        <w:ind w:left="794"/>
        <w:rPr>
          <w:del w:id="2193" w:author="CARBONIN GINA" w:date="2017-05-09T22:02:00Z"/>
          <w:rFonts w:ascii="Courier New" w:eastAsia="Courier New" w:hAnsi="Courier New" w:cs="Courier New"/>
          <w:b/>
          <w:sz w:val="16"/>
          <w:szCs w:val="16"/>
          <w:highlight w:val="yellow"/>
          <w:rPrChange w:id="2194" w:author="CARBONIN GINA" w:date="2017-05-09T22:02:00Z">
            <w:rPr>
              <w:del w:id="2195" w:author="CARBONIN GINA" w:date="2017-05-09T22:02:00Z"/>
              <w:rFonts w:ascii="Courier New" w:eastAsia="Courier New" w:hAnsi="Courier New" w:cs="Courier New"/>
              <w:b/>
              <w:sz w:val="16"/>
              <w:szCs w:val="16"/>
            </w:rPr>
          </w:rPrChange>
        </w:rPr>
        <w:pPrChange w:id="2196" w:author="CARBONIN GINA" w:date="2017-05-09T22:02:00Z">
          <w:pPr>
            <w:spacing w:before="240"/>
            <w:ind w:left="794"/>
            <w:jc w:val="both"/>
          </w:pPr>
        </w:pPrChange>
      </w:pPr>
      <w:del w:id="2197" w:author="CARBONIN GINA" w:date="2017-05-09T22:02:00Z">
        <w:r w:rsidRPr="005F17F3" w:rsidDel="005F17F3">
          <w:rPr>
            <w:rFonts w:ascii="Courier New" w:eastAsia="Courier New" w:hAnsi="Courier New" w:cs="Courier New"/>
            <w:b/>
            <w:sz w:val="16"/>
            <w:szCs w:val="16"/>
            <w:highlight w:val="yellow"/>
            <w:rPrChange w:id="2198"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199"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200"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201" w:author="CARBONIN GINA" w:date="2017-05-09T22:02:00Z">
              <w:rPr>
                <w:rFonts w:ascii="Courier New" w:eastAsia="Courier New" w:hAnsi="Courier New" w:cs="Courier New"/>
                <w:b/>
                <w:sz w:val="16"/>
                <w:szCs w:val="16"/>
              </w:rPr>
            </w:rPrChange>
          </w:rPr>
          <w:tab/>
          <w:delText>&lt;X509IssuerSerial&gt;</w:delText>
        </w:r>
      </w:del>
    </w:p>
    <w:p w14:paraId="4C0952C1" w14:textId="2C0F2991" w:rsidR="00C472E1" w:rsidRPr="005F17F3" w:rsidDel="005F17F3" w:rsidRDefault="00697B31">
      <w:pPr>
        <w:spacing w:before="240"/>
        <w:ind w:left="794"/>
        <w:rPr>
          <w:del w:id="2202" w:author="CARBONIN GINA" w:date="2017-05-09T22:02:00Z"/>
          <w:rFonts w:ascii="Courier New" w:eastAsia="Courier New" w:hAnsi="Courier New" w:cs="Courier New"/>
          <w:b/>
          <w:sz w:val="16"/>
          <w:szCs w:val="16"/>
          <w:highlight w:val="yellow"/>
          <w:rPrChange w:id="2203" w:author="CARBONIN GINA" w:date="2017-05-09T22:02:00Z">
            <w:rPr>
              <w:del w:id="2204" w:author="CARBONIN GINA" w:date="2017-05-09T22:02:00Z"/>
              <w:rFonts w:ascii="Courier New" w:eastAsia="Courier New" w:hAnsi="Courier New" w:cs="Courier New"/>
              <w:b/>
              <w:sz w:val="16"/>
              <w:szCs w:val="16"/>
            </w:rPr>
          </w:rPrChange>
        </w:rPr>
        <w:pPrChange w:id="2205" w:author="CARBONIN GINA" w:date="2017-05-09T22:02:00Z">
          <w:pPr>
            <w:spacing w:before="240"/>
            <w:ind w:left="794"/>
            <w:jc w:val="both"/>
          </w:pPr>
        </w:pPrChange>
      </w:pPr>
      <w:del w:id="2206" w:author="CARBONIN GINA" w:date="2017-05-09T22:02:00Z">
        <w:r w:rsidRPr="005F17F3" w:rsidDel="005F17F3">
          <w:rPr>
            <w:rFonts w:ascii="Courier New" w:eastAsia="Courier New" w:hAnsi="Courier New" w:cs="Courier New"/>
            <w:b/>
            <w:sz w:val="16"/>
            <w:szCs w:val="16"/>
            <w:highlight w:val="yellow"/>
            <w:rPrChange w:id="2207"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208"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209"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210"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211" w:author="CARBONIN GINA" w:date="2017-05-09T22:02:00Z">
              <w:rPr>
                <w:rFonts w:ascii="Courier New" w:eastAsia="Courier New" w:hAnsi="Courier New" w:cs="Courier New"/>
                <w:b/>
                <w:sz w:val="16"/>
                <w:szCs w:val="16"/>
              </w:rPr>
            </w:rPrChange>
          </w:rPr>
          <w:tab/>
          <w:delText>&lt;X509IssuerName&gt;CN=CA ANPR, O=Ministero degli Interni, C=it&lt;/X509IssuerName&gt;</w:delText>
        </w:r>
      </w:del>
    </w:p>
    <w:p w14:paraId="1CB894AD" w14:textId="2D924209" w:rsidR="00C472E1" w:rsidRPr="005F17F3" w:rsidDel="005F17F3" w:rsidRDefault="00697B31">
      <w:pPr>
        <w:spacing w:before="240"/>
        <w:ind w:left="794"/>
        <w:rPr>
          <w:del w:id="2212" w:author="CARBONIN GINA" w:date="2017-05-09T22:02:00Z"/>
          <w:rFonts w:ascii="Courier New" w:eastAsia="Courier New" w:hAnsi="Courier New" w:cs="Courier New"/>
          <w:b/>
          <w:sz w:val="16"/>
          <w:szCs w:val="16"/>
          <w:highlight w:val="yellow"/>
          <w:lang w:val="en-US"/>
          <w:rPrChange w:id="2213" w:author="CARBONIN GINA" w:date="2017-05-09T22:02:00Z">
            <w:rPr>
              <w:del w:id="2214" w:author="CARBONIN GINA" w:date="2017-05-09T22:02:00Z"/>
              <w:rFonts w:ascii="Courier New" w:eastAsia="Courier New" w:hAnsi="Courier New" w:cs="Courier New"/>
              <w:b/>
              <w:sz w:val="16"/>
              <w:szCs w:val="16"/>
              <w:lang w:val="en-US"/>
            </w:rPr>
          </w:rPrChange>
        </w:rPr>
        <w:pPrChange w:id="2215" w:author="CARBONIN GINA" w:date="2017-05-09T22:02:00Z">
          <w:pPr>
            <w:spacing w:before="240"/>
            <w:ind w:left="794"/>
            <w:jc w:val="both"/>
          </w:pPr>
        </w:pPrChange>
      </w:pPr>
      <w:del w:id="2216" w:author="CARBONIN GINA" w:date="2017-05-09T22:02:00Z">
        <w:r w:rsidRPr="005F17F3" w:rsidDel="005F17F3">
          <w:rPr>
            <w:rFonts w:ascii="Courier New" w:eastAsia="Courier New" w:hAnsi="Courier New" w:cs="Courier New"/>
            <w:b/>
            <w:sz w:val="16"/>
            <w:szCs w:val="16"/>
            <w:highlight w:val="yellow"/>
            <w:rPrChange w:id="2217"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218"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219"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220"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rPrChange w:id="2221" w:author="CARBONIN GINA" w:date="2017-05-09T22:02:00Z">
              <w:rPr>
                <w:rFonts w:ascii="Courier New" w:eastAsia="Courier New" w:hAnsi="Courier New" w:cs="Courier New"/>
                <w:b/>
                <w:sz w:val="16"/>
                <w:szCs w:val="16"/>
              </w:rPr>
            </w:rPrChange>
          </w:rPr>
          <w:tab/>
        </w:r>
        <w:r w:rsidRPr="005F17F3" w:rsidDel="005F17F3">
          <w:rPr>
            <w:rFonts w:ascii="Courier New" w:eastAsia="Courier New" w:hAnsi="Courier New" w:cs="Courier New"/>
            <w:b/>
            <w:sz w:val="16"/>
            <w:szCs w:val="16"/>
            <w:highlight w:val="yellow"/>
            <w:lang w:val="en-US"/>
            <w:rPrChange w:id="2222" w:author="CARBONIN GINA" w:date="2017-05-09T22:02:00Z">
              <w:rPr>
                <w:rFonts w:ascii="Courier New" w:eastAsia="Courier New" w:hAnsi="Courier New" w:cs="Courier New"/>
                <w:b/>
                <w:sz w:val="16"/>
                <w:szCs w:val="16"/>
                <w:lang w:val="en-US"/>
              </w:rPr>
            </w:rPrChange>
          </w:rPr>
          <w:delText>&lt;X509SerialNumber&gt;42789&lt;/X509SerialNumber&gt;</w:delText>
        </w:r>
      </w:del>
    </w:p>
    <w:p w14:paraId="702C6D2A" w14:textId="081F8218" w:rsidR="00C472E1" w:rsidRPr="005F17F3" w:rsidDel="005F17F3" w:rsidRDefault="00697B31">
      <w:pPr>
        <w:spacing w:before="240"/>
        <w:ind w:left="794"/>
        <w:rPr>
          <w:del w:id="2223" w:author="CARBONIN GINA" w:date="2017-05-09T22:02:00Z"/>
          <w:rFonts w:ascii="Courier New" w:eastAsia="Courier New" w:hAnsi="Courier New" w:cs="Courier New"/>
          <w:b/>
          <w:sz w:val="16"/>
          <w:szCs w:val="16"/>
          <w:highlight w:val="yellow"/>
          <w:lang w:val="en-US"/>
          <w:rPrChange w:id="2224" w:author="CARBONIN GINA" w:date="2017-05-09T22:02:00Z">
            <w:rPr>
              <w:del w:id="2225" w:author="CARBONIN GINA" w:date="2017-05-09T22:02:00Z"/>
              <w:rFonts w:ascii="Courier New" w:eastAsia="Courier New" w:hAnsi="Courier New" w:cs="Courier New"/>
              <w:b/>
              <w:sz w:val="16"/>
              <w:szCs w:val="16"/>
              <w:lang w:val="en-US"/>
            </w:rPr>
          </w:rPrChange>
        </w:rPr>
        <w:pPrChange w:id="2226" w:author="CARBONIN GINA" w:date="2017-05-09T22:02:00Z">
          <w:pPr>
            <w:spacing w:before="240"/>
            <w:ind w:left="794"/>
            <w:jc w:val="both"/>
          </w:pPr>
        </w:pPrChange>
      </w:pPr>
      <w:del w:id="2227" w:author="CARBONIN GINA" w:date="2017-05-09T22:02:00Z">
        <w:r w:rsidRPr="005F17F3" w:rsidDel="005F17F3">
          <w:rPr>
            <w:rFonts w:ascii="Courier New" w:eastAsia="Courier New" w:hAnsi="Courier New" w:cs="Courier New"/>
            <w:b/>
            <w:sz w:val="16"/>
            <w:szCs w:val="16"/>
            <w:highlight w:val="yellow"/>
            <w:lang w:val="en-US"/>
            <w:rPrChange w:id="2228"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229"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230"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231" w:author="CARBONIN GINA" w:date="2017-05-09T22:02:00Z">
              <w:rPr>
                <w:rFonts w:ascii="Courier New" w:eastAsia="Courier New" w:hAnsi="Courier New" w:cs="Courier New"/>
                <w:b/>
                <w:sz w:val="16"/>
                <w:szCs w:val="16"/>
                <w:lang w:val="en-US"/>
              </w:rPr>
            </w:rPrChange>
          </w:rPr>
          <w:tab/>
          <w:delText>&lt;/X509IssuerSerial&gt;</w:delText>
        </w:r>
      </w:del>
    </w:p>
    <w:p w14:paraId="7364C690" w14:textId="7C91C2BF" w:rsidR="00C472E1" w:rsidRPr="005F17F3" w:rsidDel="005F17F3" w:rsidRDefault="00697B31">
      <w:pPr>
        <w:spacing w:before="240"/>
        <w:ind w:left="794"/>
        <w:rPr>
          <w:del w:id="2232" w:author="CARBONIN GINA" w:date="2017-05-09T22:02:00Z"/>
          <w:rFonts w:ascii="Courier New" w:eastAsia="Courier New" w:hAnsi="Courier New" w:cs="Courier New"/>
          <w:b/>
          <w:sz w:val="16"/>
          <w:szCs w:val="16"/>
          <w:highlight w:val="yellow"/>
          <w:lang w:val="en-US"/>
          <w:rPrChange w:id="2233" w:author="CARBONIN GINA" w:date="2017-05-09T22:02:00Z">
            <w:rPr>
              <w:del w:id="2234" w:author="CARBONIN GINA" w:date="2017-05-09T22:02:00Z"/>
              <w:rFonts w:ascii="Courier New" w:eastAsia="Courier New" w:hAnsi="Courier New" w:cs="Courier New"/>
              <w:b/>
              <w:sz w:val="16"/>
              <w:szCs w:val="16"/>
              <w:lang w:val="en-US"/>
            </w:rPr>
          </w:rPrChange>
        </w:rPr>
        <w:pPrChange w:id="2235" w:author="CARBONIN GINA" w:date="2017-05-09T22:02:00Z">
          <w:pPr>
            <w:spacing w:before="240"/>
            <w:ind w:left="794"/>
            <w:jc w:val="both"/>
          </w:pPr>
        </w:pPrChange>
      </w:pPr>
      <w:del w:id="2236" w:author="CARBONIN GINA" w:date="2017-05-09T22:02:00Z">
        <w:r w:rsidRPr="005F17F3" w:rsidDel="005F17F3">
          <w:rPr>
            <w:rFonts w:ascii="Courier New" w:eastAsia="Courier New" w:hAnsi="Courier New" w:cs="Courier New"/>
            <w:b/>
            <w:sz w:val="16"/>
            <w:szCs w:val="16"/>
            <w:highlight w:val="yellow"/>
            <w:lang w:val="en-US"/>
            <w:rPrChange w:id="2237"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238"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239" w:author="CARBONIN GINA" w:date="2017-05-09T22:02:00Z">
              <w:rPr>
                <w:rFonts w:ascii="Courier New" w:eastAsia="Courier New" w:hAnsi="Courier New" w:cs="Courier New"/>
                <w:b/>
                <w:sz w:val="16"/>
                <w:szCs w:val="16"/>
                <w:lang w:val="en-US"/>
              </w:rPr>
            </w:rPrChange>
          </w:rPr>
          <w:tab/>
          <w:delText>&lt;/X509Data&gt;</w:delText>
        </w:r>
      </w:del>
    </w:p>
    <w:p w14:paraId="7C226823" w14:textId="1F50E372" w:rsidR="00C472E1" w:rsidRPr="005F17F3" w:rsidDel="005F17F3" w:rsidRDefault="00697B31">
      <w:pPr>
        <w:spacing w:before="240"/>
        <w:ind w:left="794"/>
        <w:rPr>
          <w:del w:id="2240" w:author="CARBONIN GINA" w:date="2017-05-09T22:02:00Z"/>
          <w:rFonts w:ascii="Courier New" w:eastAsia="Courier New" w:hAnsi="Courier New" w:cs="Courier New"/>
          <w:b/>
          <w:sz w:val="16"/>
          <w:szCs w:val="16"/>
          <w:highlight w:val="yellow"/>
          <w:lang w:val="en-US"/>
          <w:rPrChange w:id="2241" w:author="CARBONIN GINA" w:date="2017-05-09T22:02:00Z">
            <w:rPr>
              <w:del w:id="2242" w:author="CARBONIN GINA" w:date="2017-05-09T22:02:00Z"/>
              <w:rFonts w:ascii="Courier New" w:eastAsia="Courier New" w:hAnsi="Courier New" w:cs="Courier New"/>
              <w:b/>
              <w:sz w:val="16"/>
              <w:szCs w:val="16"/>
              <w:lang w:val="en-US"/>
            </w:rPr>
          </w:rPrChange>
        </w:rPr>
        <w:pPrChange w:id="2243" w:author="CARBONIN GINA" w:date="2017-05-09T22:02:00Z">
          <w:pPr>
            <w:spacing w:before="240"/>
            <w:ind w:left="794"/>
            <w:jc w:val="both"/>
          </w:pPr>
        </w:pPrChange>
      </w:pPr>
      <w:del w:id="2244" w:author="CARBONIN GINA" w:date="2017-05-09T22:02:00Z">
        <w:r w:rsidRPr="005F17F3" w:rsidDel="005F17F3">
          <w:rPr>
            <w:rFonts w:ascii="Courier New" w:eastAsia="Courier New" w:hAnsi="Courier New" w:cs="Courier New"/>
            <w:b/>
            <w:sz w:val="16"/>
            <w:szCs w:val="16"/>
            <w:highlight w:val="yellow"/>
            <w:lang w:val="en-US"/>
            <w:rPrChange w:id="2245"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246" w:author="CARBONIN GINA" w:date="2017-05-09T22:02:00Z">
              <w:rPr>
                <w:rFonts w:ascii="Courier New" w:eastAsia="Courier New" w:hAnsi="Courier New" w:cs="Courier New"/>
                <w:b/>
                <w:sz w:val="16"/>
                <w:szCs w:val="16"/>
                <w:lang w:val="en-US"/>
              </w:rPr>
            </w:rPrChange>
          </w:rPr>
          <w:tab/>
          <w:delText>&lt;/KeyInfo&gt;</w:delText>
        </w:r>
      </w:del>
    </w:p>
    <w:p w14:paraId="4F020139" w14:textId="0C7EF75B" w:rsidR="00C472E1" w:rsidRPr="005F17F3" w:rsidDel="005F17F3" w:rsidRDefault="00697B31">
      <w:pPr>
        <w:spacing w:before="240"/>
        <w:ind w:left="794"/>
        <w:rPr>
          <w:del w:id="2247" w:author="CARBONIN GINA" w:date="2017-05-09T22:02:00Z"/>
          <w:rFonts w:ascii="Courier New" w:eastAsia="Courier New" w:hAnsi="Courier New" w:cs="Courier New"/>
          <w:b/>
          <w:sz w:val="16"/>
          <w:szCs w:val="16"/>
          <w:highlight w:val="yellow"/>
          <w:lang w:val="en-US"/>
          <w:rPrChange w:id="2248" w:author="CARBONIN GINA" w:date="2017-05-09T22:02:00Z">
            <w:rPr>
              <w:del w:id="2249" w:author="CARBONIN GINA" w:date="2017-05-09T22:02:00Z"/>
              <w:rFonts w:ascii="Courier New" w:eastAsia="Courier New" w:hAnsi="Courier New" w:cs="Courier New"/>
              <w:b/>
              <w:sz w:val="16"/>
              <w:szCs w:val="16"/>
              <w:lang w:val="en-US"/>
            </w:rPr>
          </w:rPrChange>
        </w:rPr>
        <w:pPrChange w:id="2250" w:author="CARBONIN GINA" w:date="2017-05-09T22:02:00Z">
          <w:pPr>
            <w:spacing w:before="240"/>
            <w:ind w:left="794"/>
            <w:jc w:val="both"/>
          </w:pPr>
        </w:pPrChange>
      </w:pPr>
      <w:del w:id="2251" w:author="CARBONIN GINA" w:date="2017-05-09T22:02:00Z">
        <w:r w:rsidRPr="005F17F3" w:rsidDel="005F17F3">
          <w:rPr>
            <w:rFonts w:ascii="Courier New" w:eastAsia="Courier New" w:hAnsi="Courier New" w:cs="Courier New"/>
            <w:b/>
            <w:sz w:val="16"/>
            <w:szCs w:val="16"/>
            <w:highlight w:val="yellow"/>
            <w:lang w:val="en-US"/>
            <w:rPrChange w:id="2252" w:author="CARBONIN GINA" w:date="2017-05-09T22:02:00Z">
              <w:rPr>
                <w:rFonts w:ascii="Courier New" w:eastAsia="Courier New" w:hAnsi="Courier New" w:cs="Courier New"/>
                <w:b/>
                <w:sz w:val="16"/>
                <w:szCs w:val="16"/>
                <w:lang w:val="en-US"/>
              </w:rPr>
            </w:rPrChange>
          </w:rPr>
          <w:tab/>
          <w:delText>&lt;/Signature&gt;</w:delText>
        </w:r>
      </w:del>
    </w:p>
    <w:p w14:paraId="1AF5C0F3" w14:textId="32C937B3" w:rsidR="00C472E1" w:rsidRPr="005F17F3" w:rsidDel="005F17F3" w:rsidRDefault="00697B31">
      <w:pPr>
        <w:spacing w:before="240"/>
        <w:ind w:left="794"/>
        <w:rPr>
          <w:del w:id="2253" w:author="CARBONIN GINA" w:date="2017-05-09T22:02:00Z"/>
          <w:rFonts w:ascii="Courier New" w:eastAsia="Courier New" w:hAnsi="Courier New" w:cs="Courier New"/>
          <w:b/>
          <w:sz w:val="16"/>
          <w:szCs w:val="16"/>
          <w:highlight w:val="yellow"/>
          <w:lang w:val="en-US"/>
          <w:rPrChange w:id="2254" w:author="CARBONIN GINA" w:date="2017-05-09T22:02:00Z">
            <w:rPr>
              <w:del w:id="2255" w:author="CARBONIN GINA" w:date="2017-05-09T22:02:00Z"/>
              <w:rFonts w:ascii="Courier New" w:eastAsia="Courier New" w:hAnsi="Courier New" w:cs="Courier New"/>
              <w:b/>
              <w:sz w:val="16"/>
              <w:szCs w:val="16"/>
              <w:lang w:val="en-US"/>
            </w:rPr>
          </w:rPrChange>
        </w:rPr>
        <w:pPrChange w:id="2256" w:author="CARBONIN GINA" w:date="2017-05-09T22:02:00Z">
          <w:pPr>
            <w:spacing w:before="240"/>
            <w:ind w:left="794"/>
            <w:jc w:val="both"/>
          </w:pPr>
        </w:pPrChange>
      </w:pPr>
      <w:del w:id="2257" w:author="CARBONIN GINA" w:date="2017-05-09T22:02:00Z">
        <w:r w:rsidRPr="005F17F3" w:rsidDel="005F17F3">
          <w:rPr>
            <w:rFonts w:ascii="Courier New" w:eastAsia="Courier New" w:hAnsi="Courier New" w:cs="Courier New"/>
            <w:b/>
            <w:sz w:val="16"/>
            <w:szCs w:val="16"/>
            <w:highlight w:val="yellow"/>
            <w:lang w:val="en-US"/>
            <w:rPrChange w:id="2258" w:author="CARBONIN GINA" w:date="2017-05-09T22:02:00Z">
              <w:rPr>
                <w:rFonts w:ascii="Courier New" w:eastAsia="Courier New" w:hAnsi="Courier New" w:cs="Courier New"/>
                <w:b/>
                <w:sz w:val="16"/>
                <w:szCs w:val="16"/>
                <w:lang w:val="en-US"/>
              </w:rPr>
            </w:rPrChange>
          </w:rPr>
          <w:tab/>
          <w:delText>&lt;saml2:Subject&gt;</w:delText>
        </w:r>
      </w:del>
    </w:p>
    <w:p w14:paraId="60F7EA90" w14:textId="513B5264" w:rsidR="00C472E1" w:rsidRPr="005F17F3" w:rsidDel="005F17F3" w:rsidRDefault="00697B31">
      <w:pPr>
        <w:spacing w:before="240"/>
        <w:ind w:left="794"/>
        <w:rPr>
          <w:del w:id="2259" w:author="CARBONIN GINA" w:date="2017-05-09T22:02:00Z"/>
          <w:rFonts w:ascii="Courier New" w:eastAsia="Courier New" w:hAnsi="Courier New" w:cs="Courier New"/>
          <w:b/>
          <w:sz w:val="16"/>
          <w:szCs w:val="16"/>
          <w:highlight w:val="yellow"/>
          <w:lang w:val="en-US"/>
          <w:rPrChange w:id="2260" w:author="CARBONIN GINA" w:date="2017-05-09T22:02:00Z">
            <w:rPr>
              <w:del w:id="2261" w:author="CARBONIN GINA" w:date="2017-05-09T22:02:00Z"/>
              <w:rFonts w:ascii="Courier New" w:eastAsia="Courier New" w:hAnsi="Courier New" w:cs="Courier New"/>
              <w:b/>
              <w:sz w:val="16"/>
              <w:szCs w:val="16"/>
              <w:lang w:val="en-US"/>
            </w:rPr>
          </w:rPrChange>
        </w:rPr>
        <w:pPrChange w:id="2262" w:author="CARBONIN GINA" w:date="2017-05-09T22:02:00Z">
          <w:pPr>
            <w:spacing w:before="240"/>
            <w:ind w:left="794"/>
            <w:jc w:val="both"/>
          </w:pPr>
        </w:pPrChange>
      </w:pPr>
      <w:del w:id="2263" w:author="CARBONIN GINA" w:date="2017-05-09T22:02:00Z">
        <w:r w:rsidRPr="005F17F3" w:rsidDel="005F17F3">
          <w:rPr>
            <w:rFonts w:ascii="Courier New" w:eastAsia="Courier New" w:hAnsi="Courier New" w:cs="Courier New"/>
            <w:b/>
            <w:sz w:val="16"/>
            <w:szCs w:val="16"/>
            <w:highlight w:val="yellow"/>
            <w:lang w:val="en-US"/>
            <w:rPrChange w:id="2264"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265" w:author="CARBONIN GINA" w:date="2017-05-09T22:02:00Z">
              <w:rPr>
                <w:rFonts w:ascii="Courier New" w:eastAsia="Courier New" w:hAnsi="Courier New" w:cs="Courier New"/>
                <w:b/>
                <w:sz w:val="16"/>
                <w:szCs w:val="16"/>
                <w:lang w:val="en-US"/>
              </w:rPr>
            </w:rPrChange>
          </w:rPr>
          <w:tab/>
          <w:delText>&lt;saml2:NameID Format="urn:oasis:names:tc:SAML:1.1:nameid-format:unspecified"&gt;IdOperatore&lt;/saml2:NameID&gt;</w:delText>
        </w:r>
      </w:del>
    </w:p>
    <w:p w14:paraId="21EE90AC" w14:textId="580E57E9" w:rsidR="00C472E1" w:rsidRPr="005F17F3" w:rsidDel="005F17F3" w:rsidRDefault="00697B31">
      <w:pPr>
        <w:spacing w:before="240"/>
        <w:ind w:left="794"/>
        <w:rPr>
          <w:del w:id="2266" w:author="CARBONIN GINA" w:date="2017-05-09T22:02:00Z"/>
          <w:rFonts w:ascii="Courier New" w:eastAsia="Courier New" w:hAnsi="Courier New" w:cs="Courier New"/>
          <w:b/>
          <w:sz w:val="16"/>
          <w:szCs w:val="16"/>
          <w:highlight w:val="yellow"/>
          <w:lang w:val="en-US"/>
          <w:rPrChange w:id="2267" w:author="CARBONIN GINA" w:date="2017-05-09T22:02:00Z">
            <w:rPr>
              <w:del w:id="2268" w:author="CARBONIN GINA" w:date="2017-05-09T22:02:00Z"/>
              <w:rFonts w:ascii="Courier New" w:eastAsia="Courier New" w:hAnsi="Courier New" w:cs="Courier New"/>
              <w:b/>
              <w:sz w:val="16"/>
              <w:szCs w:val="16"/>
              <w:lang w:val="en-US"/>
            </w:rPr>
          </w:rPrChange>
        </w:rPr>
        <w:pPrChange w:id="2269" w:author="CARBONIN GINA" w:date="2017-05-09T22:02:00Z">
          <w:pPr>
            <w:spacing w:before="240"/>
            <w:ind w:left="794"/>
            <w:jc w:val="both"/>
          </w:pPr>
        </w:pPrChange>
      </w:pPr>
      <w:del w:id="2270" w:author="CARBONIN GINA" w:date="2017-05-09T22:02:00Z">
        <w:r w:rsidRPr="005F17F3" w:rsidDel="005F17F3">
          <w:rPr>
            <w:rFonts w:ascii="Courier New" w:eastAsia="Courier New" w:hAnsi="Courier New" w:cs="Courier New"/>
            <w:b/>
            <w:sz w:val="16"/>
            <w:szCs w:val="16"/>
            <w:highlight w:val="yellow"/>
            <w:lang w:val="en-US"/>
            <w:rPrChange w:id="2271"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272" w:author="CARBONIN GINA" w:date="2017-05-09T22:02:00Z">
              <w:rPr>
                <w:rFonts w:ascii="Courier New" w:eastAsia="Courier New" w:hAnsi="Courier New" w:cs="Courier New"/>
                <w:b/>
                <w:sz w:val="16"/>
                <w:szCs w:val="16"/>
                <w:lang w:val="en-US"/>
              </w:rPr>
            </w:rPrChange>
          </w:rPr>
          <w:tab/>
          <w:delText>&lt;saml2:SubjectConfirmation Method="urn:oasis:names:tc:SAML:2.0:cm:bearer"&gt;</w:delText>
        </w:r>
      </w:del>
    </w:p>
    <w:p w14:paraId="5830E1B6" w14:textId="7C133B0E" w:rsidR="00C472E1" w:rsidRPr="005F17F3" w:rsidDel="005F17F3" w:rsidRDefault="00697B31">
      <w:pPr>
        <w:spacing w:before="240"/>
        <w:ind w:left="794"/>
        <w:rPr>
          <w:del w:id="2273" w:author="CARBONIN GINA" w:date="2017-05-09T22:02:00Z"/>
          <w:rFonts w:ascii="Courier New" w:eastAsia="Courier New" w:hAnsi="Courier New" w:cs="Courier New"/>
          <w:b/>
          <w:sz w:val="16"/>
          <w:szCs w:val="16"/>
          <w:highlight w:val="yellow"/>
          <w:lang w:val="en-US"/>
          <w:rPrChange w:id="2274" w:author="CARBONIN GINA" w:date="2017-05-09T22:02:00Z">
            <w:rPr>
              <w:del w:id="2275" w:author="CARBONIN GINA" w:date="2017-05-09T22:02:00Z"/>
              <w:rFonts w:ascii="Courier New" w:eastAsia="Courier New" w:hAnsi="Courier New" w:cs="Courier New"/>
              <w:b/>
              <w:sz w:val="16"/>
              <w:szCs w:val="16"/>
              <w:lang w:val="en-US"/>
            </w:rPr>
          </w:rPrChange>
        </w:rPr>
        <w:pPrChange w:id="2276" w:author="CARBONIN GINA" w:date="2017-05-09T22:02:00Z">
          <w:pPr>
            <w:spacing w:before="240"/>
            <w:ind w:left="794"/>
            <w:jc w:val="both"/>
          </w:pPr>
        </w:pPrChange>
      </w:pPr>
      <w:del w:id="2277" w:author="CARBONIN GINA" w:date="2017-05-09T22:02:00Z">
        <w:r w:rsidRPr="005F17F3" w:rsidDel="005F17F3">
          <w:rPr>
            <w:rFonts w:ascii="Courier New" w:eastAsia="Courier New" w:hAnsi="Courier New" w:cs="Courier New"/>
            <w:b/>
            <w:sz w:val="16"/>
            <w:szCs w:val="16"/>
            <w:highlight w:val="yellow"/>
            <w:lang w:val="en-US"/>
            <w:rPrChange w:id="2278"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279"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280" w:author="CARBONIN GINA" w:date="2017-05-09T22:02:00Z">
              <w:rPr>
                <w:rFonts w:ascii="Courier New" w:eastAsia="Courier New" w:hAnsi="Courier New" w:cs="Courier New"/>
                <w:b/>
                <w:sz w:val="16"/>
                <w:szCs w:val="16"/>
                <w:lang w:val="en-US"/>
              </w:rPr>
            </w:rPrChange>
          </w:rPr>
          <w:tab/>
          <w:delText>&lt;saml2:SubjectConfirmationData NotBefore="2015-07-14T14:19:25Z" NotOnOrAfter="2016-07-13T14:19:25Z"/&gt;</w:delText>
        </w:r>
      </w:del>
    </w:p>
    <w:p w14:paraId="664FEB0A" w14:textId="4C7458C6" w:rsidR="00C472E1" w:rsidRPr="005F17F3" w:rsidDel="005F17F3" w:rsidRDefault="00697B31">
      <w:pPr>
        <w:spacing w:before="240"/>
        <w:ind w:left="794"/>
        <w:rPr>
          <w:del w:id="2281" w:author="CARBONIN GINA" w:date="2017-05-09T22:02:00Z"/>
          <w:rFonts w:ascii="Courier New" w:eastAsia="Courier New" w:hAnsi="Courier New" w:cs="Courier New"/>
          <w:b/>
          <w:sz w:val="16"/>
          <w:szCs w:val="16"/>
          <w:highlight w:val="yellow"/>
          <w:lang w:val="en-US"/>
          <w:rPrChange w:id="2282" w:author="CARBONIN GINA" w:date="2017-05-09T22:02:00Z">
            <w:rPr>
              <w:del w:id="2283" w:author="CARBONIN GINA" w:date="2017-05-09T22:02:00Z"/>
              <w:rFonts w:ascii="Courier New" w:eastAsia="Courier New" w:hAnsi="Courier New" w:cs="Courier New"/>
              <w:b/>
              <w:sz w:val="16"/>
              <w:szCs w:val="16"/>
              <w:lang w:val="en-US"/>
            </w:rPr>
          </w:rPrChange>
        </w:rPr>
        <w:pPrChange w:id="2284" w:author="CARBONIN GINA" w:date="2017-05-09T22:02:00Z">
          <w:pPr>
            <w:spacing w:before="240"/>
            <w:ind w:left="794"/>
            <w:jc w:val="both"/>
          </w:pPr>
        </w:pPrChange>
      </w:pPr>
      <w:del w:id="2285" w:author="CARBONIN GINA" w:date="2017-05-09T22:02:00Z">
        <w:r w:rsidRPr="005F17F3" w:rsidDel="005F17F3">
          <w:rPr>
            <w:rFonts w:ascii="Courier New" w:eastAsia="Courier New" w:hAnsi="Courier New" w:cs="Courier New"/>
            <w:b/>
            <w:sz w:val="16"/>
            <w:szCs w:val="16"/>
            <w:highlight w:val="yellow"/>
            <w:lang w:val="en-US"/>
            <w:rPrChange w:id="2286"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287" w:author="CARBONIN GINA" w:date="2017-05-09T22:02:00Z">
              <w:rPr>
                <w:rFonts w:ascii="Courier New" w:eastAsia="Courier New" w:hAnsi="Courier New" w:cs="Courier New"/>
                <w:b/>
                <w:sz w:val="16"/>
                <w:szCs w:val="16"/>
                <w:lang w:val="en-US"/>
              </w:rPr>
            </w:rPrChange>
          </w:rPr>
          <w:tab/>
          <w:delText>&lt;/saml2:SubjectConfirmation&gt;</w:delText>
        </w:r>
      </w:del>
    </w:p>
    <w:p w14:paraId="22F8DC5D" w14:textId="5FF345FC" w:rsidR="00C472E1" w:rsidRPr="005F17F3" w:rsidDel="005F17F3" w:rsidRDefault="00697B31">
      <w:pPr>
        <w:spacing w:before="240"/>
        <w:ind w:left="794"/>
        <w:rPr>
          <w:del w:id="2288" w:author="CARBONIN GINA" w:date="2017-05-09T22:02:00Z"/>
          <w:rFonts w:ascii="Courier New" w:eastAsia="Courier New" w:hAnsi="Courier New" w:cs="Courier New"/>
          <w:b/>
          <w:sz w:val="16"/>
          <w:szCs w:val="16"/>
          <w:highlight w:val="yellow"/>
          <w:lang w:val="en-US"/>
          <w:rPrChange w:id="2289" w:author="CARBONIN GINA" w:date="2017-05-09T22:02:00Z">
            <w:rPr>
              <w:del w:id="2290" w:author="CARBONIN GINA" w:date="2017-05-09T22:02:00Z"/>
              <w:rFonts w:ascii="Courier New" w:eastAsia="Courier New" w:hAnsi="Courier New" w:cs="Courier New"/>
              <w:b/>
              <w:sz w:val="16"/>
              <w:szCs w:val="16"/>
              <w:lang w:val="en-US"/>
            </w:rPr>
          </w:rPrChange>
        </w:rPr>
        <w:pPrChange w:id="2291" w:author="CARBONIN GINA" w:date="2017-05-09T22:02:00Z">
          <w:pPr>
            <w:spacing w:before="240"/>
            <w:ind w:left="794"/>
            <w:jc w:val="both"/>
          </w:pPr>
        </w:pPrChange>
      </w:pPr>
      <w:del w:id="2292" w:author="CARBONIN GINA" w:date="2017-05-09T22:02:00Z">
        <w:r w:rsidRPr="005F17F3" w:rsidDel="005F17F3">
          <w:rPr>
            <w:rFonts w:ascii="Courier New" w:eastAsia="Courier New" w:hAnsi="Courier New" w:cs="Courier New"/>
            <w:b/>
            <w:sz w:val="16"/>
            <w:szCs w:val="16"/>
            <w:highlight w:val="yellow"/>
            <w:lang w:val="en-US"/>
            <w:rPrChange w:id="2293" w:author="CARBONIN GINA" w:date="2017-05-09T22:02:00Z">
              <w:rPr>
                <w:rFonts w:ascii="Courier New" w:eastAsia="Courier New" w:hAnsi="Courier New" w:cs="Courier New"/>
                <w:b/>
                <w:sz w:val="16"/>
                <w:szCs w:val="16"/>
                <w:lang w:val="en-US"/>
              </w:rPr>
            </w:rPrChange>
          </w:rPr>
          <w:tab/>
          <w:delText>&lt;/saml2:Subject&gt;</w:delText>
        </w:r>
      </w:del>
    </w:p>
    <w:p w14:paraId="402AADAF" w14:textId="6BCA319B" w:rsidR="00C472E1" w:rsidRPr="005F17F3" w:rsidDel="005F17F3" w:rsidRDefault="00697B31">
      <w:pPr>
        <w:spacing w:before="240"/>
        <w:ind w:left="794"/>
        <w:rPr>
          <w:del w:id="2294" w:author="CARBONIN GINA" w:date="2017-05-09T22:02:00Z"/>
          <w:rFonts w:ascii="Courier New" w:eastAsia="Courier New" w:hAnsi="Courier New" w:cs="Courier New"/>
          <w:b/>
          <w:sz w:val="16"/>
          <w:szCs w:val="16"/>
          <w:highlight w:val="yellow"/>
          <w:lang w:val="en-US"/>
          <w:rPrChange w:id="2295" w:author="CARBONIN GINA" w:date="2017-05-09T22:02:00Z">
            <w:rPr>
              <w:del w:id="2296" w:author="CARBONIN GINA" w:date="2017-05-09T22:02:00Z"/>
              <w:rFonts w:ascii="Courier New" w:eastAsia="Courier New" w:hAnsi="Courier New" w:cs="Courier New"/>
              <w:b/>
              <w:sz w:val="16"/>
              <w:szCs w:val="16"/>
              <w:lang w:val="en-US"/>
            </w:rPr>
          </w:rPrChange>
        </w:rPr>
        <w:pPrChange w:id="2297" w:author="CARBONIN GINA" w:date="2017-05-09T22:02:00Z">
          <w:pPr>
            <w:spacing w:before="240"/>
            <w:ind w:left="794"/>
            <w:jc w:val="both"/>
          </w:pPr>
        </w:pPrChange>
      </w:pPr>
      <w:del w:id="2298" w:author="CARBONIN GINA" w:date="2017-05-09T22:02:00Z">
        <w:r w:rsidRPr="005F17F3" w:rsidDel="005F17F3">
          <w:rPr>
            <w:rFonts w:ascii="Courier New" w:eastAsia="Courier New" w:hAnsi="Courier New" w:cs="Courier New"/>
            <w:b/>
            <w:sz w:val="16"/>
            <w:szCs w:val="16"/>
            <w:highlight w:val="yellow"/>
            <w:lang w:val="en-US"/>
            <w:rPrChange w:id="2299" w:author="CARBONIN GINA" w:date="2017-05-09T22:02:00Z">
              <w:rPr>
                <w:rFonts w:ascii="Courier New" w:eastAsia="Courier New" w:hAnsi="Courier New" w:cs="Courier New"/>
                <w:b/>
                <w:sz w:val="16"/>
                <w:szCs w:val="16"/>
                <w:lang w:val="en-US"/>
              </w:rPr>
            </w:rPrChange>
          </w:rPr>
          <w:tab/>
          <w:delText>&lt;saml2:Conditions NotBefore="2015-07-14T14:19:25Z" NotOnOrAfter="2016-07-13T14:19:25Z"/&gt;</w:delText>
        </w:r>
      </w:del>
    </w:p>
    <w:p w14:paraId="4055DA81" w14:textId="21307F95" w:rsidR="00C472E1" w:rsidRPr="005F17F3" w:rsidDel="005F17F3" w:rsidRDefault="00697B31">
      <w:pPr>
        <w:spacing w:before="240"/>
        <w:ind w:left="794"/>
        <w:rPr>
          <w:del w:id="2300" w:author="CARBONIN GINA" w:date="2017-05-09T22:02:00Z"/>
          <w:rFonts w:ascii="Courier New" w:eastAsia="Courier New" w:hAnsi="Courier New" w:cs="Courier New"/>
          <w:b/>
          <w:sz w:val="16"/>
          <w:szCs w:val="16"/>
          <w:highlight w:val="yellow"/>
          <w:lang w:val="en-US"/>
          <w:rPrChange w:id="2301" w:author="CARBONIN GINA" w:date="2017-05-09T22:02:00Z">
            <w:rPr>
              <w:del w:id="2302" w:author="CARBONIN GINA" w:date="2017-05-09T22:02:00Z"/>
              <w:rFonts w:ascii="Courier New" w:eastAsia="Courier New" w:hAnsi="Courier New" w:cs="Courier New"/>
              <w:b/>
              <w:sz w:val="16"/>
              <w:szCs w:val="16"/>
              <w:lang w:val="en-US"/>
            </w:rPr>
          </w:rPrChange>
        </w:rPr>
        <w:pPrChange w:id="2303" w:author="CARBONIN GINA" w:date="2017-05-09T22:02:00Z">
          <w:pPr>
            <w:spacing w:before="240"/>
            <w:ind w:left="794"/>
            <w:jc w:val="both"/>
          </w:pPr>
        </w:pPrChange>
      </w:pPr>
      <w:del w:id="2304" w:author="CARBONIN GINA" w:date="2017-05-09T22:02:00Z">
        <w:r w:rsidRPr="005F17F3" w:rsidDel="005F17F3">
          <w:rPr>
            <w:rFonts w:ascii="Courier New" w:eastAsia="Courier New" w:hAnsi="Courier New" w:cs="Courier New"/>
            <w:b/>
            <w:sz w:val="16"/>
            <w:szCs w:val="16"/>
            <w:highlight w:val="yellow"/>
            <w:lang w:val="en-US"/>
            <w:rPrChange w:id="2305" w:author="CARBONIN GINA" w:date="2017-05-09T22:02:00Z">
              <w:rPr>
                <w:rFonts w:ascii="Courier New" w:eastAsia="Courier New" w:hAnsi="Courier New" w:cs="Courier New"/>
                <w:b/>
                <w:sz w:val="16"/>
                <w:szCs w:val="16"/>
                <w:lang w:val="en-US"/>
              </w:rPr>
            </w:rPrChange>
          </w:rPr>
          <w:tab/>
          <w:delText>&lt;saml2:AuthnStatement AuthnInstant="2015-07-14T14:19:25Z" SessionNotOnOrAfter="2016-07-13T14:19:25Z"&gt;</w:delText>
        </w:r>
      </w:del>
    </w:p>
    <w:p w14:paraId="38AC6F17" w14:textId="4A75EEAF" w:rsidR="00C472E1" w:rsidRPr="005F17F3" w:rsidDel="005F17F3" w:rsidRDefault="00697B31">
      <w:pPr>
        <w:spacing w:before="240"/>
        <w:ind w:left="794"/>
        <w:rPr>
          <w:del w:id="2306" w:author="CARBONIN GINA" w:date="2017-05-09T22:02:00Z"/>
          <w:rFonts w:ascii="Courier New" w:eastAsia="Courier New" w:hAnsi="Courier New" w:cs="Courier New"/>
          <w:b/>
          <w:sz w:val="16"/>
          <w:szCs w:val="16"/>
          <w:highlight w:val="yellow"/>
          <w:lang w:val="en-US"/>
          <w:rPrChange w:id="2307" w:author="CARBONIN GINA" w:date="2017-05-09T22:02:00Z">
            <w:rPr>
              <w:del w:id="2308" w:author="CARBONIN GINA" w:date="2017-05-09T22:02:00Z"/>
              <w:rFonts w:ascii="Courier New" w:eastAsia="Courier New" w:hAnsi="Courier New" w:cs="Courier New"/>
              <w:b/>
              <w:sz w:val="16"/>
              <w:szCs w:val="16"/>
              <w:lang w:val="en-US"/>
            </w:rPr>
          </w:rPrChange>
        </w:rPr>
        <w:pPrChange w:id="2309" w:author="CARBONIN GINA" w:date="2017-05-09T22:02:00Z">
          <w:pPr>
            <w:spacing w:before="240"/>
            <w:ind w:left="794"/>
            <w:jc w:val="both"/>
          </w:pPr>
        </w:pPrChange>
      </w:pPr>
      <w:del w:id="2310" w:author="CARBONIN GINA" w:date="2017-05-09T22:02:00Z">
        <w:r w:rsidRPr="005F17F3" w:rsidDel="005F17F3">
          <w:rPr>
            <w:rFonts w:ascii="Courier New" w:eastAsia="Courier New" w:hAnsi="Courier New" w:cs="Courier New"/>
            <w:b/>
            <w:sz w:val="16"/>
            <w:szCs w:val="16"/>
            <w:highlight w:val="yellow"/>
            <w:lang w:val="en-US"/>
            <w:rPrChange w:id="2311"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312" w:author="CARBONIN GINA" w:date="2017-05-09T22:02:00Z">
              <w:rPr>
                <w:rFonts w:ascii="Courier New" w:eastAsia="Courier New" w:hAnsi="Courier New" w:cs="Courier New"/>
                <w:b/>
                <w:sz w:val="16"/>
                <w:szCs w:val="16"/>
                <w:lang w:val="en-US"/>
              </w:rPr>
            </w:rPrChange>
          </w:rPr>
          <w:tab/>
          <w:delText>&lt;saml2:SubjectLocality Address="26.2.103.103"/&gt;</w:delText>
        </w:r>
      </w:del>
    </w:p>
    <w:p w14:paraId="4A2E923B" w14:textId="5E62F9B2" w:rsidR="00C472E1" w:rsidRPr="005F17F3" w:rsidDel="005F17F3" w:rsidRDefault="00697B31">
      <w:pPr>
        <w:spacing w:before="240"/>
        <w:ind w:left="794"/>
        <w:rPr>
          <w:del w:id="2313" w:author="CARBONIN GINA" w:date="2017-05-09T22:02:00Z"/>
          <w:rFonts w:ascii="Courier New" w:eastAsia="Courier New" w:hAnsi="Courier New" w:cs="Courier New"/>
          <w:b/>
          <w:sz w:val="16"/>
          <w:szCs w:val="16"/>
          <w:highlight w:val="yellow"/>
          <w:lang w:val="en-US"/>
          <w:rPrChange w:id="2314" w:author="CARBONIN GINA" w:date="2017-05-09T22:02:00Z">
            <w:rPr>
              <w:del w:id="2315" w:author="CARBONIN GINA" w:date="2017-05-09T22:02:00Z"/>
              <w:rFonts w:ascii="Courier New" w:eastAsia="Courier New" w:hAnsi="Courier New" w:cs="Courier New"/>
              <w:b/>
              <w:sz w:val="16"/>
              <w:szCs w:val="16"/>
              <w:lang w:val="en-US"/>
            </w:rPr>
          </w:rPrChange>
        </w:rPr>
        <w:pPrChange w:id="2316" w:author="CARBONIN GINA" w:date="2017-05-09T22:02:00Z">
          <w:pPr>
            <w:spacing w:before="240"/>
            <w:ind w:left="794"/>
            <w:jc w:val="both"/>
          </w:pPr>
        </w:pPrChange>
      </w:pPr>
      <w:del w:id="2317" w:author="CARBONIN GINA" w:date="2017-05-09T22:02:00Z">
        <w:r w:rsidRPr="005F17F3" w:rsidDel="005F17F3">
          <w:rPr>
            <w:rFonts w:ascii="Courier New" w:eastAsia="Courier New" w:hAnsi="Courier New" w:cs="Courier New"/>
            <w:b/>
            <w:sz w:val="16"/>
            <w:szCs w:val="16"/>
            <w:highlight w:val="yellow"/>
            <w:lang w:val="en-US"/>
            <w:rPrChange w:id="2318"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319" w:author="CARBONIN GINA" w:date="2017-05-09T22:02:00Z">
              <w:rPr>
                <w:rFonts w:ascii="Courier New" w:eastAsia="Courier New" w:hAnsi="Courier New" w:cs="Courier New"/>
                <w:b/>
                <w:sz w:val="16"/>
                <w:szCs w:val="16"/>
                <w:lang w:val="en-US"/>
              </w:rPr>
            </w:rPrChange>
          </w:rPr>
          <w:tab/>
          <w:delText>&lt;saml2:AuthnContext&gt;</w:delText>
        </w:r>
      </w:del>
    </w:p>
    <w:p w14:paraId="77ACC935" w14:textId="4D5179DC" w:rsidR="00C472E1" w:rsidRPr="005F17F3" w:rsidDel="005F17F3" w:rsidRDefault="00697B31">
      <w:pPr>
        <w:spacing w:before="240"/>
        <w:ind w:left="794"/>
        <w:rPr>
          <w:del w:id="2320" w:author="CARBONIN GINA" w:date="2017-05-09T22:02:00Z"/>
          <w:rFonts w:ascii="Courier New" w:eastAsia="Courier New" w:hAnsi="Courier New" w:cs="Courier New"/>
          <w:b/>
          <w:sz w:val="16"/>
          <w:szCs w:val="16"/>
          <w:highlight w:val="yellow"/>
          <w:lang w:val="en-US"/>
          <w:rPrChange w:id="2321" w:author="CARBONIN GINA" w:date="2017-05-09T22:02:00Z">
            <w:rPr>
              <w:del w:id="2322" w:author="CARBONIN GINA" w:date="2017-05-09T22:02:00Z"/>
              <w:rFonts w:ascii="Courier New" w:eastAsia="Courier New" w:hAnsi="Courier New" w:cs="Courier New"/>
              <w:b/>
              <w:sz w:val="16"/>
              <w:szCs w:val="16"/>
              <w:lang w:val="en-US"/>
            </w:rPr>
          </w:rPrChange>
        </w:rPr>
        <w:pPrChange w:id="2323" w:author="CARBONIN GINA" w:date="2017-05-09T22:02:00Z">
          <w:pPr>
            <w:spacing w:before="240"/>
            <w:ind w:left="794"/>
            <w:jc w:val="both"/>
          </w:pPr>
        </w:pPrChange>
      </w:pPr>
      <w:del w:id="2324" w:author="CARBONIN GINA" w:date="2017-05-09T22:02:00Z">
        <w:r w:rsidRPr="005F17F3" w:rsidDel="005F17F3">
          <w:rPr>
            <w:rFonts w:ascii="Courier New" w:eastAsia="Courier New" w:hAnsi="Courier New" w:cs="Courier New"/>
            <w:b/>
            <w:sz w:val="16"/>
            <w:szCs w:val="16"/>
            <w:highlight w:val="yellow"/>
            <w:lang w:val="en-US"/>
            <w:rPrChange w:id="2325"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326"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327" w:author="CARBONIN GINA" w:date="2017-05-09T22:02:00Z">
              <w:rPr>
                <w:rFonts w:ascii="Courier New" w:eastAsia="Courier New" w:hAnsi="Courier New" w:cs="Courier New"/>
                <w:b/>
                <w:sz w:val="16"/>
                <w:szCs w:val="16"/>
                <w:lang w:val="en-US"/>
              </w:rPr>
            </w:rPrChange>
          </w:rPr>
          <w:tab/>
          <w:delText>&lt;saml2:AuthnContextClassRef&gt;urn:oasis:names:tc:SAML:2.0:ac:classes:unspecified&lt;/saml2:AuthnContextClassRef&gt;</w:delText>
        </w:r>
      </w:del>
    </w:p>
    <w:p w14:paraId="3AAFE60C" w14:textId="344792FB" w:rsidR="00C472E1" w:rsidRPr="005F17F3" w:rsidDel="005F17F3" w:rsidRDefault="00697B31">
      <w:pPr>
        <w:spacing w:before="240"/>
        <w:ind w:left="794"/>
        <w:rPr>
          <w:del w:id="2328" w:author="CARBONIN GINA" w:date="2017-05-09T22:02:00Z"/>
          <w:rFonts w:ascii="Courier New" w:eastAsia="Courier New" w:hAnsi="Courier New" w:cs="Courier New"/>
          <w:b/>
          <w:sz w:val="16"/>
          <w:szCs w:val="16"/>
          <w:highlight w:val="yellow"/>
          <w:lang w:val="en-US"/>
          <w:rPrChange w:id="2329" w:author="CARBONIN GINA" w:date="2017-05-09T22:02:00Z">
            <w:rPr>
              <w:del w:id="2330" w:author="CARBONIN GINA" w:date="2017-05-09T22:02:00Z"/>
              <w:rFonts w:ascii="Courier New" w:eastAsia="Courier New" w:hAnsi="Courier New" w:cs="Courier New"/>
              <w:b/>
              <w:sz w:val="16"/>
              <w:szCs w:val="16"/>
              <w:lang w:val="en-US"/>
            </w:rPr>
          </w:rPrChange>
        </w:rPr>
        <w:pPrChange w:id="2331" w:author="CARBONIN GINA" w:date="2017-05-09T22:02:00Z">
          <w:pPr>
            <w:spacing w:before="240"/>
            <w:ind w:left="794"/>
            <w:jc w:val="both"/>
          </w:pPr>
        </w:pPrChange>
      </w:pPr>
      <w:del w:id="2332" w:author="CARBONIN GINA" w:date="2017-05-09T22:02:00Z">
        <w:r w:rsidRPr="005F17F3" w:rsidDel="005F17F3">
          <w:rPr>
            <w:rFonts w:ascii="Courier New" w:eastAsia="Courier New" w:hAnsi="Courier New" w:cs="Courier New"/>
            <w:b/>
            <w:sz w:val="16"/>
            <w:szCs w:val="16"/>
            <w:highlight w:val="yellow"/>
            <w:lang w:val="en-US"/>
            <w:rPrChange w:id="2333"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334" w:author="CARBONIN GINA" w:date="2017-05-09T22:02:00Z">
              <w:rPr>
                <w:rFonts w:ascii="Courier New" w:eastAsia="Courier New" w:hAnsi="Courier New" w:cs="Courier New"/>
                <w:b/>
                <w:sz w:val="16"/>
                <w:szCs w:val="16"/>
                <w:lang w:val="en-US"/>
              </w:rPr>
            </w:rPrChange>
          </w:rPr>
          <w:tab/>
          <w:delText>&lt;/saml2:AuthnContext&gt;</w:delText>
        </w:r>
      </w:del>
    </w:p>
    <w:p w14:paraId="09193480" w14:textId="494B08E6" w:rsidR="00C472E1" w:rsidRPr="005F17F3" w:rsidDel="005F17F3" w:rsidRDefault="00697B31">
      <w:pPr>
        <w:spacing w:before="240"/>
        <w:ind w:left="794"/>
        <w:rPr>
          <w:del w:id="2335" w:author="CARBONIN GINA" w:date="2017-05-09T22:02:00Z"/>
          <w:rFonts w:ascii="Courier New" w:eastAsia="Courier New" w:hAnsi="Courier New" w:cs="Courier New"/>
          <w:b/>
          <w:sz w:val="16"/>
          <w:szCs w:val="16"/>
          <w:highlight w:val="yellow"/>
          <w:lang w:val="en-US"/>
          <w:rPrChange w:id="2336" w:author="CARBONIN GINA" w:date="2017-05-09T22:02:00Z">
            <w:rPr>
              <w:del w:id="2337" w:author="CARBONIN GINA" w:date="2017-05-09T22:02:00Z"/>
              <w:rFonts w:ascii="Courier New" w:eastAsia="Courier New" w:hAnsi="Courier New" w:cs="Courier New"/>
              <w:b/>
              <w:sz w:val="16"/>
              <w:szCs w:val="16"/>
              <w:lang w:val="en-US"/>
            </w:rPr>
          </w:rPrChange>
        </w:rPr>
        <w:pPrChange w:id="2338" w:author="CARBONIN GINA" w:date="2017-05-09T22:02:00Z">
          <w:pPr>
            <w:spacing w:before="240"/>
            <w:ind w:left="794"/>
            <w:jc w:val="both"/>
          </w:pPr>
        </w:pPrChange>
      </w:pPr>
      <w:del w:id="2339" w:author="CARBONIN GINA" w:date="2017-05-09T22:02:00Z">
        <w:r w:rsidRPr="005F17F3" w:rsidDel="005F17F3">
          <w:rPr>
            <w:rFonts w:ascii="Courier New" w:eastAsia="Courier New" w:hAnsi="Courier New" w:cs="Courier New"/>
            <w:b/>
            <w:sz w:val="16"/>
            <w:szCs w:val="16"/>
            <w:highlight w:val="yellow"/>
            <w:lang w:val="en-US"/>
            <w:rPrChange w:id="2340" w:author="CARBONIN GINA" w:date="2017-05-09T22:02:00Z">
              <w:rPr>
                <w:rFonts w:ascii="Courier New" w:eastAsia="Courier New" w:hAnsi="Courier New" w:cs="Courier New"/>
                <w:b/>
                <w:sz w:val="16"/>
                <w:szCs w:val="16"/>
                <w:lang w:val="en-US"/>
              </w:rPr>
            </w:rPrChange>
          </w:rPr>
          <w:tab/>
          <w:delText>&lt;/saml2:AuthnStatement&gt;</w:delText>
        </w:r>
      </w:del>
    </w:p>
    <w:p w14:paraId="26FFD9AF" w14:textId="680FE149" w:rsidR="00C472E1" w:rsidRPr="005F17F3" w:rsidDel="005F17F3" w:rsidRDefault="00697B31">
      <w:pPr>
        <w:spacing w:before="240"/>
        <w:ind w:left="794"/>
        <w:rPr>
          <w:del w:id="2341" w:author="CARBONIN GINA" w:date="2017-05-09T22:02:00Z"/>
          <w:rFonts w:ascii="Courier New" w:eastAsia="Courier New" w:hAnsi="Courier New" w:cs="Courier New"/>
          <w:b/>
          <w:sz w:val="16"/>
          <w:szCs w:val="16"/>
          <w:highlight w:val="yellow"/>
          <w:lang w:val="en-US"/>
          <w:rPrChange w:id="2342" w:author="CARBONIN GINA" w:date="2017-05-09T22:02:00Z">
            <w:rPr>
              <w:del w:id="2343" w:author="CARBONIN GINA" w:date="2017-05-09T22:02:00Z"/>
              <w:rFonts w:ascii="Courier New" w:eastAsia="Courier New" w:hAnsi="Courier New" w:cs="Courier New"/>
              <w:b/>
              <w:sz w:val="16"/>
              <w:szCs w:val="16"/>
              <w:lang w:val="en-US"/>
            </w:rPr>
          </w:rPrChange>
        </w:rPr>
        <w:pPrChange w:id="2344" w:author="CARBONIN GINA" w:date="2017-05-09T22:02:00Z">
          <w:pPr>
            <w:spacing w:before="240"/>
            <w:ind w:left="794"/>
            <w:jc w:val="both"/>
          </w:pPr>
        </w:pPrChange>
      </w:pPr>
      <w:del w:id="2345" w:author="CARBONIN GINA" w:date="2017-05-09T22:02:00Z">
        <w:r w:rsidRPr="005F17F3" w:rsidDel="005F17F3">
          <w:rPr>
            <w:rFonts w:ascii="Courier New" w:eastAsia="Courier New" w:hAnsi="Courier New" w:cs="Courier New"/>
            <w:b/>
            <w:sz w:val="16"/>
            <w:szCs w:val="16"/>
            <w:highlight w:val="yellow"/>
            <w:lang w:val="en-US"/>
            <w:rPrChange w:id="2346" w:author="CARBONIN GINA" w:date="2017-05-09T22:02:00Z">
              <w:rPr>
                <w:rFonts w:ascii="Courier New" w:eastAsia="Courier New" w:hAnsi="Courier New" w:cs="Courier New"/>
                <w:b/>
                <w:sz w:val="16"/>
                <w:szCs w:val="16"/>
                <w:lang w:val="en-US"/>
              </w:rPr>
            </w:rPrChange>
          </w:rPr>
          <w:tab/>
          <w:delText>&lt;saml2:AttributeStatement&gt;</w:delText>
        </w:r>
      </w:del>
    </w:p>
    <w:p w14:paraId="404ED77B" w14:textId="4C434D10" w:rsidR="00C472E1" w:rsidRPr="005F17F3" w:rsidDel="005F17F3" w:rsidRDefault="00697B31">
      <w:pPr>
        <w:spacing w:before="240"/>
        <w:ind w:left="794"/>
        <w:rPr>
          <w:del w:id="2347" w:author="CARBONIN GINA" w:date="2017-05-09T22:02:00Z"/>
          <w:rFonts w:ascii="Courier New" w:eastAsia="Courier New" w:hAnsi="Courier New" w:cs="Courier New"/>
          <w:b/>
          <w:sz w:val="16"/>
          <w:szCs w:val="16"/>
          <w:highlight w:val="yellow"/>
          <w:lang w:val="en-US"/>
          <w:rPrChange w:id="2348" w:author="CARBONIN GINA" w:date="2017-05-09T22:02:00Z">
            <w:rPr>
              <w:del w:id="2349" w:author="CARBONIN GINA" w:date="2017-05-09T22:02:00Z"/>
              <w:rFonts w:ascii="Courier New" w:eastAsia="Courier New" w:hAnsi="Courier New" w:cs="Courier New"/>
              <w:b/>
              <w:sz w:val="16"/>
              <w:szCs w:val="16"/>
              <w:lang w:val="en-US"/>
            </w:rPr>
          </w:rPrChange>
        </w:rPr>
        <w:pPrChange w:id="2350" w:author="CARBONIN GINA" w:date="2017-05-09T22:02:00Z">
          <w:pPr>
            <w:spacing w:before="240"/>
            <w:ind w:left="794"/>
            <w:jc w:val="both"/>
          </w:pPr>
        </w:pPrChange>
      </w:pPr>
      <w:del w:id="2351" w:author="CARBONIN GINA" w:date="2017-05-09T22:02:00Z">
        <w:r w:rsidRPr="005F17F3" w:rsidDel="005F17F3">
          <w:rPr>
            <w:rFonts w:ascii="Courier New" w:eastAsia="Courier New" w:hAnsi="Courier New" w:cs="Courier New"/>
            <w:b/>
            <w:sz w:val="16"/>
            <w:szCs w:val="16"/>
            <w:highlight w:val="yellow"/>
            <w:lang w:val="en-US"/>
            <w:rPrChange w:id="2352"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353" w:author="CARBONIN GINA" w:date="2017-05-09T22:02:00Z">
              <w:rPr>
                <w:rFonts w:ascii="Courier New" w:eastAsia="Courier New" w:hAnsi="Courier New" w:cs="Courier New"/>
                <w:b/>
                <w:sz w:val="16"/>
                <w:szCs w:val="16"/>
                <w:lang w:val="en-US"/>
              </w:rPr>
            </w:rPrChange>
          </w:rPr>
          <w:tab/>
          <w:delText>&lt;saml2:Attribute Name="IdSede" NameFormat="urn:oasis:names:tc:SAML:2.0:attrname-format:unspecified"&gt;</w:delText>
        </w:r>
      </w:del>
    </w:p>
    <w:p w14:paraId="2BAD5969" w14:textId="3483E9D1" w:rsidR="00C472E1" w:rsidRPr="005F17F3" w:rsidDel="005F17F3" w:rsidRDefault="00697B31">
      <w:pPr>
        <w:spacing w:before="240"/>
        <w:ind w:left="794"/>
        <w:rPr>
          <w:del w:id="2354" w:author="CARBONIN GINA" w:date="2017-05-09T22:02:00Z"/>
          <w:rFonts w:ascii="Courier New" w:eastAsia="Courier New" w:hAnsi="Courier New" w:cs="Courier New"/>
          <w:b/>
          <w:sz w:val="16"/>
          <w:szCs w:val="16"/>
          <w:highlight w:val="yellow"/>
          <w:lang w:val="en-US"/>
          <w:rPrChange w:id="2355" w:author="CARBONIN GINA" w:date="2017-05-09T22:02:00Z">
            <w:rPr>
              <w:del w:id="2356" w:author="CARBONIN GINA" w:date="2017-05-09T22:02:00Z"/>
              <w:rFonts w:ascii="Courier New" w:eastAsia="Courier New" w:hAnsi="Courier New" w:cs="Courier New"/>
              <w:b/>
              <w:sz w:val="16"/>
              <w:szCs w:val="16"/>
              <w:lang w:val="en-US"/>
            </w:rPr>
          </w:rPrChange>
        </w:rPr>
        <w:pPrChange w:id="2357" w:author="CARBONIN GINA" w:date="2017-05-09T22:02:00Z">
          <w:pPr>
            <w:spacing w:before="240"/>
            <w:ind w:left="794"/>
            <w:jc w:val="both"/>
          </w:pPr>
        </w:pPrChange>
      </w:pPr>
      <w:del w:id="2358" w:author="CARBONIN GINA" w:date="2017-05-09T22:02:00Z">
        <w:r w:rsidRPr="005F17F3" w:rsidDel="005F17F3">
          <w:rPr>
            <w:rFonts w:ascii="Courier New" w:eastAsia="Courier New" w:hAnsi="Courier New" w:cs="Courier New"/>
            <w:b/>
            <w:sz w:val="16"/>
            <w:szCs w:val="16"/>
            <w:highlight w:val="yellow"/>
            <w:lang w:val="en-US"/>
            <w:rPrChange w:id="2359"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360"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361" w:author="CARBONIN GINA" w:date="2017-05-09T22:02:00Z">
              <w:rPr>
                <w:rFonts w:ascii="Courier New" w:eastAsia="Courier New" w:hAnsi="Courier New" w:cs="Courier New"/>
                <w:b/>
                <w:sz w:val="16"/>
                <w:szCs w:val="16"/>
                <w:lang w:val="en-US"/>
              </w:rPr>
            </w:rPrChange>
          </w:rPr>
          <w:tab/>
          <w:delText>&lt;saml2:AttributeValue&gt;H501&lt;/saml2:AttributeValue&gt;</w:delText>
        </w:r>
      </w:del>
    </w:p>
    <w:p w14:paraId="344BCED0" w14:textId="7F0C16EA" w:rsidR="00C472E1" w:rsidRPr="005F17F3" w:rsidDel="005F17F3" w:rsidRDefault="00697B31">
      <w:pPr>
        <w:spacing w:before="240"/>
        <w:ind w:left="794"/>
        <w:rPr>
          <w:del w:id="2362" w:author="CARBONIN GINA" w:date="2017-05-09T22:02:00Z"/>
          <w:rFonts w:ascii="Courier New" w:eastAsia="Courier New" w:hAnsi="Courier New" w:cs="Courier New"/>
          <w:b/>
          <w:sz w:val="16"/>
          <w:szCs w:val="16"/>
          <w:highlight w:val="yellow"/>
          <w:lang w:val="en-US"/>
          <w:rPrChange w:id="2363" w:author="CARBONIN GINA" w:date="2017-05-09T22:02:00Z">
            <w:rPr>
              <w:del w:id="2364" w:author="CARBONIN GINA" w:date="2017-05-09T22:02:00Z"/>
              <w:rFonts w:ascii="Courier New" w:eastAsia="Courier New" w:hAnsi="Courier New" w:cs="Courier New"/>
              <w:b/>
              <w:sz w:val="16"/>
              <w:szCs w:val="16"/>
              <w:lang w:val="en-US"/>
            </w:rPr>
          </w:rPrChange>
        </w:rPr>
        <w:pPrChange w:id="2365" w:author="CARBONIN GINA" w:date="2017-05-09T22:02:00Z">
          <w:pPr>
            <w:spacing w:before="240"/>
            <w:ind w:left="794"/>
            <w:jc w:val="both"/>
          </w:pPr>
        </w:pPrChange>
      </w:pPr>
      <w:del w:id="2366" w:author="CARBONIN GINA" w:date="2017-05-09T22:02:00Z">
        <w:r w:rsidRPr="005F17F3" w:rsidDel="005F17F3">
          <w:rPr>
            <w:rFonts w:ascii="Courier New" w:eastAsia="Courier New" w:hAnsi="Courier New" w:cs="Courier New"/>
            <w:b/>
            <w:sz w:val="16"/>
            <w:szCs w:val="16"/>
            <w:highlight w:val="yellow"/>
            <w:lang w:val="en-US"/>
            <w:rPrChange w:id="2367"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368" w:author="CARBONIN GINA" w:date="2017-05-09T22:02:00Z">
              <w:rPr>
                <w:rFonts w:ascii="Courier New" w:eastAsia="Courier New" w:hAnsi="Courier New" w:cs="Courier New"/>
                <w:b/>
                <w:sz w:val="16"/>
                <w:szCs w:val="16"/>
                <w:lang w:val="en-US"/>
              </w:rPr>
            </w:rPrChange>
          </w:rPr>
          <w:tab/>
          <w:delText>&lt;/saml2:Attribute&gt;</w:delText>
        </w:r>
      </w:del>
    </w:p>
    <w:p w14:paraId="5B49C7D8" w14:textId="292121DF" w:rsidR="00C472E1" w:rsidRPr="005F17F3" w:rsidDel="005F17F3" w:rsidRDefault="00697B31">
      <w:pPr>
        <w:spacing w:before="240"/>
        <w:ind w:left="794"/>
        <w:rPr>
          <w:del w:id="2369" w:author="CARBONIN GINA" w:date="2017-05-09T22:02:00Z"/>
          <w:rFonts w:ascii="Courier New" w:eastAsia="Courier New" w:hAnsi="Courier New" w:cs="Courier New"/>
          <w:b/>
          <w:sz w:val="16"/>
          <w:szCs w:val="16"/>
          <w:highlight w:val="yellow"/>
          <w:lang w:val="en-US"/>
          <w:rPrChange w:id="2370" w:author="CARBONIN GINA" w:date="2017-05-09T22:02:00Z">
            <w:rPr>
              <w:del w:id="2371" w:author="CARBONIN GINA" w:date="2017-05-09T22:02:00Z"/>
              <w:rFonts w:ascii="Courier New" w:eastAsia="Courier New" w:hAnsi="Courier New" w:cs="Courier New"/>
              <w:b/>
              <w:sz w:val="16"/>
              <w:szCs w:val="16"/>
              <w:lang w:val="en-US"/>
            </w:rPr>
          </w:rPrChange>
        </w:rPr>
        <w:pPrChange w:id="2372" w:author="CARBONIN GINA" w:date="2017-05-09T22:02:00Z">
          <w:pPr>
            <w:spacing w:before="240"/>
            <w:ind w:left="794"/>
            <w:jc w:val="both"/>
          </w:pPr>
        </w:pPrChange>
      </w:pPr>
      <w:del w:id="2373" w:author="CARBONIN GINA" w:date="2017-05-09T22:02:00Z">
        <w:r w:rsidRPr="005F17F3" w:rsidDel="005F17F3">
          <w:rPr>
            <w:rFonts w:ascii="Courier New" w:eastAsia="Courier New" w:hAnsi="Courier New" w:cs="Courier New"/>
            <w:b/>
            <w:sz w:val="16"/>
            <w:szCs w:val="16"/>
            <w:highlight w:val="yellow"/>
            <w:lang w:val="en-US"/>
            <w:rPrChange w:id="2374"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375" w:author="CARBONIN GINA" w:date="2017-05-09T22:02:00Z">
              <w:rPr>
                <w:rFonts w:ascii="Courier New" w:eastAsia="Courier New" w:hAnsi="Courier New" w:cs="Courier New"/>
                <w:b/>
                <w:sz w:val="16"/>
                <w:szCs w:val="16"/>
                <w:lang w:val="en-US"/>
              </w:rPr>
            </w:rPrChange>
          </w:rPr>
          <w:tab/>
          <w:delText>&lt;saml2:Attribute Name="IdPostazione" NameFormat="urn:oasis:names:tc:SAML:2.0:attrname-format:unspecified"&gt;</w:delText>
        </w:r>
      </w:del>
    </w:p>
    <w:p w14:paraId="388491D8" w14:textId="331617B0" w:rsidR="00C472E1" w:rsidRPr="005F17F3" w:rsidDel="005F17F3" w:rsidRDefault="00697B31">
      <w:pPr>
        <w:spacing w:before="240"/>
        <w:ind w:left="794"/>
        <w:rPr>
          <w:del w:id="2376" w:author="CARBONIN GINA" w:date="2017-05-09T22:02:00Z"/>
          <w:rFonts w:ascii="Courier New" w:eastAsia="Courier New" w:hAnsi="Courier New" w:cs="Courier New"/>
          <w:b/>
          <w:sz w:val="16"/>
          <w:szCs w:val="16"/>
          <w:highlight w:val="yellow"/>
          <w:lang w:val="en-US"/>
          <w:rPrChange w:id="2377" w:author="CARBONIN GINA" w:date="2017-05-09T22:02:00Z">
            <w:rPr>
              <w:del w:id="2378" w:author="CARBONIN GINA" w:date="2017-05-09T22:02:00Z"/>
              <w:rFonts w:ascii="Courier New" w:eastAsia="Courier New" w:hAnsi="Courier New" w:cs="Courier New"/>
              <w:b/>
              <w:sz w:val="16"/>
              <w:szCs w:val="16"/>
              <w:lang w:val="en-US"/>
            </w:rPr>
          </w:rPrChange>
        </w:rPr>
        <w:pPrChange w:id="2379" w:author="CARBONIN GINA" w:date="2017-05-09T22:02:00Z">
          <w:pPr>
            <w:spacing w:before="240"/>
            <w:ind w:left="794"/>
            <w:jc w:val="both"/>
          </w:pPr>
        </w:pPrChange>
      </w:pPr>
      <w:del w:id="2380" w:author="CARBONIN GINA" w:date="2017-05-09T22:02:00Z">
        <w:r w:rsidRPr="005F17F3" w:rsidDel="005F17F3">
          <w:rPr>
            <w:rFonts w:ascii="Courier New" w:eastAsia="Courier New" w:hAnsi="Courier New" w:cs="Courier New"/>
            <w:b/>
            <w:sz w:val="16"/>
            <w:szCs w:val="16"/>
            <w:highlight w:val="yellow"/>
            <w:lang w:val="en-US"/>
            <w:rPrChange w:id="2381"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382"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383" w:author="CARBONIN GINA" w:date="2017-05-09T22:02:00Z">
              <w:rPr>
                <w:rFonts w:ascii="Courier New" w:eastAsia="Courier New" w:hAnsi="Courier New" w:cs="Courier New"/>
                <w:b/>
                <w:sz w:val="16"/>
                <w:szCs w:val="16"/>
                <w:lang w:val="en-US"/>
              </w:rPr>
            </w:rPrChange>
          </w:rPr>
          <w:tab/>
          <w:delText>&lt;saml2:AttributeValue&gt;H5012&lt;/saml2:AttributeValue&gt;</w:delText>
        </w:r>
      </w:del>
    </w:p>
    <w:p w14:paraId="50DBE648" w14:textId="5B6213EF" w:rsidR="00C472E1" w:rsidRPr="005F17F3" w:rsidDel="005F17F3" w:rsidRDefault="00697B31">
      <w:pPr>
        <w:spacing w:before="240"/>
        <w:ind w:left="794"/>
        <w:rPr>
          <w:del w:id="2384" w:author="CARBONIN GINA" w:date="2017-05-09T22:02:00Z"/>
          <w:rFonts w:ascii="Courier New" w:eastAsia="Courier New" w:hAnsi="Courier New" w:cs="Courier New"/>
          <w:b/>
          <w:sz w:val="16"/>
          <w:szCs w:val="16"/>
          <w:highlight w:val="yellow"/>
          <w:lang w:val="en-US"/>
          <w:rPrChange w:id="2385" w:author="CARBONIN GINA" w:date="2017-05-09T22:02:00Z">
            <w:rPr>
              <w:del w:id="2386" w:author="CARBONIN GINA" w:date="2017-05-09T22:02:00Z"/>
              <w:rFonts w:ascii="Courier New" w:eastAsia="Courier New" w:hAnsi="Courier New" w:cs="Courier New"/>
              <w:b/>
              <w:sz w:val="16"/>
              <w:szCs w:val="16"/>
              <w:lang w:val="en-US"/>
            </w:rPr>
          </w:rPrChange>
        </w:rPr>
        <w:pPrChange w:id="2387" w:author="CARBONIN GINA" w:date="2017-05-09T22:02:00Z">
          <w:pPr>
            <w:spacing w:before="240"/>
            <w:ind w:left="794"/>
            <w:jc w:val="both"/>
          </w:pPr>
        </w:pPrChange>
      </w:pPr>
      <w:del w:id="2388" w:author="CARBONIN GINA" w:date="2017-05-09T22:02:00Z">
        <w:r w:rsidRPr="005F17F3" w:rsidDel="005F17F3">
          <w:rPr>
            <w:rFonts w:ascii="Courier New" w:eastAsia="Courier New" w:hAnsi="Courier New" w:cs="Courier New"/>
            <w:b/>
            <w:sz w:val="16"/>
            <w:szCs w:val="16"/>
            <w:highlight w:val="yellow"/>
            <w:lang w:val="en-US"/>
            <w:rPrChange w:id="2389"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390" w:author="CARBONIN GINA" w:date="2017-05-09T22:02:00Z">
              <w:rPr>
                <w:rFonts w:ascii="Courier New" w:eastAsia="Courier New" w:hAnsi="Courier New" w:cs="Courier New"/>
                <w:b/>
                <w:sz w:val="16"/>
                <w:szCs w:val="16"/>
                <w:lang w:val="en-US"/>
              </w:rPr>
            </w:rPrChange>
          </w:rPr>
          <w:tab/>
          <w:delText>&lt;/saml2:Attribute&gt;</w:delText>
        </w:r>
      </w:del>
    </w:p>
    <w:p w14:paraId="1F1E37B1" w14:textId="0D3FA07D" w:rsidR="00C472E1" w:rsidRPr="005F17F3" w:rsidDel="005F17F3" w:rsidRDefault="00697B31">
      <w:pPr>
        <w:spacing w:before="240"/>
        <w:ind w:left="794"/>
        <w:rPr>
          <w:del w:id="2391" w:author="CARBONIN GINA" w:date="2017-05-09T22:02:00Z"/>
          <w:rFonts w:ascii="Courier New" w:eastAsia="Courier New" w:hAnsi="Courier New" w:cs="Courier New"/>
          <w:b/>
          <w:sz w:val="16"/>
          <w:szCs w:val="16"/>
          <w:highlight w:val="yellow"/>
          <w:lang w:val="en-US"/>
          <w:rPrChange w:id="2392" w:author="CARBONIN GINA" w:date="2017-05-09T22:02:00Z">
            <w:rPr>
              <w:del w:id="2393" w:author="CARBONIN GINA" w:date="2017-05-09T22:02:00Z"/>
              <w:rFonts w:ascii="Courier New" w:eastAsia="Courier New" w:hAnsi="Courier New" w:cs="Courier New"/>
              <w:b/>
              <w:sz w:val="16"/>
              <w:szCs w:val="16"/>
              <w:lang w:val="en-US"/>
            </w:rPr>
          </w:rPrChange>
        </w:rPr>
        <w:pPrChange w:id="2394" w:author="CARBONIN GINA" w:date="2017-05-09T22:02:00Z">
          <w:pPr>
            <w:spacing w:before="240"/>
            <w:ind w:left="794"/>
            <w:jc w:val="both"/>
          </w:pPr>
        </w:pPrChange>
      </w:pPr>
      <w:del w:id="2395" w:author="CARBONIN GINA" w:date="2017-05-09T22:02:00Z">
        <w:r w:rsidRPr="005F17F3" w:rsidDel="005F17F3">
          <w:rPr>
            <w:rFonts w:ascii="Courier New" w:eastAsia="Courier New" w:hAnsi="Courier New" w:cs="Courier New"/>
            <w:b/>
            <w:sz w:val="16"/>
            <w:szCs w:val="16"/>
            <w:highlight w:val="yellow"/>
            <w:lang w:val="en-US"/>
            <w:rPrChange w:id="2396"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397" w:author="CARBONIN GINA" w:date="2017-05-09T22:02:00Z">
              <w:rPr>
                <w:rFonts w:ascii="Courier New" w:eastAsia="Courier New" w:hAnsi="Courier New" w:cs="Courier New"/>
                <w:b/>
                <w:sz w:val="16"/>
                <w:szCs w:val="16"/>
                <w:lang w:val="en-US"/>
              </w:rPr>
            </w:rPrChange>
          </w:rPr>
          <w:tab/>
          <w:delText>&lt;saml2:Attribute Name="IdPostazioneFirmato" NameFormat="urn:oasis:names:tc:SAML:2.0:attrname-format:unspecified"&gt;</w:delText>
        </w:r>
      </w:del>
    </w:p>
    <w:p w14:paraId="654B4B7A" w14:textId="6197B9E6" w:rsidR="00C472E1" w:rsidRPr="005F17F3" w:rsidDel="005F17F3" w:rsidRDefault="00697B31">
      <w:pPr>
        <w:spacing w:before="240"/>
        <w:ind w:left="794"/>
        <w:rPr>
          <w:del w:id="2398" w:author="CARBONIN GINA" w:date="2017-05-09T22:02:00Z"/>
          <w:rFonts w:ascii="Courier New" w:eastAsia="Courier New" w:hAnsi="Courier New" w:cs="Courier New"/>
          <w:b/>
          <w:sz w:val="16"/>
          <w:szCs w:val="16"/>
          <w:highlight w:val="yellow"/>
          <w:lang w:val="en-US"/>
          <w:rPrChange w:id="2399" w:author="CARBONIN GINA" w:date="2017-05-09T22:02:00Z">
            <w:rPr>
              <w:del w:id="2400" w:author="CARBONIN GINA" w:date="2017-05-09T22:02:00Z"/>
              <w:rFonts w:ascii="Courier New" w:eastAsia="Courier New" w:hAnsi="Courier New" w:cs="Courier New"/>
              <w:b/>
              <w:sz w:val="16"/>
              <w:szCs w:val="16"/>
              <w:lang w:val="en-US"/>
            </w:rPr>
          </w:rPrChange>
        </w:rPr>
        <w:pPrChange w:id="2401" w:author="CARBONIN GINA" w:date="2017-05-09T22:02:00Z">
          <w:pPr>
            <w:spacing w:before="240"/>
            <w:ind w:left="794"/>
            <w:jc w:val="both"/>
          </w:pPr>
        </w:pPrChange>
      </w:pPr>
      <w:del w:id="2402" w:author="CARBONIN GINA" w:date="2017-05-09T22:02:00Z">
        <w:r w:rsidRPr="005F17F3" w:rsidDel="005F17F3">
          <w:rPr>
            <w:rFonts w:ascii="Courier New" w:eastAsia="Courier New" w:hAnsi="Courier New" w:cs="Courier New"/>
            <w:b/>
            <w:sz w:val="16"/>
            <w:szCs w:val="16"/>
            <w:highlight w:val="yellow"/>
            <w:lang w:val="en-US"/>
            <w:rPrChange w:id="2403"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404"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405" w:author="CARBONIN GINA" w:date="2017-05-09T22:02:00Z">
              <w:rPr>
                <w:rFonts w:ascii="Courier New" w:eastAsia="Courier New" w:hAnsi="Courier New" w:cs="Courier New"/>
                <w:b/>
                <w:sz w:val="16"/>
                <w:szCs w:val="16"/>
                <w:lang w:val="en-US"/>
              </w:rPr>
            </w:rPrChange>
          </w:rPr>
          <w:tab/>
          <w:delText>&lt;saml2:AttributeValue&gt;YgXWjSwNewE2Y5cQ.........omissis.........FrNaPnXGw7SgcE2A=&lt;/saml2:AttributeValue&gt;</w:delText>
        </w:r>
      </w:del>
    </w:p>
    <w:p w14:paraId="149B80C8" w14:textId="30DE8AA0" w:rsidR="00C472E1" w:rsidRPr="005F17F3" w:rsidDel="005F17F3" w:rsidRDefault="00697B31">
      <w:pPr>
        <w:spacing w:before="240"/>
        <w:ind w:left="794"/>
        <w:rPr>
          <w:del w:id="2406" w:author="CARBONIN GINA" w:date="2017-05-09T22:02:00Z"/>
          <w:rFonts w:ascii="Courier New" w:eastAsia="Courier New" w:hAnsi="Courier New" w:cs="Courier New"/>
          <w:b/>
          <w:sz w:val="16"/>
          <w:szCs w:val="16"/>
          <w:highlight w:val="yellow"/>
          <w:lang w:val="en-US"/>
          <w:rPrChange w:id="2407" w:author="CARBONIN GINA" w:date="2017-05-09T22:02:00Z">
            <w:rPr>
              <w:del w:id="2408" w:author="CARBONIN GINA" w:date="2017-05-09T22:02:00Z"/>
              <w:rFonts w:ascii="Courier New" w:eastAsia="Courier New" w:hAnsi="Courier New" w:cs="Courier New"/>
              <w:b/>
              <w:sz w:val="16"/>
              <w:szCs w:val="16"/>
              <w:lang w:val="en-US"/>
            </w:rPr>
          </w:rPrChange>
        </w:rPr>
        <w:pPrChange w:id="2409" w:author="CARBONIN GINA" w:date="2017-05-09T22:02:00Z">
          <w:pPr>
            <w:spacing w:before="240"/>
            <w:ind w:left="794"/>
            <w:jc w:val="both"/>
          </w:pPr>
        </w:pPrChange>
      </w:pPr>
      <w:del w:id="2410" w:author="CARBONIN GINA" w:date="2017-05-09T22:02:00Z">
        <w:r w:rsidRPr="005F17F3" w:rsidDel="005F17F3">
          <w:rPr>
            <w:rFonts w:ascii="Courier New" w:eastAsia="Courier New" w:hAnsi="Courier New" w:cs="Courier New"/>
            <w:b/>
            <w:sz w:val="16"/>
            <w:szCs w:val="16"/>
            <w:highlight w:val="yellow"/>
            <w:lang w:val="en-US"/>
            <w:rPrChange w:id="2411"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412" w:author="CARBONIN GINA" w:date="2017-05-09T22:02:00Z">
              <w:rPr>
                <w:rFonts w:ascii="Courier New" w:eastAsia="Courier New" w:hAnsi="Courier New" w:cs="Courier New"/>
                <w:b/>
                <w:sz w:val="16"/>
                <w:szCs w:val="16"/>
                <w:lang w:val="en-US"/>
              </w:rPr>
            </w:rPrChange>
          </w:rPr>
          <w:tab/>
          <w:delText>&lt;/saml2:Attribute&gt;</w:delText>
        </w:r>
      </w:del>
    </w:p>
    <w:p w14:paraId="2CA83CFE" w14:textId="5EF24231" w:rsidR="00C472E1" w:rsidRPr="005F17F3" w:rsidDel="005F17F3" w:rsidRDefault="00697B31">
      <w:pPr>
        <w:spacing w:before="240"/>
        <w:ind w:left="794"/>
        <w:rPr>
          <w:del w:id="2413" w:author="CARBONIN GINA" w:date="2017-05-09T22:02:00Z"/>
          <w:rFonts w:ascii="Courier New" w:eastAsia="Courier New" w:hAnsi="Courier New" w:cs="Courier New"/>
          <w:b/>
          <w:sz w:val="16"/>
          <w:szCs w:val="16"/>
          <w:highlight w:val="yellow"/>
          <w:lang w:val="en-US"/>
          <w:rPrChange w:id="2414" w:author="CARBONIN GINA" w:date="2017-05-09T22:02:00Z">
            <w:rPr>
              <w:del w:id="2415" w:author="CARBONIN GINA" w:date="2017-05-09T22:02:00Z"/>
              <w:rFonts w:ascii="Courier New" w:eastAsia="Courier New" w:hAnsi="Courier New" w:cs="Courier New"/>
              <w:b/>
              <w:sz w:val="16"/>
              <w:szCs w:val="16"/>
              <w:lang w:val="en-US"/>
            </w:rPr>
          </w:rPrChange>
        </w:rPr>
        <w:pPrChange w:id="2416" w:author="CARBONIN GINA" w:date="2017-05-09T22:02:00Z">
          <w:pPr>
            <w:spacing w:before="240"/>
            <w:ind w:left="794"/>
            <w:jc w:val="both"/>
          </w:pPr>
        </w:pPrChange>
      </w:pPr>
      <w:del w:id="2417" w:author="CARBONIN GINA" w:date="2017-05-09T22:02:00Z">
        <w:r w:rsidRPr="005F17F3" w:rsidDel="005F17F3">
          <w:rPr>
            <w:rFonts w:ascii="Courier New" w:eastAsia="Courier New" w:hAnsi="Courier New" w:cs="Courier New"/>
            <w:b/>
            <w:sz w:val="16"/>
            <w:szCs w:val="16"/>
            <w:highlight w:val="yellow"/>
            <w:lang w:val="en-US"/>
            <w:rPrChange w:id="2418"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419" w:author="CARBONIN GINA" w:date="2017-05-09T22:02:00Z">
              <w:rPr>
                <w:rFonts w:ascii="Courier New" w:eastAsia="Courier New" w:hAnsi="Courier New" w:cs="Courier New"/>
                <w:b/>
                <w:sz w:val="16"/>
                <w:szCs w:val="16"/>
                <w:lang w:val="en-US"/>
              </w:rPr>
            </w:rPrChange>
          </w:rPr>
          <w:tab/>
          <w:delText>&lt;saml2:Attribute Name="IdApplicazione" NameFormat="urn:oasis:names:tc:SAML:2.0:attrname-format:unspecified"&gt;</w:delText>
        </w:r>
      </w:del>
    </w:p>
    <w:p w14:paraId="4D38A8ED" w14:textId="1685BAAF" w:rsidR="00C472E1" w:rsidRPr="005F17F3" w:rsidDel="005F17F3" w:rsidRDefault="00697B31">
      <w:pPr>
        <w:spacing w:before="240"/>
        <w:ind w:left="794"/>
        <w:rPr>
          <w:del w:id="2420" w:author="CARBONIN GINA" w:date="2017-05-09T22:02:00Z"/>
          <w:rFonts w:ascii="Courier New" w:eastAsia="Courier New" w:hAnsi="Courier New" w:cs="Courier New"/>
          <w:b/>
          <w:sz w:val="16"/>
          <w:szCs w:val="16"/>
          <w:highlight w:val="yellow"/>
          <w:lang w:val="en-US"/>
          <w:rPrChange w:id="2421" w:author="CARBONIN GINA" w:date="2017-05-09T22:02:00Z">
            <w:rPr>
              <w:del w:id="2422" w:author="CARBONIN GINA" w:date="2017-05-09T22:02:00Z"/>
              <w:rFonts w:ascii="Courier New" w:eastAsia="Courier New" w:hAnsi="Courier New" w:cs="Courier New"/>
              <w:b/>
              <w:sz w:val="16"/>
              <w:szCs w:val="16"/>
              <w:lang w:val="en-US"/>
            </w:rPr>
          </w:rPrChange>
        </w:rPr>
        <w:pPrChange w:id="2423" w:author="CARBONIN GINA" w:date="2017-05-09T22:02:00Z">
          <w:pPr>
            <w:spacing w:before="240"/>
            <w:ind w:left="794"/>
            <w:jc w:val="both"/>
          </w:pPr>
        </w:pPrChange>
      </w:pPr>
      <w:del w:id="2424" w:author="CARBONIN GINA" w:date="2017-05-09T22:02:00Z">
        <w:r w:rsidRPr="005F17F3" w:rsidDel="005F17F3">
          <w:rPr>
            <w:rFonts w:ascii="Courier New" w:eastAsia="Courier New" w:hAnsi="Courier New" w:cs="Courier New"/>
            <w:b/>
            <w:sz w:val="16"/>
            <w:szCs w:val="16"/>
            <w:highlight w:val="yellow"/>
            <w:lang w:val="en-US"/>
            <w:rPrChange w:id="2425"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426"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427" w:author="CARBONIN GINA" w:date="2017-05-09T22:02:00Z">
              <w:rPr>
                <w:rFonts w:ascii="Courier New" w:eastAsia="Courier New" w:hAnsi="Courier New" w:cs="Courier New"/>
                <w:b/>
                <w:sz w:val="16"/>
                <w:szCs w:val="16"/>
                <w:lang w:val="en-US"/>
              </w:rPr>
            </w:rPrChange>
          </w:rPr>
          <w:tab/>
          <w:delText>&lt;saml2:AttributeValue&gt;12345&lt;/saml2:AttributeValue&gt;</w:delText>
        </w:r>
      </w:del>
    </w:p>
    <w:p w14:paraId="11B55EF9" w14:textId="6EEB64CE" w:rsidR="00C472E1" w:rsidRPr="005F17F3" w:rsidDel="005F17F3" w:rsidRDefault="00697B31">
      <w:pPr>
        <w:spacing w:before="240"/>
        <w:ind w:left="794"/>
        <w:rPr>
          <w:del w:id="2428" w:author="CARBONIN GINA" w:date="2017-05-09T22:02:00Z"/>
          <w:rFonts w:ascii="Courier New" w:eastAsia="Courier New" w:hAnsi="Courier New" w:cs="Courier New"/>
          <w:b/>
          <w:sz w:val="16"/>
          <w:szCs w:val="16"/>
          <w:highlight w:val="yellow"/>
          <w:lang w:val="en-US"/>
          <w:rPrChange w:id="2429" w:author="CARBONIN GINA" w:date="2017-05-09T22:02:00Z">
            <w:rPr>
              <w:del w:id="2430" w:author="CARBONIN GINA" w:date="2017-05-09T22:02:00Z"/>
              <w:rFonts w:ascii="Courier New" w:eastAsia="Courier New" w:hAnsi="Courier New" w:cs="Courier New"/>
              <w:b/>
              <w:sz w:val="16"/>
              <w:szCs w:val="16"/>
              <w:lang w:val="en-US"/>
            </w:rPr>
          </w:rPrChange>
        </w:rPr>
        <w:pPrChange w:id="2431" w:author="CARBONIN GINA" w:date="2017-05-09T22:02:00Z">
          <w:pPr>
            <w:spacing w:before="240"/>
            <w:ind w:left="794"/>
            <w:jc w:val="both"/>
          </w:pPr>
        </w:pPrChange>
      </w:pPr>
      <w:del w:id="2432" w:author="CARBONIN GINA" w:date="2017-05-09T22:02:00Z">
        <w:r w:rsidRPr="005F17F3" w:rsidDel="005F17F3">
          <w:rPr>
            <w:rFonts w:ascii="Courier New" w:eastAsia="Courier New" w:hAnsi="Courier New" w:cs="Courier New"/>
            <w:b/>
            <w:sz w:val="16"/>
            <w:szCs w:val="16"/>
            <w:highlight w:val="yellow"/>
            <w:lang w:val="en-US"/>
            <w:rPrChange w:id="2433" w:author="CARBONIN GINA" w:date="2017-05-09T22:02:00Z">
              <w:rPr>
                <w:rFonts w:ascii="Courier New" w:eastAsia="Courier New" w:hAnsi="Courier New" w:cs="Courier New"/>
                <w:b/>
                <w:sz w:val="16"/>
                <w:szCs w:val="16"/>
                <w:lang w:val="en-US"/>
              </w:rPr>
            </w:rPrChange>
          </w:rPr>
          <w:tab/>
        </w:r>
        <w:r w:rsidRPr="005F17F3" w:rsidDel="005F17F3">
          <w:rPr>
            <w:rFonts w:ascii="Courier New" w:eastAsia="Courier New" w:hAnsi="Courier New" w:cs="Courier New"/>
            <w:b/>
            <w:sz w:val="16"/>
            <w:szCs w:val="16"/>
            <w:highlight w:val="yellow"/>
            <w:lang w:val="en-US"/>
            <w:rPrChange w:id="2434" w:author="CARBONIN GINA" w:date="2017-05-09T22:02:00Z">
              <w:rPr>
                <w:rFonts w:ascii="Courier New" w:eastAsia="Courier New" w:hAnsi="Courier New" w:cs="Courier New"/>
                <w:b/>
                <w:sz w:val="16"/>
                <w:szCs w:val="16"/>
                <w:lang w:val="en-US"/>
              </w:rPr>
            </w:rPrChange>
          </w:rPr>
          <w:tab/>
          <w:delText>&lt;/saml2:Attribute&gt;</w:delText>
        </w:r>
      </w:del>
    </w:p>
    <w:p w14:paraId="760925E2" w14:textId="77D222FB" w:rsidR="00C472E1" w:rsidRPr="005F17F3" w:rsidDel="005F17F3" w:rsidRDefault="00697B31">
      <w:pPr>
        <w:spacing w:before="240"/>
        <w:ind w:left="794"/>
        <w:rPr>
          <w:del w:id="2435" w:author="CARBONIN GINA" w:date="2017-05-09T22:02:00Z"/>
          <w:rFonts w:ascii="Courier New" w:eastAsia="Courier New" w:hAnsi="Courier New" w:cs="Courier New"/>
          <w:b/>
          <w:sz w:val="16"/>
          <w:szCs w:val="16"/>
          <w:highlight w:val="yellow"/>
          <w:lang w:val="en-US"/>
          <w:rPrChange w:id="2436" w:author="CARBONIN GINA" w:date="2017-05-09T22:02:00Z">
            <w:rPr>
              <w:del w:id="2437" w:author="CARBONIN GINA" w:date="2017-05-09T22:02:00Z"/>
              <w:rFonts w:ascii="Courier New" w:eastAsia="Courier New" w:hAnsi="Courier New" w:cs="Courier New"/>
              <w:b/>
              <w:sz w:val="16"/>
              <w:szCs w:val="16"/>
              <w:lang w:val="en-US"/>
            </w:rPr>
          </w:rPrChange>
        </w:rPr>
        <w:pPrChange w:id="2438" w:author="CARBONIN GINA" w:date="2017-05-09T22:02:00Z">
          <w:pPr>
            <w:spacing w:before="240"/>
            <w:ind w:left="794"/>
            <w:jc w:val="both"/>
          </w:pPr>
        </w:pPrChange>
      </w:pPr>
      <w:del w:id="2439" w:author="CARBONIN GINA" w:date="2017-05-09T22:02:00Z">
        <w:r w:rsidRPr="005F17F3" w:rsidDel="005F17F3">
          <w:rPr>
            <w:rFonts w:ascii="Courier New" w:eastAsia="Courier New" w:hAnsi="Courier New" w:cs="Courier New"/>
            <w:b/>
            <w:sz w:val="16"/>
            <w:szCs w:val="16"/>
            <w:highlight w:val="yellow"/>
            <w:lang w:val="en-US"/>
            <w:rPrChange w:id="2440" w:author="CARBONIN GINA" w:date="2017-05-09T22:02:00Z">
              <w:rPr>
                <w:rFonts w:ascii="Courier New" w:eastAsia="Courier New" w:hAnsi="Courier New" w:cs="Courier New"/>
                <w:b/>
                <w:sz w:val="16"/>
                <w:szCs w:val="16"/>
                <w:lang w:val="en-US"/>
              </w:rPr>
            </w:rPrChange>
          </w:rPr>
          <w:tab/>
          <w:delText>&lt;/saml2:AttributeStatement&gt;</w:delText>
        </w:r>
      </w:del>
    </w:p>
    <w:p w14:paraId="57FF4E7B" w14:textId="14C3C410" w:rsidR="00C472E1" w:rsidRPr="005F17F3" w:rsidDel="005F17F3" w:rsidRDefault="00697B31">
      <w:pPr>
        <w:spacing w:before="240"/>
        <w:ind w:left="794"/>
        <w:rPr>
          <w:del w:id="2441" w:author="CARBONIN GINA" w:date="2017-05-09T22:02:00Z"/>
          <w:rFonts w:ascii="Courier New" w:eastAsia="Courier New" w:hAnsi="Courier New" w:cs="Courier New"/>
          <w:b/>
          <w:sz w:val="16"/>
          <w:szCs w:val="16"/>
          <w:highlight w:val="yellow"/>
          <w:rPrChange w:id="2442" w:author="CARBONIN GINA" w:date="2017-05-09T22:02:00Z">
            <w:rPr>
              <w:del w:id="2443" w:author="CARBONIN GINA" w:date="2017-05-09T22:02:00Z"/>
              <w:rFonts w:ascii="Courier New" w:eastAsia="Courier New" w:hAnsi="Courier New" w:cs="Courier New"/>
              <w:b/>
              <w:sz w:val="16"/>
              <w:szCs w:val="16"/>
            </w:rPr>
          </w:rPrChange>
        </w:rPr>
        <w:pPrChange w:id="2444" w:author="CARBONIN GINA" w:date="2017-05-09T22:02:00Z">
          <w:pPr>
            <w:spacing w:before="240"/>
            <w:ind w:left="794"/>
            <w:jc w:val="both"/>
          </w:pPr>
        </w:pPrChange>
      </w:pPr>
      <w:del w:id="2445" w:author="CARBONIN GINA" w:date="2017-05-09T22:02:00Z">
        <w:r w:rsidRPr="005F17F3" w:rsidDel="005F17F3">
          <w:rPr>
            <w:rFonts w:ascii="Courier New" w:eastAsia="Courier New" w:hAnsi="Courier New" w:cs="Courier New"/>
            <w:b/>
            <w:sz w:val="16"/>
            <w:szCs w:val="16"/>
            <w:highlight w:val="yellow"/>
            <w:rPrChange w:id="2446" w:author="CARBONIN GINA" w:date="2017-05-09T22:02:00Z">
              <w:rPr>
                <w:rFonts w:ascii="Courier New" w:eastAsia="Courier New" w:hAnsi="Courier New" w:cs="Courier New"/>
                <w:b/>
                <w:sz w:val="16"/>
                <w:szCs w:val="16"/>
              </w:rPr>
            </w:rPrChange>
          </w:rPr>
          <w:delText>&lt;/saml2:Assertion&gt;</w:delText>
        </w:r>
      </w:del>
    </w:p>
    <w:p w14:paraId="7872966D" w14:textId="354553CF" w:rsidR="00C472E1" w:rsidRPr="005F17F3" w:rsidDel="005F17F3" w:rsidRDefault="00C472E1">
      <w:pPr>
        <w:spacing w:before="240"/>
        <w:ind w:left="794"/>
        <w:rPr>
          <w:ins w:id="2447" w:author="Antonio Antetomaso" w:date="2017-03-30T16:28:00Z"/>
          <w:del w:id="2448" w:author="CARBONIN GINA" w:date="2017-05-09T22:02:00Z"/>
          <w:b/>
          <w:smallCaps/>
          <w:highlight w:val="yellow"/>
          <w:rPrChange w:id="2449" w:author="CARBONIN GINA" w:date="2017-05-09T22:02:00Z">
            <w:rPr>
              <w:ins w:id="2450" w:author="Antonio Antetomaso" w:date="2017-03-30T16:28:00Z"/>
              <w:del w:id="2451" w:author="CARBONIN GINA" w:date="2017-05-09T22:02:00Z"/>
              <w:b/>
              <w:smallCaps/>
            </w:rPr>
          </w:rPrChange>
        </w:rPr>
        <w:pPrChange w:id="2452" w:author="CARBONIN GINA" w:date="2017-05-09T22:02:00Z">
          <w:pPr>
            <w:keepNext/>
            <w:spacing w:before="3240" w:after="720"/>
            <w:jc w:val="center"/>
          </w:pPr>
        </w:pPrChange>
      </w:pPr>
    </w:p>
    <w:p w14:paraId="67043EB8" w14:textId="662EA423" w:rsidR="00B35C8A" w:rsidDel="005F17F3" w:rsidRDefault="005F17F3">
      <w:pPr>
        <w:spacing w:before="240"/>
        <w:ind w:left="794"/>
        <w:rPr>
          <w:del w:id="2453" w:author="CARBONIN GINA" w:date="2017-05-09T22:02:00Z"/>
          <w:b/>
          <w:smallCaps/>
        </w:rPr>
        <w:pPrChange w:id="2454" w:author="CARBONIN GINA" w:date="2017-05-09T22:02:00Z">
          <w:pPr>
            <w:keepNext/>
            <w:spacing w:before="3240" w:after="720"/>
          </w:pPr>
        </w:pPrChange>
      </w:pPr>
      <w:ins w:id="2455" w:author="CARBONIN GINA" w:date="2017-05-09T22:02:00Z">
        <w:r w:rsidRPr="005F17F3">
          <w:rPr>
            <w:b/>
            <w:smallCaps/>
            <w:highlight w:val="yellow"/>
            <w:rPrChange w:id="2456" w:author="CARBONIN GINA" w:date="2017-05-09T22:02:00Z">
              <w:rPr>
                <w:b/>
                <w:smallCaps/>
              </w:rPr>
            </w:rPrChange>
          </w:rPr>
          <w:t>da fare</w:t>
        </w:r>
      </w:ins>
    </w:p>
    <w:p w14:paraId="66F0A6C9" w14:textId="6F38ADCC" w:rsidR="005F17F3" w:rsidRDefault="005F17F3">
      <w:pPr>
        <w:rPr>
          <w:ins w:id="2457" w:author="CARBONIN GINA" w:date="2017-05-09T22:05:00Z"/>
          <w:b/>
          <w:smallCaps/>
          <w:highlight w:val="yellow"/>
        </w:rPr>
      </w:pPr>
      <w:ins w:id="2458" w:author="CARBONIN GINA" w:date="2017-05-09T22:05:00Z">
        <w:r>
          <w:rPr>
            <w:b/>
            <w:smallCaps/>
            <w:highlight w:val="yellow"/>
          </w:rPr>
          <w:br w:type="page"/>
        </w:r>
      </w:ins>
    </w:p>
    <w:p w14:paraId="22A1C0E9" w14:textId="77777777" w:rsidR="005F17F3" w:rsidRDefault="005F17F3" w:rsidP="005F17F3">
      <w:pPr>
        <w:keepNext/>
        <w:spacing w:before="3240" w:after="720"/>
        <w:jc w:val="center"/>
        <w:rPr>
          <w:ins w:id="2459" w:author="CARBONIN GINA" w:date="2017-05-09T22:05:00Z"/>
          <w:b/>
          <w:smallCaps/>
        </w:rPr>
      </w:pPr>
    </w:p>
    <w:p w14:paraId="6FAA71DA" w14:textId="77777777" w:rsidR="005F17F3" w:rsidRDefault="005F17F3" w:rsidP="005F17F3">
      <w:pPr>
        <w:keepNext/>
        <w:spacing w:before="3240" w:after="720"/>
        <w:jc w:val="center"/>
        <w:rPr>
          <w:ins w:id="2460" w:author="CARBONIN GINA" w:date="2017-05-09T22:05:00Z"/>
          <w:b/>
          <w:smallCaps/>
        </w:rPr>
      </w:pPr>
    </w:p>
    <w:p w14:paraId="32E96A5C" w14:textId="541A37B6" w:rsidR="005F17F3" w:rsidRPr="005E5F39" w:rsidRDefault="005F17F3" w:rsidP="005F17F3">
      <w:pPr>
        <w:keepNext/>
        <w:spacing w:before="3240" w:after="720"/>
        <w:jc w:val="center"/>
        <w:rPr>
          <w:ins w:id="2461" w:author="CARBONIN GINA" w:date="2017-05-09T22:05:00Z"/>
          <w:b/>
          <w:smallCaps/>
        </w:rPr>
      </w:pPr>
      <w:ins w:id="2462" w:author="CARBONIN GINA" w:date="2017-05-09T22:05:00Z">
        <w:r w:rsidRPr="00381D34">
          <w:rPr>
            <w:b/>
            <w:smallCaps/>
            <w:highlight w:val="yellow"/>
            <w:rPrChange w:id="2463" w:author="CARBONIN GINA" w:date="2017-05-09T22:32:00Z">
              <w:rPr>
                <w:b/>
                <w:smallCaps/>
              </w:rPr>
            </w:rPrChange>
          </w:rPr>
          <w:t xml:space="preserve">Allegato </w:t>
        </w:r>
      </w:ins>
      <w:ins w:id="2464" w:author="CARBONIN GINA" w:date="2017-05-09T22:32:00Z">
        <w:r w:rsidR="00381D34" w:rsidRPr="00381D34">
          <w:rPr>
            <w:b/>
            <w:smallCaps/>
            <w:highlight w:val="yellow"/>
            <w:rPrChange w:id="2465" w:author="CARBONIN GINA" w:date="2017-05-09T22:32:00Z">
              <w:rPr>
                <w:b/>
                <w:smallCaps/>
              </w:rPr>
            </w:rPrChange>
          </w:rPr>
          <w:t>2</w:t>
        </w:r>
      </w:ins>
      <w:ins w:id="2466" w:author="CARBONIN GINA" w:date="2017-05-09T22:05:00Z">
        <w:r w:rsidRPr="00381D34">
          <w:rPr>
            <w:b/>
            <w:smallCaps/>
            <w:highlight w:val="yellow"/>
            <w:rPrChange w:id="2467" w:author="CARBONIN GINA" w:date="2017-05-09T22:32:00Z">
              <w:rPr>
                <w:b/>
                <w:smallCaps/>
              </w:rPr>
            </w:rPrChange>
          </w:rPr>
          <w:br/>
          <w:t>Dettagli operativi dei servizi</w:t>
        </w:r>
      </w:ins>
    </w:p>
    <w:p w14:paraId="3FA21035" w14:textId="77777777" w:rsidR="005F17F3" w:rsidRPr="005E5F39" w:rsidRDefault="005F17F3" w:rsidP="005F17F3">
      <w:pPr>
        <w:keepNext/>
        <w:spacing w:before="3240" w:after="720"/>
        <w:jc w:val="center"/>
        <w:rPr>
          <w:ins w:id="2468" w:author="CARBONIN GINA" w:date="2017-05-09T22:05:00Z"/>
        </w:rPr>
      </w:pPr>
      <w:ins w:id="2469" w:author="CARBONIN GINA" w:date="2017-05-09T22:05:00Z">
        <w:r w:rsidRPr="005E5F39">
          <w:commentReference w:id="2470"/>
        </w:r>
        <w:r w:rsidRPr="005E5F39">
          <w:br w:type="page"/>
        </w:r>
      </w:ins>
    </w:p>
    <w:p w14:paraId="6C705F2C" w14:textId="4B31C8E8" w:rsidR="005F17F3" w:rsidRDefault="005F17F3">
      <w:pPr>
        <w:spacing w:before="240"/>
        <w:ind w:left="794"/>
        <w:rPr>
          <w:ins w:id="2471" w:author="CARBONIN GINA" w:date="2017-05-09T22:06:00Z"/>
          <w:b/>
          <w:smallCaps/>
          <w:u w:val="single"/>
        </w:rPr>
        <w:pPrChange w:id="2472" w:author="CARBONIN GINA" w:date="2017-05-09T22:02:00Z">
          <w:pPr>
            <w:keepNext/>
            <w:spacing w:before="3240" w:after="720"/>
            <w:jc w:val="center"/>
          </w:pPr>
        </w:pPrChange>
      </w:pPr>
      <w:ins w:id="2473" w:author="CARBONIN GINA" w:date="2017-05-09T22:05:00Z">
        <w:r w:rsidRPr="005F17F3">
          <w:rPr>
            <w:b/>
            <w:smallCaps/>
            <w:u w:val="single"/>
            <w:rPrChange w:id="2474" w:author="CARBONIN GINA" w:date="2017-05-09T22:06:00Z">
              <w:rPr>
                <w:b/>
                <w:smallCaps/>
              </w:rPr>
            </w:rPrChange>
          </w:rPr>
          <w:lastRenderedPageBreak/>
          <w:t>Interrogazione</w:t>
        </w:r>
      </w:ins>
    </w:p>
    <w:p w14:paraId="79D07613" w14:textId="37867B81" w:rsidR="005F17F3" w:rsidRDefault="005F17F3">
      <w:pPr>
        <w:pStyle w:val="Paragrafoelenco"/>
        <w:numPr>
          <w:ilvl w:val="0"/>
          <w:numId w:val="11"/>
        </w:numPr>
        <w:spacing w:before="240"/>
        <w:ind w:hanging="663"/>
        <w:jc w:val="both"/>
        <w:rPr>
          <w:ins w:id="2475" w:author="CARBONIN GINA" w:date="2017-05-09T22:09:00Z"/>
        </w:rPr>
        <w:pPrChange w:id="2476" w:author="CARBONIN GINA" w:date="2017-05-09T22:10:00Z">
          <w:pPr>
            <w:keepNext/>
            <w:spacing w:before="3240" w:after="720"/>
            <w:jc w:val="center"/>
          </w:pPr>
        </w:pPrChange>
      </w:pPr>
      <w:ins w:id="2477" w:author="CARBONIN GINA" w:date="2017-05-09T22:06:00Z">
        <w:r w:rsidRPr="005F17F3">
          <w:rPr>
            <w:rPrChange w:id="2478" w:author="CARBONIN GINA" w:date="2017-05-09T22:09:00Z">
              <w:rPr>
                <w:b/>
                <w:smallCaps/>
              </w:rPr>
            </w:rPrChange>
          </w:rPr>
          <w:t>Soggetto residente in un comune subentrato</w:t>
        </w:r>
      </w:ins>
    </w:p>
    <w:p w14:paraId="16BC297C" w14:textId="77777777" w:rsidR="00C226C8" w:rsidRDefault="00C226C8">
      <w:pPr>
        <w:spacing w:before="240"/>
        <w:ind w:left="1560"/>
        <w:jc w:val="both"/>
        <w:rPr>
          <w:ins w:id="2479" w:author="CARBONIN GINA" w:date="2017-05-09T22:12:00Z"/>
        </w:rPr>
        <w:pPrChange w:id="2480" w:author="CARBONIN GINA" w:date="2017-05-09T22:11:00Z">
          <w:pPr>
            <w:keepNext/>
            <w:spacing w:before="3240" w:after="720"/>
            <w:jc w:val="center"/>
          </w:pPr>
        </w:pPrChange>
      </w:pPr>
      <w:ins w:id="2481" w:author="CARBONIN GINA" w:date="2017-05-09T22:12:00Z">
        <w:r>
          <w:t>L’interrogazione avviene per codice fiscale.</w:t>
        </w:r>
      </w:ins>
    </w:p>
    <w:p w14:paraId="71751B7B" w14:textId="7968B3F2" w:rsidR="00C226C8" w:rsidRDefault="00C226C8">
      <w:pPr>
        <w:spacing w:before="240"/>
        <w:ind w:left="1560"/>
        <w:jc w:val="both"/>
        <w:rPr>
          <w:ins w:id="2482" w:author="CARBONIN GINA" w:date="2017-05-09T22:13:00Z"/>
        </w:rPr>
        <w:pPrChange w:id="2483" w:author="CARBONIN GINA" w:date="2017-05-09T22:11:00Z">
          <w:pPr>
            <w:keepNext/>
            <w:spacing w:before="3240" w:after="720"/>
            <w:jc w:val="center"/>
          </w:pPr>
        </w:pPrChange>
      </w:pPr>
      <w:ins w:id="2484" w:author="CARBONIN GINA" w:date="2017-05-09T22:10:00Z">
        <w:r>
          <w:t>Si compone la risposta sulla base di quanto rilevato in ANPR</w:t>
        </w:r>
      </w:ins>
      <w:ins w:id="2485" w:author="CARBONIN GINA" w:date="2017-05-09T22:13:00Z">
        <w:r>
          <w:t>.</w:t>
        </w:r>
      </w:ins>
    </w:p>
    <w:p w14:paraId="1B03BCA5" w14:textId="6999E1F6" w:rsidR="00C226C8" w:rsidRDefault="00C226C8">
      <w:pPr>
        <w:spacing w:before="240"/>
        <w:ind w:left="1560"/>
        <w:jc w:val="both"/>
        <w:rPr>
          <w:ins w:id="2486" w:author="CARBONIN GINA" w:date="2017-05-09T22:14:00Z"/>
        </w:rPr>
        <w:pPrChange w:id="2487" w:author="CARBONIN GINA" w:date="2017-05-09T22:11:00Z">
          <w:pPr>
            <w:keepNext/>
            <w:spacing w:before="3240" w:after="720"/>
            <w:jc w:val="center"/>
          </w:pPr>
        </w:pPrChange>
      </w:pPr>
      <w:ins w:id="2488" w:author="CARBONIN GINA" w:date="2017-05-09T22:14:00Z">
        <w:r>
          <w:t>Di seguito le possibili condizioni di errore:</w:t>
        </w:r>
      </w:ins>
    </w:p>
    <w:p w14:paraId="2B25F0F6" w14:textId="07C0B874" w:rsidR="00C226C8" w:rsidRDefault="00C226C8">
      <w:pPr>
        <w:pStyle w:val="Paragrafoelenco"/>
        <w:numPr>
          <w:ilvl w:val="0"/>
          <w:numId w:val="12"/>
        </w:numPr>
        <w:spacing w:before="240"/>
        <w:jc w:val="both"/>
        <w:rPr>
          <w:ins w:id="2489" w:author="CARBONIN GINA" w:date="2017-05-09T22:37:00Z"/>
        </w:rPr>
        <w:pPrChange w:id="2490" w:author="CARBONIN GINA" w:date="2017-05-09T22:17:00Z">
          <w:pPr>
            <w:keepNext/>
            <w:spacing w:before="3240" w:after="720"/>
            <w:jc w:val="center"/>
          </w:pPr>
        </w:pPrChange>
      </w:pPr>
      <w:ins w:id="2491" w:author="CARBONIN GINA" w:date="2017-05-09T22:15:00Z">
        <w:r>
          <w:t>Soggetto non trovato;</w:t>
        </w:r>
      </w:ins>
    </w:p>
    <w:p w14:paraId="14186AAA" w14:textId="63D5CA91" w:rsidR="00C226C8" w:rsidRDefault="00C226C8">
      <w:pPr>
        <w:pStyle w:val="Paragrafoelenco"/>
        <w:numPr>
          <w:ilvl w:val="0"/>
          <w:numId w:val="12"/>
        </w:numPr>
        <w:spacing w:before="240"/>
        <w:ind w:left="2127" w:hanging="170"/>
        <w:jc w:val="both"/>
        <w:rPr>
          <w:ins w:id="2492" w:author="CARBONIN GINA" w:date="2017-05-09T22:15:00Z"/>
        </w:rPr>
        <w:pPrChange w:id="2493" w:author="CARBONIN GINA" w:date="2017-05-09T22:17:00Z">
          <w:pPr>
            <w:keepNext/>
            <w:spacing w:before="3240" w:after="720"/>
            <w:jc w:val="center"/>
          </w:pPr>
        </w:pPrChange>
      </w:pPr>
      <w:ins w:id="2494" w:author="CARBONIN GINA" w:date="2017-05-09T22:15:00Z">
        <w:r>
          <w:t>Soggetto non residente nel comune indicato; il comune di attuale residenza è restituito nel messaggio di errore;</w:t>
        </w:r>
      </w:ins>
    </w:p>
    <w:p w14:paraId="19476AB8" w14:textId="68AB5EAE" w:rsidR="00C226C8" w:rsidRDefault="00C226C8">
      <w:pPr>
        <w:pStyle w:val="Paragrafoelenco"/>
        <w:numPr>
          <w:ilvl w:val="0"/>
          <w:numId w:val="12"/>
        </w:numPr>
        <w:spacing w:before="240"/>
        <w:ind w:left="2127" w:hanging="170"/>
        <w:jc w:val="both"/>
        <w:rPr>
          <w:ins w:id="2495" w:author="CARBONIN GINA" w:date="2017-05-09T22:16:00Z"/>
        </w:rPr>
        <w:pPrChange w:id="2496" w:author="CARBONIN GINA" w:date="2017-05-09T22:17:00Z">
          <w:pPr>
            <w:keepNext/>
            <w:spacing w:before="3240" w:after="720"/>
            <w:jc w:val="center"/>
          </w:pPr>
        </w:pPrChange>
      </w:pPr>
      <w:ins w:id="2497" w:author="CARBONIN GINA" w:date="2017-05-09T22:16:00Z">
        <w:r>
          <w:t>Soggetto iscritto nell’AIRE del comune (soggetto AIRE non precisato nella richiesta);</w:t>
        </w:r>
      </w:ins>
    </w:p>
    <w:p w14:paraId="1F645F5E" w14:textId="4116E7CB" w:rsidR="00C226C8" w:rsidRDefault="00C226C8">
      <w:pPr>
        <w:pStyle w:val="Paragrafoelenco"/>
        <w:numPr>
          <w:ilvl w:val="0"/>
          <w:numId w:val="12"/>
        </w:numPr>
        <w:spacing w:before="240"/>
        <w:jc w:val="both"/>
        <w:rPr>
          <w:ins w:id="2498" w:author="CARBONIN GINA" w:date="2017-05-09T22:16:00Z"/>
        </w:rPr>
        <w:pPrChange w:id="2499" w:author="CARBONIN GINA" w:date="2017-05-09T22:17:00Z">
          <w:pPr>
            <w:keepNext/>
            <w:spacing w:before="3240" w:after="720"/>
            <w:jc w:val="center"/>
          </w:pPr>
        </w:pPrChange>
      </w:pPr>
      <w:ins w:id="2500" w:author="CARBONIN GINA" w:date="2017-05-09T22:16:00Z">
        <w:r>
          <w:t>Soggetto cancellato in data;</w:t>
        </w:r>
      </w:ins>
    </w:p>
    <w:p w14:paraId="7C14B2A9" w14:textId="5115A02E" w:rsidR="00C226C8" w:rsidRDefault="00C226C8">
      <w:pPr>
        <w:pStyle w:val="Paragrafoelenco"/>
        <w:numPr>
          <w:ilvl w:val="0"/>
          <w:numId w:val="12"/>
        </w:numPr>
        <w:spacing w:before="240"/>
        <w:jc w:val="both"/>
        <w:rPr>
          <w:ins w:id="2501" w:author="CARBONIN GINA" w:date="2017-05-09T22:12:00Z"/>
        </w:rPr>
        <w:pPrChange w:id="2502" w:author="CARBONIN GINA" w:date="2017-05-09T22:17:00Z">
          <w:pPr>
            <w:keepNext/>
            <w:spacing w:before="3240" w:after="720"/>
            <w:jc w:val="center"/>
          </w:pPr>
        </w:pPrChange>
      </w:pPr>
      <w:ins w:id="2503" w:author="CARBONIN GINA" w:date="2017-05-09T22:16:00Z">
        <w:r>
          <w:t>… da completare …</w:t>
        </w:r>
      </w:ins>
    </w:p>
    <w:p w14:paraId="22F93B33" w14:textId="77777777" w:rsidR="00C226C8" w:rsidRDefault="00C226C8">
      <w:pPr>
        <w:spacing w:before="240"/>
        <w:ind w:left="1560"/>
        <w:jc w:val="both"/>
        <w:rPr>
          <w:ins w:id="2504" w:author="CARBONIN GINA" w:date="2017-05-09T22:19:00Z"/>
        </w:rPr>
        <w:pPrChange w:id="2505" w:author="CARBONIN GINA" w:date="2017-05-09T22:11:00Z">
          <w:pPr>
            <w:keepNext/>
            <w:spacing w:before="3240" w:after="720"/>
            <w:jc w:val="center"/>
          </w:pPr>
        </w:pPrChange>
      </w:pPr>
      <w:ins w:id="2506" w:author="CARBONIN GINA" w:date="2017-05-09T22:17:00Z">
        <w:r>
          <w:t>La presenza di più soggetti o la mancata validazione del codice fiscale sono condizioni di possibile errore da gest</w:t>
        </w:r>
      </w:ins>
      <w:ins w:id="2507" w:author="CARBONIN GINA" w:date="2017-05-09T22:12:00Z">
        <w:r>
          <w:t>ire a cura dell</w:t>
        </w:r>
      </w:ins>
      <w:ins w:id="2508" w:author="CARBONIN GINA" w:date="2017-05-09T22:18:00Z">
        <w:r>
          <w:t>’applicazione chiamante.</w:t>
        </w:r>
      </w:ins>
    </w:p>
    <w:p w14:paraId="6DD05EAE" w14:textId="26D9E6AA" w:rsidR="00C226C8" w:rsidRDefault="00C226C8">
      <w:pPr>
        <w:spacing w:before="240"/>
        <w:ind w:left="1560"/>
        <w:jc w:val="both"/>
        <w:rPr>
          <w:ins w:id="2509" w:author="CARBONIN GINA" w:date="2017-05-09T22:18:00Z"/>
        </w:rPr>
        <w:pPrChange w:id="2510" w:author="CARBONIN GINA" w:date="2017-05-09T22:11:00Z">
          <w:pPr>
            <w:keepNext/>
            <w:spacing w:before="3240" w:after="720"/>
            <w:jc w:val="center"/>
          </w:pPr>
        </w:pPrChange>
      </w:pPr>
      <w:ins w:id="2511" w:author="CARBONIN GINA" w:date="2017-05-09T22:19:00Z">
        <w:r>
          <w:t>Da valutare se aggiungere nella risposta il flag di cerificabilità del soggetto o che si tratta di un senza fissa dimora</w:t>
        </w:r>
      </w:ins>
    </w:p>
    <w:p w14:paraId="0794EBE8" w14:textId="6699D700" w:rsidR="00C226C8" w:rsidRDefault="00C226C8" w:rsidP="00C226C8">
      <w:pPr>
        <w:pStyle w:val="Paragrafoelenco"/>
        <w:numPr>
          <w:ilvl w:val="0"/>
          <w:numId w:val="11"/>
        </w:numPr>
        <w:spacing w:before="240"/>
        <w:ind w:hanging="663"/>
        <w:jc w:val="both"/>
        <w:rPr>
          <w:ins w:id="2512" w:author="CARBONIN GINA" w:date="2017-05-09T22:18:00Z"/>
        </w:rPr>
      </w:pPr>
      <w:ins w:id="2513" w:author="CARBONIN GINA" w:date="2017-05-09T22:18:00Z">
        <w:r w:rsidRPr="00ED50CF">
          <w:t xml:space="preserve">Soggetto </w:t>
        </w:r>
      </w:ins>
      <w:ins w:id="2514" w:author="CARBONIN GINA" w:date="2017-05-09T22:20:00Z">
        <w:r w:rsidR="003A6873">
          <w:t>residente in comune non subentrato</w:t>
        </w:r>
      </w:ins>
    </w:p>
    <w:p w14:paraId="5CF5D126" w14:textId="77777777" w:rsidR="003A6873" w:rsidRDefault="003A6873" w:rsidP="00C226C8">
      <w:pPr>
        <w:spacing w:before="240"/>
        <w:ind w:left="1560"/>
        <w:jc w:val="both"/>
        <w:rPr>
          <w:ins w:id="2515" w:author="CARBONIN GINA" w:date="2017-05-09T22:21:00Z"/>
        </w:rPr>
      </w:pPr>
      <w:ins w:id="2516" w:author="CARBONIN GINA" w:date="2017-05-09T22:20:00Z">
        <w:r>
          <w:t xml:space="preserve">Si esegue </w:t>
        </w:r>
      </w:ins>
      <w:ins w:id="2517" w:author="CARBONIN GINA" w:date="2017-05-09T22:21:00Z">
        <w:r>
          <w:t>ricerca il soggetto su INA.</w:t>
        </w:r>
      </w:ins>
    </w:p>
    <w:p w14:paraId="29A1727C" w14:textId="77777777" w:rsidR="003A6873" w:rsidRDefault="003A6873" w:rsidP="003A6873">
      <w:pPr>
        <w:spacing w:before="240"/>
        <w:ind w:left="1560"/>
        <w:jc w:val="both"/>
        <w:rPr>
          <w:ins w:id="2518" w:author="CARBONIN GINA" w:date="2017-05-09T22:22:00Z"/>
        </w:rPr>
      </w:pPr>
      <w:ins w:id="2519" w:author="CARBONIN GINA" w:date="2017-05-09T22:22:00Z">
        <w:r>
          <w:t>Di seguito le possibili condizioni di errore:</w:t>
        </w:r>
      </w:ins>
    </w:p>
    <w:p w14:paraId="31B1B84B" w14:textId="77777777" w:rsidR="003A6873" w:rsidRDefault="003A6873" w:rsidP="003A6873">
      <w:pPr>
        <w:pStyle w:val="Paragrafoelenco"/>
        <w:numPr>
          <w:ilvl w:val="0"/>
          <w:numId w:val="12"/>
        </w:numPr>
        <w:spacing w:before="240"/>
        <w:jc w:val="both"/>
        <w:rPr>
          <w:ins w:id="2520" w:author="CARBONIN GINA" w:date="2017-05-09T22:37:00Z"/>
        </w:rPr>
      </w:pPr>
      <w:ins w:id="2521" w:author="CARBONIN GINA" w:date="2017-05-09T22:22:00Z">
        <w:r>
          <w:t>Soggetto non trovato;</w:t>
        </w:r>
      </w:ins>
    </w:p>
    <w:p w14:paraId="09F7E666" w14:textId="77777777" w:rsidR="003A6873" w:rsidRDefault="003A6873" w:rsidP="003A6873">
      <w:pPr>
        <w:pStyle w:val="Paragrafoelenco"/>
        <w:numPr>
          <w:ilvl w:val="0"/>
          <w:numId w:val="12"/>
        </w:numPr>
        <w:spacing w:before="240"/>
        <w:ind w:left="2127" w:hanging="170"/>
        <w:jc w:val="both"/>
        <w:rPr>
          <w:ins w:id="2522" w:author="CARBONIN GINA" w:date="2017-05-09T22:22:00Z"/>
        </w:rPr>
      </w:pPr>
      <w:ins w:id="2523" w:author="CARBONIN GINA" w:date="2017-05-09T22:22:00Z">
        <w:r>
          <w:t>Soggetto non residente nel comune indicato; il comune di attuale residenza è restituito nel messaggio di errore;</w:t>
        </w:r>
      </w:ins>
    </w:p>
    <w:p w14:paraId="0C8487D5" w14:textId="77777777" w:rsidR="003A6873" w:rsidRDefault="003A6873" w:rsidP="003A6873">
      <w:pPr>
        <w:pStyle w:val="Paragrafoelenco"/>
        <w:numPr>
          <w:ilvl w:val="0"/>
          <w:numId w:val="12"/>
        </w:numPr>
        <w:spacing w:before="240"/>
        <w:jc w:val="both"/>
        <w:rPr>
          <w:ins w:id="2524" w:author="CARBONIN GINA" w:date="2017-05-09T22:22:00Z"/>
        </w:rPr>
      </w:pPr>
      <w:ins w:id="2525" w:author="CARBONIN GINA" w:date="2017-05-09T22:22:00Z">
        <w:r>
          <w:t>Soggetto cancellato in data;</w:t>
        </w:r>
      </w:ins>
    </w:p>
    <w:p w14:paraId="444CA563" w14:textId="04260D1F" w:rsidR="003A6873" w:rsidRDefault="003A6873" w:rsidP="003A6873">
      <w:pPr>
        <w:pStyle w:val="Paragrafoelenco"/>
        <w:numPr>
          <w:ilvl w:val="0"/>
          <w:numId w:val="12"/>
        </w:numPr>
        <w:spacing w:before="240"/>
        <w:jc w:val="both"/>
        <w:rPr>
          <w:ins w:id="2526" w:author="CARBONIN GINA" w:date="2017-05-09T22:23:00Z"/>
        </w:rPr>
      </w:pPr>
      <w:ins w:id="2527" w:author="CARBONIN GINA" w:date="2017-05-09T22:22:00Z">
        <w:r>
          <w:t>Soggetto con procedura di sblocco anomalie in corso;</w:t>
        </w:r>
      </w:ins>
    </w:p>
    <w:p w14:paraId="307B4BE7" w14:textId="77777777" w:rsidR="003A6873" w:rsidRDefault="003A6873" w:rsidP="003A6873">
      <w:pPr>
        <w:pStyle w:val="Paragrafoelenco"/>
        <w:numPr>
          <w:ilvl w:val="0"/>
          <w:numId w:val="12"/>
        </w:numPr>
        <w:spacing w:before="240"/>
        <w:ind w:left="2127" w:hanging="170"/>
        <w:jc w:val="both"/>
        <w:rPr>
          <w:ins w:id="2528" w:author="CARBONIN GINA" w:date="2017-05-09T22:23:00Z"/>
        </w:rPr>
      </w:pPr>
      <w:ins w:id="2529" w:author="CARBONIN GINA" w:date="2017-05-09T22:23:00Z">
        <w:r>
          <w:t>Soggetto iscritto nell’AIRE del comune (soggetto AIRE non precisato nella richiesta);</w:t>
        </w:r>
      </w:ins>
    </w:p>
    <w:p w14:paraId="535BBF82" w14:textId="77777777" w:rsidR="003A6873" w:rsidRDefault="003A6873" w:rsidP="003A6873">
      <w:pPr>
        <w:pStyle w:val="Paragrafoelenco"/>
        <w:numPr>
          <w:ilvl w:val="0"/>
          <w:numId w:val="12"/>
        </w:numPr>
        <w:spacing w:before="240"/>
        <w:jc w:val="both"/>
        <w:rPr>
          <w:ins w:id="2530" w:author="CARBONIN GINA" w:date="2017-05-09T22:22:00Z"/>
        </w:rPr>
      </w:pPr>
      <w:ins w:id="2531" w:author="CARBONIN GINA" w:date="2017-05-09T22:22:00Z">
        <w:r>
          <w:t>… da completare …</w:t>
        </w:r>
      </w:ins>
    </w:p>
    <w:p w14:paraId="192F5381" w14:textId="77777777" w:rsidR="003A6873" w:rsidRDefault="003A6873" w:rsidP="00C226C8">
      <w:pPr>
        <w:spacing w:before="240"/>
        <w:ind w:left="1560"/>
        <w:jc w:val="both"/>
        <w:rPr>
          <w:ins w:id="2532" w:author="CARBONIN GINA" w:date="2017-05-09T22:24:00Z"/>
        </w:rPr>
      </w:pPr>
      <w:ins w:id="2533" w:author="CARBONIN GINA" w:date="2017-05-09T22:23:00Z">
        <w:r>
          <w:t xml:space="preserve">Da valutare se eseguire </w:t>
        </w:r>
      </w:ins>
      <w:ins w:id="2534" w:author="CARBONIN GINA" w:date="2017-05-09T22:24:00Z">
        <w:r>
          <w:t>la validazione dei dati anagrafici e del CF oer i soggetti apparentemente in situazione corretta, in quanto il dato presente su INA potrebbe non essere aggiornato.</w:t>
        </w:r>
      </w:ins>
    </w:p>
    <w:p w14:paraId="4E9AAD00" w14:textId="77777777" w:rsidR="003A6873" w:rsidRDefault="003A6873" w:rsidP="00C226C8">
      <w:pPr>
        <w:spacing w:before="240"/>
        <w:ind w:left="1560"/>
        <w:jc w:val="both"/>
        <w:rPr>
          <w:ins w:id="2535" w:author="CARBONIN GINA" w:date="2017-05-09T22:25:00Z"/>
        </w:rPr>
      </w:pPr>
      <w:ins w:id="2536" w:author="CARBONIN GINA" w:date="2017-05-09T22:25:00Z">
        <w:r>
          <w:t>Da completare con mappatura dati</w:t>
        </w:r>
      </w:ins>
    </w:p>
    <w:p w14:paraId="1D606864" w14:textId="24BBCC62" w:rsidR="00381D34" w:rsidRDefault="00381D34" w:rsidP="00381D34">
      <w:pPr>
        <w:pStyle w:val="Paragrafoelenco"/>
        <w:numPr>
          <w:ilvl w:val="0"/>
          <w:numId w:val="11"/>
        </w:numPr>
        <w:spacing w:before="240"/>
        <w:ind w:hanging="663"/>
        <w:jc w:val="both"/>
        <w:rPr>
          <w:ins w:id="2537" w:author="CARBONIN GINA" w:date="2017-05-09T22:30:00Z"/>
        </w:rPr>
      </w:pPr>
      <w:ins w:id="2538" w:author="CARBONIN GINA" w:date="2017-05-09T22:30:00Z">
        <w:r w:rsidRPr="00ED50CF">
          <w:lastRenderedPageBreak/>
          <w:t xml:space="preserve">Soggetto </w:t>
        </w:r>
        <w:r>
          <w:t>non presente su INA</w:t>
        </w:r>
      </w:ins>
    </w:p>
    <w:p w14:paraId="169192DB" w14:textId="68192001" w:rsidR="00381D34" w:rsidRDefault="00381D34" w:rsidP="00381D34">
      <w:pPr>
        <w:spacing w:before="240"/>
        <w:ind w:left="1560"/>
        <w:jc w:val="both"/>
        <w:rPr>
          <w:ins w:id="2539" w:author="CARBONIN GINA" w:date="2017-05-09T22:30:00Z"/>
        </w:rPr>
      </w:pPr>
      <w:ins w:id="2540" w:author="CARBONIN GINA" w:date="2017-05-09T22:30:00Z">
        <w:r>
          <w:t>Si ricerca la persona su AE che in risposta restituisce i dati anagrafici associati al codice fiscale ed un codice di ritorno che viene riportato nel campo validitàCF.</w:t>
        </w:r>
      </w:ins>
    </w:p>
    <w:p w14:paraId="5D7C0625" w14:textId="77777777" w:rsidR="00381D34" w:rsidRDefault="00381D34" w:rsidP="00381D34">
      <w:pPr>
        <w:spacing w:before="240"/>
        <w:ind w:left="1560"/>
        <w:jc w:val="both"/>
        <w:rPr>
          <w:ins w:id="2541" w:author="CARBONIN GINA" w:date="2017-05-09T22:30:00Z"/>
        </w:rPr>
      </w:pPr>
      <w:ins w:id="2542" w:author="CARBONIN GINA" w:date="2017-05-09T22:30:00Z">
        <w:r>
          <w:t>Di seguito le possibili condizioni di errore:</w:t>
        </w:r>
      </w:ins>
    </w:p>
    <w:p w14:paraId="7A049BD2" w14:textId="77777777" w:rsidR="00381D34" w:rsidRDefault="00381D34" w:rsidP="00381D34">
      <w:pPr>
        <w:pStyle w:val="Paragrafoelenco"/>
        <w:numPr>
          <w:ilvl w:val="0"/>
          <w:numId w:val="12"/>
        </w:numPr>
        <w:spacing w:before="240"/>
        <w:jc w:val="both"/>
        <w:rPr>
          <w:ins w:id="2543" w:author="CARBONIN GINA" w:date="2017-05-09T22:37:00Z"/>
        </w:rPr>
      </w:pPr>
      <w:ins w:id="2544" w:author="CARBONIN GINA" w:date="2017-05-09T22:30:00Z">
        <w:r>
          <w:t>Soggetto non trovato;</w:t>
        </w:r>
      </w:ins>
    </w:p>
    <w:p w14:paraId="1DDAB416" w14:textId="77777777" w:rsidR="00381D34" w:rsidRDefault="00381D34" w:rsidP="00381D34">
      <w:pPr>
        <w:pStyle w:val="Paragrafoelenco"/>
        <w:numPr>
          <w:ilvl w:val="0"/>
          <w:numId w:val="12"/>
        </w:numPr>
        <w:spacing w:before="240"/>
        <w:jc w:val="both"/>
        <w:rPr>
          <w:ins w:id="2545" w:author="CARBONIN GINA" w:date="2017-05-09T22:30:00Z"/>
        </w:rPr>
      </w:pPr>
      <w:ins w:id="2546" w:author="CARBONIN GINA" w:date="2017-05-09T22:30:00Z">
        <w:r>
          <w:t>… da completare …</w:t>
        </w:r>
      </w:ins>
    </w:p>
    <w:p w14:paraId="07A81320" w14:textId="77777777" w:rsidR="00381D34" w:rsidRDefault="00381D34" w:rsidP="00381D34">
      <w:pPr>
        <w:spacing w:before="240"/>
        <w:ind w:left="1560"/>
        <w:jc w:val="both"/>
        <w:rPr>
          <w:ins w:id="2547" w:author="CARBONIN GINA" w:date="2017-05-09T22:30:00Z"/>
        </w:rPr>
      </w:pPr>
      <w:ins w:id="2548" w:author="CARBONIN GINA" w:date="2017-05-09T22:30:00Z">
        <w:r>
          <w:t>Da completare con mappatura dati</w:t>
        </w:r>
      </w:ins>
    </w:p>
    <w:p w14:paraId="49E5ED6B" w14:textId="6F7C0822" w:rsidR="003A6873" w:rsidRDefault="003A6873" w:rsidP="003A6873">
      <w:pPr>
        <w:pStyle w:val="Paragrafoelenco"/>
        <w:numPr>
          <w:ilvl w:val="0"/>
          <w:numId w:val="11"/>
        </w:numPr>
        <w:spacing w:before="240"/>
        <w:ind w:hanging="663"/>
        <w:jc w:val="both"/>
        <w:rPr>
          <w:ins w:id="2549" w:author="CARBONIN GINA" w:date="2017-05-09T22:20:00Z"/>
        </w:rPr>
      </w:pPr>
      <w:ins w:id="2550" w:author="CARBONIN GINA" w:date="2017-05-09T22:20:00Z">
        <w:r w:rsidRPr="00ED50CF">
          <w:t xml:space="preserve">Soggetto </w:t>
        </w:r>
      </w:ins>
      <w:ins w:id="2551" w:author="CARBONIN GINA" w:date="2017-05-09T22:25:00Z">
        <w:r>
          <w:t>AIRE</w:t>
        </w:r>
      </w:ins>
    </w:p>
    <w:p w14:paraId="5C7EA09B" w14:textId="4C57ED0C" w:rsidR="003A6873" w:rsidRDefault="003A6873" w:rsidP="00C226C8">
      <w:pPr>
        <w:spacing w:before="240"/>
        <w:ind w:left="1560"/>
        <w:jc w:val="both"/>
        <w:rPr>
          <w:ins w:id="2552" w:author="CARBONIN GINA" w:date="2017-05-09T22:26:00Z"/>
        </w:rPr>
      </w:pPr>
      <w:ins w:id="2553" w:author="CARBONIN GINA" w:date="2017-05-09T22:25:00Z">
        <w:r>
          <w:t>Se la persona è iscritta nell</w:t>
        </w:r>
      </w:ins>
      <w:ins w:id="2554" w:author="CARBONIN GINA" w:date="2017-05-09T22:26:00Z">
        <w:r>
          <w:t>’AIRE di un comune subentrato, la ricerca avviene con le modalità descritte al punto 1.</w:t>
        </w:r>
      </w:ins>
    </w:p>
    <w:p w14:paraId="1697D358" w14:textId="77777777" w:rsidR="003A6873" w:rsidRDefault="003A6873" w:rsidP="00C226C8">
      <w:pPr>
        <w:spacing w:before="240"/>
        <w:ind w:left="1560"/>
        <w:jc w:val="both"/>
        <w:rPr>
          <w:ins w:id="2555" w:author="CARBONIN GINA" w:date="2017-05-09T22:26:00Z"/>
        </w:rPr>
      </w:pPr>
      <w:ins w:id="2556" w:author="CARBONIN GINA" w:date="2017-05-09T22:26:00Z">
        <w:r>
          <w:t>In caso contrario, si cerca la persona sull’AIRE centrale.</w:t>
        </w:r>
      </w:ins>
    </w:p>
    <w:p w14:paraId="68301BF1" w14:textId="77777777" w:rsidR="00C226C8" w:rsidRDefault="00C226C8" w:rsidP="00C226C8">
      <w:pPr>
        <w:spacing w:before="240"/>
        <w:ind w:left="1560"/>
        <w:jc w:val="both"/>
        <w:rPr>
          <w:ins w:id="2557" w:author="CARBONIN GINA" w:date="2017-05-09T22:18:00Z"/>
        </w:rPr>
      </w:pPr>
      <w:ins w:id="2558" w:author="CARBONIN GINA" w:date="2017-05-09T22:18:00Z">
        <w:r>
          <w:t>Di seguito le possibili condizioni di errore:</w:t>
        </w:r>
      </w:ins>
    </w:p>
    <w:p w14:paraId="18ACDAD9" w14:textId="77777777" w:rsidR="00C226C8" w:rsidRDefault="00C226C8" w:rsidP="00C226C8">
      <w:pPr>
        <w:pStyle w:val="Paragrafoelenco"/>
        <w:numPr>
          <w:ilvl w:val="0"/>
          <w:numId w:val="12"/>
        </w:numPr>
        <w:spacing w:before="240"/>
        <w:jc w:val="both"/>
        <w:rPr>
          <w:ins w:id="2559" w:author="CARBONIN GINA" w:date="2017-05-09T22:37:00Z"/>
        </w:rPr>
      </w:pPr>
      <w:ins w:id="2560" w:author="CARBONIN GINA" w:date="2017-05-09T22:18:00Z">
        <w:r>
          <w:t>Soggetto non trovato;</w:t>
        </w:r>
      </w:ins>
    </w:p>
    <w:p w14:paraId="393A2E13" w14:textId="77777777" w:rsidR="00C226C8" w:rsidRDefault="00C226C8" w:rsidP="00C226C8">
      <w:pPr>
        <w:pStyle w:val="Paragrafoelenco"/>
        <w:numPr>
          <w:ilvl w:val="0"/>
          <w:numId w:val="12"/>
        </w:numPr>
        <w:spacing w:before="240"/>
        <w:jc w:val="both"/>
        <w:rPr>
          <w:ins w:id="2561" w:author="CARBONIN GINA" w:date="2017-05-09T22:18:00Z"/>
        </w:rPr>
      </w:pPr>
      <w:ins w:id="2562" w:author="CARBONIN GINA" w:date="2017-05-09T22:18:00Z">
        <w:r>
          <w:t>… da completare …</w:t>
        </w:r>
      </w:ins>
    </w:p>
    <w:p w14:paraId="4E79801E" w14:textId="7523BB70" w:rsidR="003A6873" w:rsidRDefault="003A6873" w:rsidP="003A6873">
      <w:pPr>
        <w:spacing w:before="240"/>
        <w:ind w:left="1560"/>
        <w:jc w:val="both"/>
        <w:rPr>
          <w:ins w:id="2563" w:author="CARBONIN GINA" w:date="2017-05-09T22:28:00Z"/>
        </w:rPr>
      </w:pPr>
      <w:ins w:id="2564" w:author="CARBONIN GINA" w:date="2017-05-09T22:28:00Z">
        <w:r>
          <w:t>Da valutare se eseguire la validazione dei dati anagrafici e del CF oer i soggetti apparentemente in situazione corretta, in quanto il codice fiscale di un soggetto AIRE spesso è elaborato dal comune senza che AE lo abbia effettivamente attribuito.</w:t>
        </w:r>
      </w:ins>
    </w:p>
    <w:p w14:paraId="3967A7C6" w14:textId="77777777" w:rsidR="003A6873" w:rsidRDefault="003A6873" w:rsidP="003A6873">
      <w:pPr>
        <w:spacing w:before="240"/>
        <w:ind w:left="1560"/>
        <w:jc w:val="both"/>
        <w:rPr>
          <w:ins w:id="2565" w:author="CARBONIN GINA" w:date="2017-05-09T22:29:00Z"/>
        </w:rPr>
      </w:pPr>
      <w:ins w:id="2566" w:author="CARBONIN GINA" w:date="2017-05-09T22:28:00Z">
        <w:r>
          <w:t>Da completare con mappatura dati</w:t>
        </w:r>
      </w:ins>
    </w:p>
    <w:p w14:paraId="3F04D9A9" w14:textId="38A65A5C" w:rsidR="00381D34" w:rsidRDefault="00381D34" w:rsidP="00381D34">
      <w:pPr>
        <w:spacing w:before="240"/>
        <w:ind w:left="794"/>
        <w:rPr>
          <w:ins w:id="2567" w:author="CARBONIN GINA" w:date="2017-05-09T22:33:00Z"/>
          <w:b/>
          <w:smallCaps/>
          <w:u w:val="single"/>
        </w:rPr>
      </w:pPr>
      <w:ins w:id="2568" w:author="CARBONIN GINA" w:date="2017-05-09T22:33:00Z">
        <w:r>
          <w:rPr>
            <w:b/>
            <w:smallCaps/>
            <w:u w:val="single"/>
          </w:rPr>
          <w:t>Emissione</w:t>
        </w:r>
      </w:ins>
    </w:p>
    <w:p w14:paraId="5F01DA51" w14:textId="36DBAE0A" w:rsidR="00C472E1" w:rsidRDefault="00381D34">
      <w:pPr>
        <w:spacing w:before="240"/>
        <w:ind w:left="1560"/>
        <w:jc w:val="both"/>
        <w:rPr>
          <w:ins w:id="2569" w:author="CARBONIN GINA" w:date="2017-05-09T22:33:00Z"/>
        </w:rPr>
        <w:pPrChange w:id="2570" w:author="CARBONIN GINA" w:date="2017-05-09T22:33:00Z">
          <w:pPr>
            <w:keepNext/>
            <w:spacing w:before="3240" w:after="720"/>
          </w:pPr>
        </w:pPrChange>
      </w:pPr>
      <w:ins w:id="2571" w:author="CARBONIN GINA" w:date="2017-05-09T22:33:00Z">
        <w:r w:rsidRPr="00381D34">
          <w:rPr>
            <w:rPrChange w:id="2572" w:author="CARBONIN GINA" w:date="2017-05-09T22:33:00Z">
              <w:rPr>
                <w:smallCaps/>
              </w:rPr>
            </w:rPrChange>
          </w:rPr>
          <w:t>Si pro</w:t>
        </w:r>
        <w:r>
          <w:t>vvede all’aggiornamento di ANPR sulla base dei dati pervenuti.</w:t>
        </w:r>
      </w:ins>
    </w:p>
    <w:p w14:paraId="6C16843B" w14:textId="0CE69B21" w:rsidR="00381D34" w:rsidRDefault="00381D34">
      <w:pPr>
        <w:spacing w:before="240"/>
        <w:ind w:left="1560"/>
        <w:jc w:val="both"/>
        <w:rPr>
          <w:ins w:id="2573" w:author="CARBONIN GINA" w:date="2017-05-09T22:34:00Z"/>
        </w:rPr>
        <w:pPrChange w:id="2574" w:author="CARBONIN GINA" w:date="2017-05-09T22:33:00Z">
          <w:pPr>
            <w:keepNext/>
            <w:spacing w:before="3240" w:after="720"/>
          </w:pPr>
        </w:pPrChange>
      </w:pPr>
      <w:ins w:id="2575" w:author="CARBONIN GINA" w:date="2017-05-09T22:34:00Z">
        <w:r>
          <w:t>Di seguito le possibili condizioni di errore:</w:t>
        </w:r>
      </w:ins>
    </w:p>
    <w:p w14:paraId="4A4C38F1" w14:textId="77777777" w:rsidR="00381D34" w:rsidRDefault="00381D34" w:rsidP="00381D34">
      <w:pPr>
        <w:spacing w:before="240"/>
        <w:ind w:left="1560"/>
        <w:jc w:val="both"/>
        <w:rPr>
          <w:ins w:id="2576" w:author="CARBONIN GINA" w:date="2017-05-09T22:36:00Z"/>
        </w:rPr>
      </w:pPr>
      <w:ins w:id="2577" w:author="CARBONIN GINA" w:date="2017-05-09T22:36:00Z">
        <w:r>
          <w:t>I controlli potrebbero essere:</w:t>
        </w:r>
      </w:ins>
    </w:p>
    <w:p w14:paraId="693156BB" w14:textId="250056A6" w:rsidR="00381D34" w:rsidRDefault="00381D34">
      <w:pPr>
        <w:pStyle w:val="Paragrafoelenco"/>
        <w:numPr>
          <w:ilvl w:val="0"/>
          <w:numId w:val="13"/>
        </w:numPr>
        <w:spacing w:before="240"/>
        <w:jc w:val="both"/>
        <w:rPr>
          <w:ins w:id="2578" w:author="CARBONIN GINA" w:date="2017-05-09T22:36:00Z"/>
        </w:rPr>
        <w:pPrChange w:id="2579" w:author="CARBONIN GINA" w:date="2017-05-09T22:40:00Z">
          <w:pPr>
            <w:spacing w:before="240"/>
            <w:jc w:val="both"/>
          </w:pPr>
        </w:pPrChange>
      </w:pPr>
      <w:ins w:id="2580" w:author="CARBONIN GINA" w:date="2017-05-09T22:36:00Z">
        <w:r>
          <w:t>Soggetto non presente in ANPR</w:t>
        </w:r>
      </w:ins>
    </w:p>
    <w:p w14:paraId="3BB93FAD" w14:textId="46F2E072" w:rsidR="00381D34" w:rsidRDefault="00381D34">
      <w:pPr>
        <w:pStyle w:val="Paragrafoelenco"/>
        <w:numPr>
          <w:ilvl w:val="0"/>
          <w:numId w:val="13"/>
        </w:numPr>
        <w:spacing w:before="240"/>
        <w:jc w:val="both"/>
        <w:rPr>
          <w:ins w:id="2581" w:author="CARBONIN GINA" w:date="2017-05-09T22:36:00Z"/>
        </w:rPr>
        <w:pPrChange w:id="2582" w:author="CARBONIN GINA" w:date="2017-05-09T22:40:00Z">
          <w:pPr>
            <w:spacing w:before="240"/>
            <w:jc w:val="both"/>
          </w:pPr>
        </w:pPrChange>
      </w:pPr>
      <w:ins w:id="2583" w:author="CARBONIN GINA" w:date="2017-05-09T22:36:00Z">
        <w:r>
          <w:t>Comune non ancora subentrato</w:t>
        </w:r>
      </w:ins>
    </w:p>
    <w:p w14:paraId="6099CD80" w14:textId="4B4351ED" w:rsidR="00381D34" w:rsidRDefault="00381D34">
      <w:pPr>
        <w:pStyle w:val="Paragrafoelenco"/>
        <w:numPr>
          <w:ilvl w:val="0"/>
          <w:numId w:val="13"/>
        </w:numPr>
        <w:spacing w:before="240"/>
        <w:jc w:val="both"/>
        <w:rPr>
          <w:ins w:id="2584" w:author="CARBONIN GINA" w:date="2017-05-09T22:36:00Z"/>
        </w:rPr>
        <w:pPrChange w:id="2585" w:author="CARBONIN GINA" w:date="2017-05-09T22:40:00Z">
          <w:pPr>
            <w:spacing w:before="240"/>
            <w:jc w:val="both"/>
          </w:pPr>
        </w:pPrChange>
      </w:pPr>
      <w:ins w:id="2586" w:author="CARBONIN GINA" w:date="2017-05-09T22:36:00Z">
        <w:r>
          <w:t>La data di rilascio non può essere maggiore della data odierna</w:t>
        </w:r>
      </w:ins>
    </w:p>
    <w:p w14:paraId="5773B4A9" w14:textId="19E6E661" w:rsidR="00381D34" w:rsidRDefault="00381D34">
      <w:pPr>
        <w:pStyle w:val="Paragrafoelenco"/>
        <w:numPr>
          <w:ilvl w:val="0"/>
          <w:numId w:val="13"/>
        </w:numPr>
        <w:spacing w:before="240"/>
        <w:jc w:val="both"/>
        <w:rPr>
          <w:ins w:id="2587" w:author="CARBONIN GINA" w:date="2017-05-09T22:41:00Z"/>
        </w:rPr>
        <w:pPrChange w:id="2588" w:author="CARBONIN GINA" w:date="2017-05-09T22:40:00Z">
          <w:pPr>
            <w:keepNext/>
            <w:spacing w:before="3240" w:after="720"/>
          </w:pPr>
        </w:pPrChange>
      </w:pPr>
      <w:ins w:id="2589" w:author="CARBONIN GINA" w:date="2017-05-09T22:36:00Z">
        <w:r>
          <w:t>La data scadenza non può essere minore della data di rilascio</w:t>
        </w:r>
      </w:ins>
    </w:p>
    <w:p w14:paraId="4C87D89A" w14:textId="0EA0450F" w:rsidR="0032708B" w:rsidRDefault="0032708B">
      <w:pPr>
        <w:pStyle w:val="Paragrafoelenco"/>
        <w:numPr>
          <w:ilvl w:val="0"/>
          <w:numId w:val="13"/>
        </w:numPr>
        <w:spacing w:before="240"/>
        <w:jc w:val="both"/>
        <w:rPr>
          <w:ins w:id="2590" w:author="CARBONIN GINA" w:date="2017-05-09T22:39:00Z"/>
        </w:rPr>
        <w:pPrChange w:id="2591" w:author="CARBONIN GINA" w:date="2017-05-09T22:40:00Z">
          <w:pPr>
            <w:keepNext/>
            <w:spacing w:before="3240" w:after="720"/>
          </w:pPr>
        </w:pPrChange>
      </w:pPr>
      <w:ins w:id="2592" w:author="CARBONIN GINA" w:date="2017-05-09T22:41:00Z">
        <w:r>
          <w:t>… da completare …</w:t>
        </w:r>
      </w:ins>
    </w:p>
    <w:p w14:paraId="10DBA508" w14:textId="77777777" w:rsidR="0032708B" w:rsidRDefault="0032708B" w:rsidP="00381D34">
      <w:pPr>
        <w:spacing w:before="240"/>
        <w:ind w:left="1560"/>
        <w:jc w:val="both"/>
        <w:rPr>
          <w:ins w:id="2593" w:author="CARBONIN GINA" w:date="2017-05-09T22:39:00Z"/>
        </w:rPr>
      </w:pPr>
    </w:p>
    <w:p w14:paraId="34EC24B9" w14:textId="77777777" w:rsidR="00381D34" w:rsidRDefault="00381D34">
      <w:pPr>
        <w:spacing w:before="240"/>
        <w:ind w:left="1560"/>
        <w:jc w:val="both"/>
        <w:rPr>
          <w:ins w:id="2594" w:author="CARBONIN GINA" w:date="2017-05-09T22:36:00Z"/>
        </w:rPr>
        <w:pPrChange w:id="2595" w:author="CARBONIN GINA" w:date="2017-05-09T22:33:00Z">
          <w:pPr>
            <w:keepNext/>
            <w:spacing w:before="3240" w:after="720"/>
          </w:pPr>
        </w:pPrChange>
      </w:pPr>
    </w:p>
    <w:p w14:paraId="20640375" w14:textId="5ABC5828" w:rsidR="00381D34" w:rsidRDefault="00381D34" w:rsidP="00381D34">
      <w:pPr>
        <w:spacing w:before="240"/>
        <w:ind w:left="794"/>
        <w:rPr>
          <w:ins w:id="2596" w:author="CARBONIN GINA" w:date="2017-05-09T22:36:00Z"/>
          <w:b/>
          <w:smallCaps/>
          <w:u w:val="single"/>
        </w:rPr>
      </w:pPr>
      <w:ins w:id="2597" w:author="CARBONIN GINA" w:date="2017-05-09T22:36:00Z">
        <w:r>
          <w:rPr>
            <w:b/>
            <w:smallCaps/>
            <w:u w:val="single"/>
          </w:rPr>
          <w:t>Annullamento</w:t>
        </w:r>
      </w:ins>
    </w:p>
    <w:p w14:paraId="37E562B7" w14:textId="77777777" w:rsidR="00381D34" w:rsidRDefault="00381D34" w:rsidP="00381D34">
      <w:pPr>
        <w:spacing w:before="240"/>
        <w:ind w:left="1560"/>
        <w:jc w:val="both"/>
        <w:rPr>
          <w:ins w:id="2598" w:author="CARBONIN GINA" w:date="2017-05-09T22:36:00Z"/>
        </w:rPr>
      </w:pPr>
      <w:ins w:id="2599" w:author="CARBONIN GINA" w:date="2017-05-09T22:36:00Z">
        <w:r w:rsidRPr="00ED50CF">
          <w:t>Si pro</w:t>
        </w:r>
        <w:r>
          <w:t>vvede all’aggiornamento di ANPR sulla base dei dati pervenuti.</w:t>
        </w:r>
      </w:ins>
    </w:p>
    <w:p w14:paraId="7608DDB2" w14:textId="77777777" w:rsidR="00381D34" w:rsidRDefault="00381D34" w:rsidP="00381D34">
      <w:pPr>
        <w:spacing w:before="240"/>
        <w:ind w:left="1560"/>
        <w:jc w:val="both"/>
        <w:rPr>
          <w:ins w:id="2600" w:author="CARBONIN GINA" w:date="2017-05-09T22:36:00Z"/>
        </w:rPr>
      </w:pPr>
      <w:ins w:id="2601" w:author="CARBONIN GINA" w:date="2017-05-09T22:36:00Z">
        <w:r>
          <w:t>Di seguito le possibili condizioni di errore:</w:t>
        </w:r>
      </w:ins>
    </w:p>
    <w:p w14:paraId="4D2DDFFD" w14:textId="77777777" w:rsidR="00381D34" w:rsidRDefault="00381D34" w:rsidP="00381D34">
      <w:pPr>
        <w:spacing w:before="240"/>
        <w:ind w:left="1560"/>
        <w:jc w:val="both"/>
        <w:rPr>
          <w:ins w:id="2602" w:author="CARBONIN GINA" w:date="2017-05-09T22:36:00Z"/>
        </w:rPr>
      </w:pPr>
      <w:ins w:id="2603" w:author="CARBONIN GINA" w:date="2017-05-09T22:36:00Z">
        <w:r>
          <w:t>I controlli potrebbero essere:</w:t>
        </w:r>
      </w:ins>
    </w:p>
    <w:p w14:paraId="7DAE5299" w14:textId="77777777" w:rsidR="0032708B" w:rsidRDefault="0032708B" w:rsidP="0032708B">
      <w:pPr>
        <w:pStyle w:val="Paragrafoelenco"/>
        <w:numPr>
          <w:ilvl w:val="0"/>
          <w:numId w:val="13"/>
        </w:numPr>
        <w:spacing w:before="240"/>
        <w:jc w:val="both"/>
        <w:rPr>
          <w:ins w:id="2604" w:author="CARBONIN GINA" w:date="2017-05-09T22:41:00Z"/>
        </w:rPr>
      </w:pPr>
      <w:ins w:id="2605" w:author="CARBONIN GINA" w:date="2017-05-09T22:41:00Z">
        <w:r>
          <w:t>Soggetto non presente in ANPR</w:t>
        </w:r>
      </w:ins>
    </w:p>
    <w:p w14:paraId="23A3B7DC" w14:textId="77777777" w:rsidR="0032708B" w:rsidRDefault="0032708B" w:rsidP="0032708B">
      <w:pPr>
        <w:pStyle w:val="Paragrafoelenco"/>
        <w:numPr>
          <w:ilvl w:val="0"/>
          <w:numId w:val="13"/>
        </w:numPr>
        <w:spacing w:before="240"/>
        <w:jc w:val="both"/>
        <w:rPr>
          <w:ins w:id="2606" w:author="CARBONIN GINA" w:date="2017-05-09T22:41:00Z"/>
        </w:rPr>
      </w:pPr>
      <w:ins w:id="2607" w:author="CARBONIN GINA" w:date="2017-05-09T22:41:00Z">
        <w:r>
          <w:t>Comune non ancora subentrato</w:t>
        </w:r>
      </w:ins>
    </w:p>
    <w:p w14:paraId="59EC2ABA" w14:textId="77777777" w:rsidR="0032708B" w:rsidRDefault="0032708B" w:rsidP="0032708B">
      <w:pPr>
        <w:pStyle w:val="Paragrafoelenco"/>
        <w:numPr>
          <w:ilvl w:val="0"/>
          <w:numId w:val="13"/>
        </w:numPr>
        <w:spacing w:before="240"/>
        <w:jc w:val="both"/>
        <w:rPr>
          <w:ins w:id="2608" w:author="CARBONIN GINA" w:date="2017-05-09T22:41:00Z"/>
        </w:rPr>
      </w:pPr>
      <w:ins w:id="2609" w:author="CARBONIN GINA" w:date="2017-05-09T22:41:00Z">
        <w:r>
          <w:t>La data di annullamento non può essere minore della data di rilascio</w:t>
        </w:r>
      </w:ins>
    </w:p>
    <w:p w14:paraId="5430102A" w14:textId="77777777" w:rsidR="0032708B" w:rsidRDefault="0032708B" w:rsidP="0032708B">
      <w:pPr>
        <w:pStyle w:val="Paragrafoelenco"/>
        <w:numPr>
          <w:ilvl w:val="0"/>
          <w:numId w:val="13"/>
        </w:numPr>
        <w:spacing w:before="240"/>
        <w:jc w:val="both"/>
        <w:rPr>
          <w:ins w:id="2610" w:author="CARBONIN GINA" w:date="2017-05-09T22:41:00Z"/>
        </w:rPr>
      </w:pPr>
      <w:ins w:id="2611" w:author="CARBONIN GINA" w:date="2017-05-09T22:41:00Z">
        <w:r>
          <w:t xml:space="preserve">Carta di identità da annullare inesistente </w:t>
        </w:r>
      </w:ins>
    </w:p>
    <w:p w14:paraId="640BD2F8" w14:textId="30AA63B3" w:rsidR="0032708B" w:rsidRDefault="0032708B" w:rsidP="0032708B">
      <w:pPr>
        <w:pStyle w:val="Paragrafoelenco"/>
        <w:numPr>
          <w:ilvl w:val="0"/>
          <w:numId w:val="13"/>
        </w:numPr>
        <w:spacing w:before="240"/>
        <w:jc w:val="both"/>
        <w:rPr>
          <w:ins w:id="2612" w:author="CARBONIN GINA" w:date="2017-05-09T22:41:00Z"/>
        </w:rPr>
      </w:pPr>
      <w:ins w:id="2613" w:author="CARBONIN GINA" w:date="2017-05-09T22:41:00Z">
        <w:r>
          <w:t>… da completare ….</w:t>
        </w:r>
      </w:ins>
    </w:p>
    <w:p w14:paraId="52E8F8FE" w14:textId="77777777" w:rsidR="0032708B" w:rsidRDefault="0032708B" w:rsidP="0032708B">
      <w:pPr>
        <w:spacing w:before="240"/>
        <w:ind w:left="1560"/>
        <w:jc w:val="both"/>
        <w:rPr>
          <w:ins w:id="2614" w:author="CARBONIN GINA" w:date="2017-05-09T22:41:00Z"/>
        </w:rPr>
      </w:pPr>
    </w:p>
    <w:p w14:paraId="55DEF8E7" w14:textId="77777777" w:rsidR="00381D34" w:rsidRPr="00381D34" w:rsidRDefault="00381D34">
      <w:pPr>
        <w:spacing w:before="240"/>
        <w:ind w:left="1560"/>
        <w:jc w:val="both"/>
        <w:rPr>
          <w:rPrChange w:id="2615" w:author="CARBONIN GINA" w:date="2017-05-09T22:33:00Z">
            <w:rPr>
              <w:b/>
              <w:smallCaps/>
            </w:rPr>
          </w:rPrChange>
        </w:rPr>
        <w:pPrChange w:id="2616" w:author="CARBONIN GINA" w:date="2017-05-09T22:33:00Z">
          <w:pPr>
            <w:keepNext/>
            <w:spacing w:before="3240" w:after="720"/>
          </w:pPr>
        </w:pPrChange>
      </w:pPr>
    </w:p>
    <w:sectPr w:rsidR="00381D34" w:rsidRPr="00381D34">
      <w:headerReference w:type="default" r:id="rId17"/>
      <w:headerReference w:type="first" r:id="rId18"/>
      <w:pgSz w:w="11907" w:h="16840"/>
      <w:pgMar w:top="3005" w:right="1418" w:bottom="2268" w:left="1701"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50" w:author="CARBONIN GINA" w:date="2017-05-09T13:06:00Z" w:initials="CG">
    <w:p w14:paraId="0C6F93A6" w14:textId="2F7FFA2F" w:rsidR="006C52C2" w:rsidRDefault="006C52C2">
      <w:pPr>
        <w:pStyle w:val="Testocommento"/>
      </w:pPr>
      <w:r>
        <w:rPr>
          <w:rStyle w:val="Rimandocommento"/>
        </w:rPr>
        <w:annotationRef/>
      </w:r>
    </w:p>
  </w:comment>
  <w:comment w:id="351" w:author="CARBONIN GINA" w:date="2017-05-09T13:07:00Z" w:initials="CG">
    <w:p w14:paraId="22317C99" w14:textId="5F85CFF9" w:rsidR="006C52C2" w:rsidRDefault="006C52C2">
      <w:pPr>
        <w:pStyle w:val="Testocommento"/>
      </w:pPr>
      <w:r>
        <w:rPr>
          <w:rStyle w:val="Rimandocommento"/>
        </w:rPr>
        <w:annotationRef/>
      </w:r>
      <w:r>
        <w:t>Eliminate le soluzioni 1 e 2</w:t>
      </w:r>
    </w:p>
  </w:comment>
  <w:comment w:id="431" w:author="vintra" w:date="2017-03-28T11:42:00Z" w:initials="">
    <w:p w14:paraId="77519967" w14:textId="77777777" w:rsidR="006C52C2" w:rsidRDefault="006C52C2">
      <w:r>
        <w:t>La formulazione di Antonio riconduce questa modolità alla successiva. Credo che nelle intenzioni di SOGEI vi fosse il rilascio dei certificati per le singole postazioni di lavoro e la relativa consevazione su quest’ultima.</w:t>
      </w:r>
    </w:p>
  </w:comment>
  <w:comment w:id="434" w:author="CARBONIN GINA" w:date="2017-03-28T11:42:00Z" w:initials="">
    <w:p w14:paraId="1076EB99" w14:textId="77777777" w:rsidR="006C52C2" w:rsidRDefault="006C52C2">
      <w:r>
        <w:t>In questa ipotesi la postazione possiede un certificato di postazione Corretto il commento V1</w:t>
      </w:r>
    </w:p>
  </w:comment>
  <w:comment w:id="534" w:author="vintra" w:date="2017-03-28T11:42:00Z" w:initials="">
    <w:p w14:paraId="3D3904B4" w14:textId="77777777" w:rsidR="006C52C2" w:rsidRDefault="006C52C2">
      <w:r>
        <w:t>L’esigenza scaturisce dall’attuale formulazione del DPCM 194/2016 che impone a SOGEI il tracciamento della relazione “utente ­ postazione ­ dati acceduti”.</w:t>
      </w:r>
    </w:p>
  </w:comment>
  <w:comment w:id="557" w:author="vintra" w:date="2017-03-28T11:42:00Z" w:initials="">
    <w:p w14:paraId="4F76491A" w14:textId="77777777" w:rsidR="006C52C2" w:rsidRDefault="006C52C2">
      <w:r>
        <w:t>Potrebbe aiutarci l’interpretazione che stiamo formulando in merito alla postazione (postazione=server) e suddivisione delle responsabilità in merito alla necessità di tracciatura.</w:t>
      </w:r>
    </w:p>
  </w:comment>
  <w:comment w:id="619" w:author="Antonio Antetomaso" w:date="2017-03-28T11:42:00Z" w:initials="">
    <w:p w14:paraId="07DF50E0" w14:textId="77777777" w:rsidR="006C52C2" w:rsidRDefault="006C52C2">
      <w:r>
        <w:t>Se la tracciatura degli operatori e delle postzioni CIE è a carico del CIEOnline a che serve indicare operatore e postazione nella richiesta SOAP? Introduce a nostro avviso inutile complessità.</w:t>
      </w:r>
    </w:p>
  </w:comment>
  <w:comment w:id="620" w:author="vintra" w:date="2017-03-28T11:42:00Z" w:initials="">
    <w:p w14:paraId="1D2E6078" w14:textId="77777777" w:rsidR="006C52C2" w:rsidRDefault="006C52C2">
      <w:r>
        <w:t xml:space="preserve">Credo che nelle intenzione di SOGEI ci fosse la volontà di indicare che CIEOnline è responsabile della tracciatura mentre ANPR deve conservare le informazioni necessarie a permettere di ricostruire la catena delle responsabilità. </w:t>
      </w:r>
    </w:p>
    <w:p w14:paraId="17378CD3" w14:textId="77777777" w:rsidR="006C52C2" w:rsidRDefault="006C52C2"/>
    <w:p w14:paraId="49223B17" w14:textId="77777777" w:rsidR="006C52C2" w:rsidRDefault="006C52C2">
      <w:r>
        <w:t xml:space="preserve">In pratica, sebbene CIEOnline è un’IdP riconosciuto da ANPR, vi è la necessità da parte di ANPR, quale SP, di poter dire confutare che ho svolto le variazioni assumento l’autorizzazione e autenticazione realizzate da CIEOnline. </w:t>
      </w:r>
    </w:p>
    <w:p w14:paraId="4141C349" w14:textId="77777777" w:rsidR="006C52C2" w:rsidRDefault="006C52C2"/>
    <w:p w14:paraId="12EDB0DF" w14:textId="77777777" w:rsidR="006C52C2" w:rsidRDefault="006C52C2">
      <w:r>
        <w:t>Ho un dubbio sulla completezza delle info, mi chiedo se la sola conoscenza dell’operatore e della postazioni  bastino, a mio avviso è più importante avere un riferimento sulla sezione di interazione tra l’IdP e il SP.</w:t>
      </w:r>
    </w:p>
  </w:comment>
  <w:comment w:id="630" w:author="CARBONIN GINA" w:date="2017-03-28T11:42:00Z" w:initials="">
    <w:p w14:paraId="43A71D53" w14:textId="77777777" w:rsidR="006C52C2" w:rsidRDefault="006C52C2">
      <w:r>
        <w:t>Corretto il commento V6</w:t>
      </w:r>
    </w:p>
  </w:comment>
  <w:comment w:id="649" w:author="vintra" w:date="2017-03-28T11:42:00Z" w:initials="">
    <w:p w14:paraId="7D1CC979" w14:textId="77777777" w:rsidR="006C52C2" w:rsidRDefault="006C52C2">
      <w:r>
        <w:t>Vale quanto espresso per la soluzione precedente.</w:t>
      </w:r>
    </w:p>
  </w:comment>
  <w:comment w:id="650" w:author="Antonio Antetomaso" w:date="2017-03-28T11:42:00Z" w:initials="">
    <w:p w14:paraId="546A1C5E" w14:textId="77777777" w:rsidR="006C52C2" w:rsidRDefault="006C52C2">
      <w:r>
        <w:t>È davvero necessario visto che su ANPR non avviene nessuna validazione di tali informazioni né alcuna tracciatura?</w:t>
      </w:r>
    </w:p>
  </w:comment>
  <w:comment w:id="651" w:author="vintra" w:date="2017-03-28T11:42:00Z" w:initials="">
    <w:p w14:paraId="05CF3445" w14:textId="77777777" w:rsidR="006C52C2" w:rsidRDefault="006C52C2">
      <w:r>
        <w:t>Vale quanto espresso per la soluzione precedente.</w:t>
      </w:r>
    </w:p>
  </w:comment>
  <w:comment w:id="1122" w:author="CARBONIN GINA" w:date="2017-03-28T11:42:00Z" w:initials="">
    <w:p w14:paraId="7914E0AD" w14:textId="77777777" w:rsidR="006C52C2" w:rsidRDefault="006C52C2">
      <w:r>
        <w:t>Chi non possiede un CF chiederà la cartacea</w:t>
      </w:r>
    </w:p>
  </w:comment>
  <w:comment w:id="1121" w:author="vintra" w:date="2017-03-28T11:42:00Z" w:initials="">
    <w:p w14:paraId="30FC5418" w14:textId="77777777" w:rsidR="006C52C2" w:rsidRDefault="006C52C2">
      <w:r>
        <w:t>C’è una contradizione tra i due paragrafi, incrementata dall’eleminazione fatta da Antonio, sarebbe il caso di precisare quali sono i paramentri che possono condizionare la ricerca in maniera più precisa sia lato SOGEI (cosa implemento) che IPZS (di cosa ho bisogno).</w:t>
      </w:r>
    </w:p>
    <w:p w14:paraId="5B32F150" w14:textId="77777777" w:rsidR="006C52C2" w:rsidRDefault="006C52C2"/>
    <w:p w14:paraId="4C6066AC" w14:textId="77777777" w:rsidR="006C52C2" w:rsidRDefault="006C52C2">
      <w:r>
        <w:t>In merito hai bisogni di IPZS, leggendo gli UML aggiunti in calce all’allegato, si evidenziano:</w:t>
      </w:r>
    </w:p>
  </w:comment>
  <w:comment w:id="1141" w:author="CARBONIN GINA" w:date="2017-03-28T11:42:00Z" w:initials="">
    <w:p w14:paraId="294FC1CE" w14:textId="77777777" w:rsidR="006C52C2" w:rsidRDefault="006C52C2">
      <w:r>
        <w:t>E’ un dato fornito in interrogazione…</w:t>
      </w:r>
    </w:p>
  </w:comment>
  <w:comment w:id="1170" w:author="Antonio Antetomaso" w:date="2017-03-28T11:42:00Z" w:initials="">
    <w:p w14:paraId="73CAD632" w14:textId="77777777" w:rsidR="006C52C2" w:rsidRDefault="006C52C2">
      <w:r>
        <w:t>Sarebbe auspicabile.</w:t>
      </w:r>
    </w:p>
  </w:comment>
  <w:comment w:id="1171" w:author="vintra" w:date="2017-03-28T11:42:00Z" w:initials="">
    <w:p w14:paraId="47883E9D" w14:textId="77777777" w:rsidR="006C52C2" w:rsidRDefault="006C52C2">
      <w:r>
        <w:t>Credo che la circostanza richieda uno sforzo per SOGEI in quanto dovrebbe definire la gestione di soggetti “provvisori”.</w:t>
      </w:r>
    </w:p>
    <w:p w14:paraId="50D6F004" w14:textId="77777777" w:rsidR="006C52C2" w:rsidRDefault="006C52C2"/>
    <w:p w14:paraId="60C2A144" w14:textId="77777777" w:rsidR="006C52C2" w:rsidRDefault="006C52C2">
      <w:r>
        <w:t>Dobbiamo verificare con IPZS se le informazioni relative alla CIE sono conservate a livello di APR.</w:t>
      </w:r>
    </w:p>
    <w:p w14:paraId="25B1A969" w14:textId="77777777" w:rsidR="006C52C2" w:rsidRDefault="006C52C2"/>
    <w:p w14:paraId="2BBCF6B7" w14:textId="77777777" w:rsidR="006C52C2" w:rsidRDefault="006C52C2">
      <w:r>
        <w:t xml:space="preserve"> Se cosi fosse possiamo assumere che al momento del subentro tali informazioni saranno riportate in ANPR, e quindi non è necessario gestire anche i casi di Comuni non subentrati SOGEI potrebbe semplicemente non consumare le richieste pervenute da IPZS per soggetti residenti in Comuni non subentrati .</w:t>
      </w:r>
    </w:p>
    <w:p w14:paraId="0B518E98" w14:textId="77777777" w:rsidR="006C52C2" w:rsidRDefault="006C52C2"/>
    <w:p w14:paraId="52D814F7" w14:textId="77777777" w:rsidR="006C52C2" w:rsidRDefault="006C52C2">
      <w:r>
        <w:t xml:space="preserve"> Alternativamente dobbiamo valutare quali delle seguenti azioni ha impatto minore:</w:t>
      </w:r>
    </w:p>
    <w:p w14:paraId="46A926F7" w14:textId="77777777" w:rsidR="006C52C2" w:rsidRDefault="006C52C2"/>
    <w:p w14:paraId="6248A666" w14:textId="77777777" w:rsidR="006C52C2" w:rsidRDefault="006C52C2">
      <w:r>
        <w:t xml:space="preserve"> Prediporre un processo di subentro che a valle o nell’esecuzione del subentro permetta di recuperare le informazioni relative alla CIE da IPZS</w:t>
      </w:r>
    </w:p>
    <w:p w14:paraId="18247AA3" w14:textId="77777777" w:rsidR="006C52C2" w:rsidRDefault="006C52C2"/>
    <w:p w14:paraId="4A81820D" w14:textId="77777777" w:rsidR="006C52C2" w:rsidRDefault="006C52C2">
      <w:r>
        <w:t xml:space="preserve"> Richiedere a SOGEI la gestione dei soggetti “provvisori”</w:t>
      </w:r>
    </w:p>
    <w:p w14:paraId="65670775" w14:textId="77777777" w:rsidR="006C52C2" w:rsidRDefault="006C52C2"/>
    <w:p w14:paraId="3C96126F" w14:textId="77777777" w:rsidR="006C52C2" w:rsidRDefault="006C52C2">
      <w:r>
        <w:t xml:space="preserve"> Richiedere a IPZS di allineare le APR con le info sulla CIE (riconducendo allo scenario A)</w:t>
      </w:r>
    </w:p>
  </w:comment>
  <w:comment w:id="1293" w:author="Antonio Antetomaso" w:date="2017-03-28T11:42:00Z" w:initials="">
    <w:p w14:paraId="644DFA9F" w14:textId="77777777" w:rsidR="006C52C2" w:rsidRDefault="006C52C2">
      <w:r>
        <w:t>Sarebbe possibile prevederla anche per i non subentrati, come ipotizzato per la comunicazione del seriale della CIE in fase di emissione?</w:t>
      </w:r>
    </w:p>
  </w:comment>
  <w:comment w:id="1294" w:author="vintra" w:date="2017-03-28T11:42:00Z" w:initials="">
    <w:p w14:paraId="1E949ED9" w14:textId="77777777" w:rsidR="006C52C2" w:rsidRDefault="006C52C2">
      <w:r>
        <w:t>Vale quanto osservato in precedenza.</w:t>
      </w:r>
    </w:p>
  </w:comment>
  <w:comment w:id="1553" w:author="CARBONIN GINA" w:date="2017-03-28T11:42:00Z" w:initials="">
    <w:p w14:paraId="469EB2B0" w14:textId="77777777" w:rsidR="006C52C2" w:rsidRDefault="006C52C2">
      <w:r>
        <w:t>In teoria INA e AE si allineano mentre cosa c’è in APR non lo sappiamo. Sblocco anomalie riguarda INA e non ANPR; sui dati AIRE non è prevista nessuna funzione di questo genere</w:t>
      </w:r>
    </w:p>
  </w:comment>
  <w:comment w:id="1630" w:author="CARBONIN GINA" w:date="2017-03-28T11:42:00Z" w:initials="">
    <w:p w14:paraId="5139EB32" w14:textId="77777777" w:rsidR="006C52C2" w:rsidRDefault="006C52C2">
      <w:r>
        <w:t>Da chiarire ultima frase: l’aggiornamento avviene invocando il servizio</w:t>
      </w:r>
    </w:p>
  </w:comment>
  <w:comment w:id="1631" w:author="vintra" w:date="2017-03-28T11:42:00Z" w:initials="">
    <w:p w14:paraId="3600AE2A" w14:textId="77777777" w:rsidR="006C52C2" w:rsidRDefault="006C52C2">
      <w:r>
        <w:t xml:space="preserve">In merito alla catena di servizi da invocare, riportata nella nota, mi chiedo perche non fare la richiesta direttamente in AE. </w:t>
      </w:r>
    </w:p>
    <w:p w14:paraId="5326424B" w14:textId="77777777" w:rsidR="006C52C2" w:rsidRDefault="006C52C2"/>
    <w:p w14:paraId="7DCA2A8F" w14:textId="77777777" w:rsidR="006C52C2" w:rsidRDefault="006C52C2">
      <w:r>
        <w:t xml:space="preserve">In questo modo i Comuni: </w:t>
      </w:r>
    </w:p>
    <w:p w14:paraId="4FCF9EB1" w14:textId="77777777" w:rsidR="006C52C2" w:rsidRDefault="006C52C2">
      <w:r>
        <w:t>- potrebbero avviano la bonifica tra le APR e AE</w:t>
      </w:r>
    </w:p>
    <w:p w14:paraId="6B07D81F" w14:textId="77777777" w:rsidR="006C52C2" w:rsidRDefault="006C52C2">
      <w:r>
        <w:t>- non devono alleneare INA sistema che andrà spento</w:t>
      </w:r>
    </w:p>
    <w:p w14:paraId="26FB05B7" w14:textId="77777777" w:rsidR="006C52C2" w:rsidRDefault="006C52C2"/>
    <w:p w14:paraId="0716F90D" w14:textId="77777777" w:rsidR="006C52C2" w:rsidRDefault="006C52C2">
      <w:r>
        <w:t>Relativamente alla procedura della risoluzione anomalie perché si cita solo ANPR, nel caso la fonte consultata sia AIRE, INA o AE non è prevista la risoluzione delle anomalie?</w:t>
      </w:r>
    </w:p>
  </w:comment>
  <w:comment w:id="1637" w:author="vintra" w:date="2017-03-28T11:42:00Z" w:initials="">
    <w:p w14:paraId="60002E48" w14:textId="77777777" w:rsidR="006C52C2" w:rsidRDefault="006C52C2">
      <w:r>
        <w:t>Andrebbe rivisto completamente, il presente allegato sembra un misto tra la soluzione 1 e 2, in fatti nella premessa e nel parafrafo 1.1 si ritrova riscontro con la soluzione 1 (idpostazione firmato con certificato postazione) mentre nel paragrafo 1.2 si trova riscontro con la soluzione 2 (idpostazione firmato con certificato server).</w:t>
      </w:r>
    </w:p>
  </w:comment>
  <w:comment w:id="1638" w:author="CARBONIN GINA" w:date="2017-03-28T11:44:00Z" w:initials="">
    <w:p w14:paraId="01FC7593" w14:textId="77777777" w:rsidR="006C52C2" w:rsidRDefault="006C52C2">
      <w:r>
        <w:t>Alla fine mettiamo l’allegato giusto</w:t>
      </w:r>
    </w:p>
  </w:comment>
  <w:comment w:id="1662" w:author="CARBONIN GINA" w:date="2017-03-28T11:44:00Z" w:initials="">
    <w:p w14:paraId="4D372DB7" w14:textId="77777777" w:rsidR="006C52C2" w:rsidRDefault="006C52C2">
      <w:r>
        <w:t>Questa parte è ripresa dal DPCM (per questo è in carattere corsivo).</w:t>
      </w:r>
    </w:p>
  </w:comment>
  <w:comment w:id="1670" w:author="Antonio Antetomaso" w:date="2017-03-28T11:42:00Z" w:initials="">
    <w:p w14:paraId="58E1B0DB" w14:textId="77777777" w:rsidR="006C52C2" w:rsidRDefault="006C52C2">
      <w:r>
        <w:t>Tali credenziali non sono al momento utlizzate all’interno della CIE. Andrebbero richieste all’operatore Comunale in fase di inserimento della richiesta di emissione CIE con un ulteriore aggravio dal momento che l’operatore si autentica al CIEOnline già con il suo PIN.</w:t>
      </w:r>
    </w:p>
  </w:comment>
  <w:comment w:id="1700" w:author="Antonio Antetomaso" w:date="2017-03-28T11:42:00Z" w:initials="">
    <w:p w14:paraId="654A9733" w14:textId="77777777" w:rsidR="006C52C2" w:rsidRDefault="006C52C2">
      <w:r>
        <w:t>Vedi commento precedente. L’operatore si autentica sul CIEOnline già utilizzando un PIN. Sarebbe costretto a digitare ad ogni richiesta di emissione CIE anche le sue credenziali.</w:t>
      </w:r>
    </w:p>
  </w:comment>
  <w:comment w:id="1795" w:author="Antonio Antetomaso" w:date="2017-03-28T11:42:00Z" w:initials="">
    <w:p w14:paraId="799770F7" w14:textId="77777777" w:rsidR="006C52C2" w:rsidRDefault="006C52C2">
      <w:r>
        <w:t>Se la specifica vale sia in caso di Comuni subentrati in ANPR, sia in caso di Comuni non subentrari, per questi ultimi andrebbe prevista una fase di censimento propedeutica all’avvio dell’integrazione dei due sistemi in esercizio con un significativo impatto sui tempi di dispiegamento del progetto CIE sul territorio.</w:t>
      </w:r>
    </w:p>
  </w:comment>
  <w:comment w:id="1818" w:author="Antonio Antetomaso" w:date="2017-03-28T11:42:00Z" w:initials="">
    <w:p w14:paraId="41D5B415" w14:textId="77777777" w:rsidR="006C52C2" w:rsidRDefault="006C52C2">
      <w:r>
        <w:t>Da definire puntualmente il COMMON NAME del certificato di firma del messaggio associato al CIEOnline.</w:t>
      </w:r>
    </w:p>
  </w:comment>
  <w:comment w:id="1821" w:author="Antonio Antetomaso" w:date="2017-03-28T11:42:00Z" w:initials="">
    <w:p w14:paraId="3E6A6950" w14:textId="77777777" w:rsidR="006C52C2" w:rsidRDefault="006C52C2">
      <w:r>
        <w:t>Da definire puntualmente il COMMON NAME del certificato di firma del messaggio associato al CIEOnline.</w:t>
      </w:r>
    </w:p>
  </w:comment>
  <w:comment w:id="1823" w:author="Antonio Antetomaso" w:date="2017-03-28T11:42:00Z" w:initials="">
    <w:p w14:paraId="1356FA2E" w14:textId="77777777" w:rsidR="006C52C2" w:rsidRDefault="006C52C2">
      <w:r>
        <w:t>Da definire puntualmente il COMMON NAME del certificato di firma del messaggio associato al CIEOnline.</w:t>
      </w:r>
    </w:p>
  </w:comment>
  <w:comment w:id="1825" w:author="Antonio Antetomaso" w:date="2017-03-28T11:42:00Z" w:initials="">
    <w:p w14:paraId="0AC88191" w14:textId="77777777" w:rsidR="006C52C2" w:rsidRDefault="006C52C2">
      <w:r>
        <w:t>Da definire puntualmente il COMMON NAME del certificato di firma del messaggio associato al CIEOnline.</w:t>
      </w:r>
    </w:p>
  </w:comment>
  <w:comment w:id="1827" w:author="Antonio Antetomaso" w:date="2017-03-28T11:42:00Z" w:initials="">
    <w:p w14:paraId="491F5CC2" w14:textId="77777777" w:rsidR="006C52C2" w:rsidRDefault="006C52C2">
      <w:r>
        <w:t>Da definire puntualmente il COMMON NAME del certificato di firma del messaggio associato al CIEOnline.</w:t>
      </w:r>
    </w:p>
  </w:comment>
  <w:comment w:id="1828" w:author="CARBONIN GINA" w:date="2017-03-28T11:46:00Z" w:initials="">
    <w:p w14:paraId="53366A73" w14:textId="77777777" w:rsidR="006C52C2" w:rsidRDefault="006C52C2">
      <w:r>
        <w:t>Siamo nella ipotesi 1 : si applica l’attuale sistema ulizzato per i comuni che prevede questa nomenclatura</w:t>
      </w:r>
    </w:p>
  </w:comment>
  <w:comment w:id="1830" w:author="Antonio Antetomaso" w:date="2017-03-28T11:42:00Z" w:initials="">
    <w:p w14:paraId="699E8DCC" w14:textId="77777777" w:rsidR="006C52C2" w:rsidRDefault="006C52C2">
      <w:r>
        <w:t>Da definire puntualmente il COMMON NAME del certificato di firma del messaggio associato al CIEOnline.</w:t>
      </w:r>
    </w:p>
  </w:comment>
  <w:comment w:id="1838" w:author="Antonio Antetomaso" w:date="2017-03-28T11:42:00Z" w:initials="">
    <w:p w14:paraId="02B2CB04" w14:textId="77777777" w:rsidR="006C52C2" w:rsidRDefault="006C52C2">
      <w:r>
        <w:t>Appare opportuno indicare il riferimento.</w:t>
      </w:r>
    </w:p>
  </w:comment>
  <w:comment w:id="2470" w:author="CARBONIN GINA" w:date="2017-05-09T22:05:00Z" w:initials="">
    <w:p w14:paraId="12590A35" w14:textId="77777777" w:rsidR="006C52C2" w:rsidRDefault="006C52C2" w:rsidP="005F17F3">
      <w:r>
        <w:t>Alla fine mettiamo l’allegato giusto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6F93A6" w15:done="0"/>
  <w15:commentEx w15:paraId="22317C99" w15:done="0"/>
  <w15:commentEx w15:paraId="77519967" w15:done="0"/>
  <w15:commentEx w15:paraId="1076EB99" w15:done="0"/>
  <w15:commentEx w15:paraId="3D3904B4" w15:done="0"/>
  <w15:commentEx w15:paraId="4F76491A" w15:done="0"/>
  <w15:commentEx w15:paraId="07DF50E0" w15:done="0"/>
  <w15:commentEx w15:paraId="12EDB0DF" w15:done="0"/>
  <w15:commentEx w15:paraId="43A71D53" w15:done="0"/>
  <w15:commentEx w15:paraId="7D1CC979" w15:done="0"/>
  <w15:commentEx w15:paraId="546A1C5E" w15:done="0"/>
  <w15:commentEx w15:paraId="05CF3445" w15:done="0"/>
  <w15:commentEx w15:paraId="7914E0AD" w15:done="0"/>
  <w15:commentEx w15:paraId="4C6066AC" w15:done="0"/>
  <w15:commentEx w15:paraId="294FC1CE" w15:done="0"/>
  <w15:commentEx w15:paraId="73CAD632" w15:done="0"/>
  <w15:commentEx w15:paraId="3C96126F" w15:done="0"/>
  <w15:commentEx w15:paraId="644DFA9F" w15:done="0"/>
  <w15:commentEx w15:paraId="1E949ED9" w15:done="0"/>
  <w15:commentEx w15:paraId="469EB2B0" w15:done="0"/>
  <w15:commentEx w15:paraId="5139EB32" w15:done="0"/>
  <w15:commentEx w15:paraId="0716F90D" w15:done="0"/>
  <w15:commentEx w15:paraId="60002E48" w15:done="0"/>
  <w15:commentEx w15:paraId="01FC7593" w15:done="0"/>
  <w15:commentEx w15:paraId="4D372DB7" w15:done="0"/>
  <w15:commentEx w15:paraId="58E1B0DB" w15:done="0"/>
  <w15:commentEx w15:paraId="654A9733" w15:done="0"/>
  <w15:commentEx w15:paraId="799770F7" w15:done="0"/>
  <w15:commentEx w15:paraId="41D5B415" w15:done="0"/>
  <w15:commentEx w15:paraId="3E6A6950" w15:done="0"/>
  <w15:commentEx w15:paraId="1356FA2E" w15:done="0"/>
  <w15:commentEx w15:paraId="0AC88191" w15:done="0"/>
  <w15:commentEx w15:paraId="491F5CC2" w15:done="0"/>
  <w15:commentEx w15:paraId="53366A73" w15:done="0"/>
  <w15:commentEx w15:paraId="699E8DCC" w15:done="0"/>
  <w15:commentEx w15:paraId="02B2CB04" w15:done="0"/>
  <w15:commentEx w15:paraId="12590A3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058C60" w14:textId="77777777" w:rsidR="00DD1EF3" w:rsidRDefault="00DD1EF3">
      <w:r>
        <w:separator/>
      </w:r>
    </w:p>
  </w:endnote>
  <w:endnote w:type="continuationSeparator" w:id="0">
    <w:p w14:paraId="167B185B" w14:textId="77777777" w:rsidR="00DD1EF3" w:rsidRDefault="00DD1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A2B0D1" w14:textId="77777777" w:rsidR="00DD1EF3" w:rsidRDefault="00DD1EF3">
      <w:r>
        <w:separator/>
      </w:r>
    </w:p>
  </w:footnote>
  <w:footnote w:type="continuationSeparator" w:id="0">
    <w:p w14:paraId="0C5D053D" w14:textId="77777777" w:rsidR="00DD1EF3" w:rsidRDefault="00DD1EF3">
      <w:r>
        <w:continuationSeparator/>
      </w:r>
    </w:p>
  </w:footnote>
  <w:footnote w:id="1">
    <w:p w14:paraId="4B2500CE" w14:textId="77777777" w:rsidR="006C52C2" w:rsidDel="005E5F39" w:rsidRDefault="006C52C2">
      <w:pPr>
        <w:rPr>
          <w:del w:id="416" w:author="CARBONIN GINA" w:date="2017-05-09T13:05:00Z"/>
          <w:sz w:val="20"/>
          <w:szCs w:val="20"/>
        </w:rPr>
      </w:pPr>
      <w:del w:id="417" w:author="CARBONIN GINA" w:date="2017-05-09T13:05:00Z">
        <w:r w:rsidDel="005E5F39">
          <w:rPr>
            <w:vertAlign w:val="superscript"/>
          </w:rPr>
          <w:footnoteRef/>
        </w:r>
        <w:r w:rsidDel="005E5F39">
          <w:rPr>
            <w:sz w:val="20"/>
            <w:szCs w:val="20"/>
          </w:rPr>
          <w:delText xml:space="preserve"> Questo allegato conterrà le specifiche di dettaglio relative alla soluzione prescelta. Al momento è presente la specifica relativa alla soluzione 1.</w:delText>
        </w:r>
      </w:del>
    </w:p>
  </w:footnote>
  <w:footnote w:id="2">
    <w:p w14:paraId="659CB3CD" w14:textId="77777777" w:rsidR="006C52C2" w:rsidDel="000656EB" w:rsidRDefault="006C52C2">
      <w:pPr>
        <w:rPr>
          <w:del w:id="715" w:author="Antonio Antetomaso" w:date="2017-03-30T15:50:00Z"/>
          <w:sz w:val="20"/>
          <w:szCs w:val="20"/>
        </w:rPr>
      </w:pPr>
      <w:del w:id="716" w:author="Antonio Antetomaso" w:date="2017-03-30T15:50:00Z">
        <w:r w:rsidDel="000656EB">
          <w:rPr>
            <w:vertAlign w:val="superscript"/>
          </w:rPr>
          <w:footnoteRef/>
        </w:r>
        <w:r w:rsidDel="000656EB">
          <w:rPr>
            <w:sz w:val="20"/>
            <w:szCs w:val="20"/>
          </w:rPr>
          <w:delText xml:space="preserve"> Da integrare nell’ipotesi 3 con id-utente e id-postazione obbligatori.</w:delText>
        </w:r>
      </w:del>
    </w:p>
  </w:footnote>
  <w:footnote w:id="3">
    <w:p w14:paraId="47AABEED" w14:textId="77777777" w:rsidR="006C52C2" w:rsidRDefault="006C52C2">
      <w:pPr>
        <w:rPr>
          <w:del w:id="1137" w:author="CARBONIN GINA" w:date="2017-03-28T11:35:00Z"/>
          <w:sz w:val="20"/>
          <w:szCs w:val="20"/>
        </w:rPr>
      </w:pPr>
      <w:r>
        <w:rPr>
          <w:vertAlign w:val="superscript"/>
        </w:rPr>
        <w:footnoteRef/>
      </w:r>
      <w:del w:id="1138" w:author="CARBONIN GINA" w:date="2017-03-28T11:35:00Z">
        <w:r>
          <w:rPr>
            <w:sz w:val="20"/>
            <w:szCs w:val="20"/>
          </w:rPr>
          <w:delText xml:space="preserve"> Da valutare per gli iscritti AIRE : soltanto il 30% possiede un codice fiscale </w:delText>
        </w:r>
      </w:del>
    </w:p>
  </w:footnote>
  <w:footnote w:id="4">
    <w:p w14:paraId="7C6B62CF" w14:textId="77777777" w:rsidR="006C52C2" w:rsidRDefault="006C52C2">
      <w:pPr>
        <w:rPr>
          <w:sz w:val="20"/>
          <w:szCs w:val="20"/>
        </w:rPr>
      </w:pPr>
      <w:r>
        <w:rPr>
          <w:vertAlign w:val="superscript"/>
        </w:rPr>
        <w:footnoteRef/>
      </w:r>
      <w:r>
        <w:rPr>
          <w:sz w:val="20"/>
          <w:szCs w:val="20"/>
        </w:rPr>
        <w:t xml:space="preserve"> Da sviluppare con analisi di dettaglio (vedi stato validazione CF)</w:t>
      </w:r>
    </w:p>
  </w:footnote>
  <w:footnote w:id="5">
    <w:p w14:paraId="3EBAA1CD" w14:textId="77777777" w:rsidR="006C52C2" w:rsidRDefault="006C52C2">
      <w:pPr>
        <w:rPr>
          <w:sz w:val="20"/>
          <w:szCs w:val="20"/>
        </w:rPr>
      </w:pPr>
      <w:r>
        <w:rPr>
          <w:vertAlign w:val="superscript"/>
        </w:rPr>
        <w:footnoteRef/>
      </w:r>
      <w:r>
        <w:rPr>
          <w:sz w:val="20"/>
          <w:szCs w:val="20"/>
        </w:rPr>
        <w:t xml:space="preserve"> In considerazione del fatto che il sindaco è titolare delle registrazioni di competenza (cfr DPCM 194/2014, art. 3, comma 3), l’aggiornamento di ANPR è consentito a condizione che l’operazione sia innescata da un operatore del comune</w:t>
      </w:r>
    </w:p>
  </w:footnote>
  <w:footnote w:id="6">
    <w:p w14:paraId="18DE0007" w14:textId="77777777" w:rsidR="006C52C2" w:rsidRDefault="006C52C2">
      <w:pPr>
        <w:rPr>
          <w:del w:id="1299" w:author="Antonio Antetomaso" w:date="2017-03-21T23:27:00Z"/>
          <w:sz w:val="20"/>
          <w:szCs w:val="20"/>
        </w:rPr>
      </w:pPr>
      <w:r>
        <w:rPr>
          <w:vertAlign w:val="superscript"/>
        </w:rPr>
        <w:footnoteRef/>
      </w:r>
      <w:del w:id="1300" w:author="Antonio Antetomaso" w:date="2017-03-21T23:27:00Z">
        <w:r>
          <w:rPr>
            <w:sz w:val="20"/>
            <w:szCs w:val="20"/>
          </w:rPr>
          <w:delText xml:space="preserve"> In considerazione del fatto che il sindaco è titolare delle registrazioni di competenza (cfr DPCM 194/2014, art. 3, comma 3), l’aggiornamento di ANPR è consentito a condizione che l’operazione sia innescata da un operatore del comune</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965A2" w14:textId="77777777" w:rsidR="006C52C2" w:rsidRDefault="006C52C2">
    <w:pPr>
      <w:spacing w:before="1134" w:line="276" w:lineRule="auto"/>
      <w:rPr>
        <w:sz w:val="20"/>
        <w:szCs w:val="20"/>
      </w:rPr>
    </w:pPr>
  </w:p>
  <w:tbl>
    <w:tblPr>
      <w:tblStyle w:val="a4"/>
      <w:tblW w:w="8928"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6912"/>
      <w:gridCol w:w="2016"/>
    </w:tblGrid>
    <w:tr w:rsidR="006C52C2" w14:paraId="73A570D3" w14:textId="77777777">
      <w:tc>
        <w:tcPr>
          <w:tcW w:w="6912" w:type="dxa"/>
        </w:tcPr>
        <w:p w14:paraId="4A0CEDB7" w14:textId="77777777" w:rsidR="006C52C2" w:rsidRDefault="006C52C2">
          <w:pPr>
            <w:tabs>
              <w:tab w:val="right" w:pos="9638"/>
            </w:tabs>
            <w:contextualSpacing w:val="0"/>
            <w:rPr>
              <w:i/>
              <w:smallCaps/>
            </w:rPr>
          </w:pPr>
          <w:r>
            <w:rPr>
              <w:i/>
              <w:smallCaps/>
            </w:rPr>
            <w:t>Specifiche Tecniche</w:t>
          </w:r>
          <w:ins w:id="2617" w:author="Antonio Antetomaso" w:date="2017-03-21T22:30:00Z">
            <w:r>
              <w:rPr>
                <w:i/>
                <w:smallCaps/>
              </w:rPr>
              <w:t xml:space="preserve"> di</w:t>
            </w:r>
          </w:ins>
          <w:r>
            <w:rPr>
              <w:i/>
              <w:smallCaps/>
            </w:rPr>
            <w:t xml:space="preserve"> cooperazione CIE-ANPR</w:t>
          </w:r>
        </w:p>
      </w:tc>
      <w:tc>
        <w:tcPr>
          <w:tcW w:w="2016" w:type="dxa"/>
        </w:tcPr>
        <w:p w14:paraId="6D0854AD" w14:textId="77777777" w:rsidR="006C52C2" w:rsidRDefault="006C52C2">
          <w:pPr>
            <w:tabs>
              <w:tab w:val="right" w:pos="9638"/>
            </w:tabs>
            <w:contextualSpacing w:val="0"/>
            <w:rPr>
              <w:smallCaps/>
            </w:rPr>
          </w:pPr>
        </w:p>
      </w:tc>
    </w:tr>
    <w:tr w:rsidR="006C52C2" w14:paraId="188F881F" w14:textId="77777777">
      <w:tc>
        <w:tcPr>
          <w:tcW w:w="6912" w:type="dxa"/>
        </w:tcPr>
        <w:p w14:paraId="2CE631C9" w14:textId="77777777" w:rsidR="006C52C2" w:rsidRDefault="006C52C2">
          <w:pPr>
            <w:tabs>
              <w:tab w:val="right" w:pos="9638"/>
            </w:tabs>
            <w:contextualSpacing w:val="0"/>
            <w:rPr>
              <w:i/>
              <w:smallCaps/>
            </w:rPr>
          </w:pPr>
          <w:r>
            <w:rPr>
              <w:i/>
              <w:smallCaps/>
            </w:rPr>
            <w:t>Versione 2</w:t>
          </w:r>
        </w:p>
      </w:tc>
      <w:tc>
        <w:tcPr>
          <w:tcW w:w="2016" w:type="dxa"/>
        </w:tcPr>
        <w:p w14:paraId="1610AB7D" w14:textId="77777777" w:rsidR="006C52C2" w:rsidRDefault="006C52C2">
          <w:pPr>
            <w:tabs>
              <w:tab w:val="right" w:pos="9638"/>
            </w:tabs>
            <w:contextualSpacing w:val="0"/>
            <w:rPr>
              <w:smallCaps/>
            </w:rPr>
          </w:pPr>
          <w:r>
            <w:rPr>
              <w:smallCaps/>
            </w:rPr>
            <w:t>MI-42-AN-02</w:t>
          </w:r>
        </w:p>
      </w:tc>
    </w:tr>
    <w:tr w:rsidR="006C52C2" w14:paraId="0FF9396D" w14:textId="77777777">
      <w:tc>
        <w:tcPr>
          <w:tcW w:w="6912" w:type="dxa"/>
        </w:tcPr>
        <w:p w14:paraId="5565B918" w14:textId="77777777" w:rsidR="006C52C2" w:rsidRDefault="006C52C2">
          <w:pPr>
            <w:tabs>
              <w:tab w:val="right" w:pos="9638"/>
            </w:tabs>
            <w:contextualSpacing w:val="0"/>
            <w:rPr>
              <w:i/>
              <w:smallCaps/>
            </w:rPr>
          </w:pPr>
        </w:p>
      </w:tc>
      <w:tc>
        <w:tcPr>
          <w:tcW w:w="2016" w:type="dxa"/>
        </w:tcPr>
        <w:p w14:paraId="3A7AB186" w14:textId="499CB752" w:rsidR="006C52C2" w:rsidRDefault="006C52C2">
          <w:pPr>
            <w:tabs>
              <w:tab w:val="right" w:pos="9638"/>
            </w:tabs>
            <w:contextualSpacing w:val="0"/>
            <w:rPr>
              <w:smallCaps/>
            </w:rPr>
          </w:pPr>
          <w:r>
            <w:rPr>
              <w:smallCaps/>
            </w:rPr>
            <w:t xml:space="preserve">Pag. </w:t>
          </w:r>
          <w:r>
            <w:fldChar w:fldCharType="begin"/>
          </w:r>
          <w:r>
            <w:instrText>PAGE</w:instrText>
          </w:r>
          <w:r>
            <w:fldChar w:fldCharType="separate"/>
          </w:r>
          <w:r w:rsidR="009407DB">
            <w:rPr>
              <w:noProof/>
            </w:rPr>
            <w:t>27</w:t>
          </w:r>
          <w:r>
            <w:fldChar w:fldCharType="end"/>
          </w:r>
          <w:r>
            <w:rPr>
              <w:smallCaps/>
            </w:rPr>
            <w:t xml:space="preserve"> di </w:t>
          </w:r>
          <w:r>
            <w:fldChar w:fldCharType="begin"/>
          </w:r>
          <w:r>
            <w:instrText>NUMPAGES</w:instrText>
          </w:r>
          <w:r>
            <w:fldChar w:fldCharType="separate"/>
          </w:r>
          <w:r w:rsidR="009407DB">
            <w:rPr>
              <w:noProof/>
            </w:rPr>
            <w:t>29</w:t>
          </w:r>
          <w:r>
            <w:fldChar w:fldCharType="end"/>
          </w:r>
        </w:p>
      </w:tc>
    </w:tr>
    <w:tr w:rsidR="006C52C2" w14:paraId="4AD18785" w14:textId="77777777">
      <w:tc>
        <w:tcPr>
          <w:tcW w:w="6912" w:type="dxa"/>
          <w:tcBorders>
            <w:bottom w:val="single" w:sz="4" w:space="0" w:color="404040"/>
          </w:tcBorders>
        </w:tcPr>
        <w:p w14:paraId="671CB29B" w14:textId="77777777" w:rsidR="006C52C2" w:rsidRDefault="006C52C2">
          <w:pPr>
            <w:tabs>
              <w:tab w:val="right" w:pos="9638"/>
            </w:tabs>
            <w:contextualSpacing w:val="0"/>
            <w:rPr>
              <w:smallCaps/>
            </w:rPr>
          </w:pPr>
        </w:p>
      </w:tc>
      <w:tc>
        <w:tcPr>
          <w:tcW w:w="2016" w:type="dxa"/>
          <w:tcBorders>
            <w:bottom w:val="single" w:sz="4" w:space="0" w:color="404040"/>
          </w:tcBorders>
        </w:tcPr>
        <w:p w14:paraId="52FCE45C" w14:textId="3ED291E2" w:rsidR="006C52C2" w:rsidRDefault="006C52C2">
          <w:pPr>
            <w:tabs>
              <w:tab w:val="right" w:pos="9638"/>
            </w:tabs>
            <w:contextualSpacing w:val="0"/>
            <w:rPr>
              <w:smallCaps/>
            </w:rPr>
          </w:pPr>
          <w:del w:id="2618" w:author="CARBONIN GINA" w:date="2017-03-28T11:43:00Z">
            <w:r>
              <w:rPr>
                <w:smallCaps/>
              </w:rPr>
              <w:delText xml:space="preserve">13 </w:delText>
            </w:r>
          </w:del>
          <w:ins w:id="2619" w:author="CARBONIN GINA" w:date="2017-05-09T13:05:00Z">
            <w:r>
              <w:rPr>
                <w:smallCaps/>
              </w:rPr>
              <w:t>9 maggio</w:t>
            </w:r>
          </w:ins>
          <w:del w:id="2620" w:author="CARBONIN GINA" w:date="2017-05-09T13:05:00Z">
            <w:r w:rsidDel="005E5F39">
              <w:rPr>
                <w:smallCaps/>
              </w:rPr>
              <w:delText>marzo</w:delText>
            </w:r>
          </w:del>
          <w:r>
            <w:rPr>
              <w:smallCaps/>
            </w:rPr>
            <w:t xml:space="preserve"> 2017</w:t>
          </w:r>
        </w:p>
      </w:tc>
    </w:tr>
  </w:tbl>
  <w:p w14:paraId="6348DAF2" w14:textId="77777777" w:rsidR="006C52C2" w:rsidRDefault="006C52C2">
    <w:pPr>
      <w:tabs>
        <w:tab w:val="right" w:pos="9638"/>
      </w:tabs>
      <w:rPr>
        <w:smallCap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9E3E9" w14:textId="77777777" w:rsidR="006C52C2" w:rsidRDefault="006C52C2">
    <w:pPr>
      <w:tabs>
        <w:tab w:val="right" w:pos="9638"/>
      </w:tabs>
      <w:spacing w:before="1134"/>
      <w:rPr>
        <w:smallCaps/>
      </w:rPr>
      <w:pPrChange w:id="2621" w:author="Antonio Antetomaso" w:date="2017-03-21T22:29:00Z">
        <w:pPr>
          <w:tabs>
            <w:tab w:val="right" w:pos="9638"/>
          </w:tabs>
          <w:spacing w:before="1134"/>
          <w:jc w:val="right"/>
        </w:pPr>
      </w:pPrChange>
    </w:pPr>
    <w:ins w:id="2622" w:author="Antonio Antetomaso" w:date="2017-03-21T22:29:00Z">
      <w:r>
        <w:rPr>
          <w:noProof/>
        </w:rPr>
        <w:drawing>
          <wp:inline distT="0" distB="0" distL="0" distR="0" wp14:anchorId="47DA6932" wp14:editId="2102876C">
            <wp:extent cx="1725755" cy="864547"/>
            <wp:effectExtent l="0" t="0" r="0" b="0"/>
            <wp:docPr id="4" name="image09.jpg" descr="../../Documents/Progetti/FSIA6_CIE2014/workspace/Portale%20istituzionale/CIE-LOGO-REGISTRATO.jpg"/>
            <wp:cNvGraphicFramePr/>
            <a:graphic xmlns:a="http://schemas.openxmlformats.org/drawingml/2006/main">
              <a:graphicData uri="http://schemas.openxmlformats.org/drawingml/2006/picture">
                <pic:pic xmlns:pic="http://schemas.openxmlformats.org/drawingml/2006/picture">
                  <pic:nvPicPr>
                    <pic:cNvPr id="0" name="image09.jpg" descr="../../Documents/Progetti/FSIA6_CIE2014/workspace/Portale%20istituzionale/CIE-LOGO-REGISTRATO.jpg"/>
                    <pic:cNvPicPr preferRelativeResize="0"/>
                  </pic:nvPicPr>
                  <pic:blipFill>
                    <a:blip r:embed="rId1"/>
                    <a:srcRect/>
                    <a:stretch>
                      <a:fillRect/>
                    </a:stretch>
                  </pic:blipFill>
                  <pic:spPr>
                    <a:xfrm>
                      <a:off x="0" y="0"/>
                      <a:ext cx="1725755" cy="864547"/>
                    </a:xfrm>
                    <a:prstGeom prst="rect">
                      <a:avLst/>
                    </a:prstGeom>
                    <a:ln/>
                  </pic:spPr>
                </pic:pic>
              </a:graphicData>
            </a:graphic>
          </wp:inline>
        </w:drawing>
      </w:r>
      <w:r>
        <w:rPr>
          <w:smallCaps/>
        </w:rPr>
        <w:t xml:space="preserve">                                                          </w:t>
      </w:r>
    </w:ins>
    <w:r>
      <w:rPr>
        <w:noProof/>
      </w:rPr>
      <w:drawing>
        <wp:inline distT="0" distB="0" distL="0" distR="0" wp14:anchorId="7911EF0E" wp14:editId="400CEE76">
          <wp:extent cx="1990725" cy="771525"/>
          <wp:effectExtent l="0" t="0" r="0" b="0"/>
          <wp:docPr id="6" name="image11.png" descr="Logo ANPR"/>
          <wp:cNvGraphicFramePr/>
          <a:graphic xmlns:a="http://schemas.openxmlformats.org/drawingml/2006/main">
            <a:graphicData uri="http://schemas.openxmlformats.org/drawingml/2006/picture">
              <pic:pic xmlns:pic="http://schemas.openxmlformats.org/drawingml/2006/picture">
                <pic:nvPicPr>
                  <pic:cNvPr id="0" name="image11.png" descr="Logo ANPR"/>
                  <pic:cNvPicPr preferRelativeResize="0"/>
                </pic:nvPicPr>
                <pic:blipFill>
                  <a:blip r:embed="rId2"/>
                  <a:srcRect/>
                  <a:stretch>
                    <a:fillRect/>
                  </a:stretch>
                </pic:blipFill>
                <pic:spPr>
                  <a:xfrm>
                    <a:off x="0" y="0"/>
                    <a:ext cx="1990725" cy="7715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6A23"/>
    <w:multiLevelType w:val="multilevel"/>
    <w:tmpl w:val="209C8894"/>
    <w:lvl w:ilvl="0">
      <w:start w:val="1"/>
      <w:numFmt w:val="decimal"/>
      <w:lvlText w:val="%1."/>
      <w:lvlJc w:val="left"/>
      <w:pPr>
        <w:ind w:left="794" w:firstLine="0"/>
      </w:pPr>
    </w:lvl>
    <w:lvl w:ilvl="1">
      <w:start w:val="1"/>
      <w:numFmt w:val="decimal"/>
      <w:lvlText w:val="%1.%2"/>
      <w:lvlJc w:val="left"/>
      <w:pPr>
        <w:ind w:left="2495" w:firstLine="1701"/>
      </w:pPr>
    </w:lvl>
    <w:lvl w:ilvl="2">
      <w:start w:val="1"/>
      <w:numFmt w:val="decimal"/>
      <w:lvlText w:val="%1.%2.%3"/>
      <w:lvlJc w:val="left"/>
      <w:pPr>
        <w:ind w:left="794" w:firstLine="0"/>
      </w:pPr>
    </w:lvl>
    <w:lvl w:ilvl="3">
      <w:start w:val="1"/>
      <w:numFmt w:val="decimal"/>
      <w:lvlText w:val="%1.%2.%3.%4"/>
      <w:lvlJc w:val="left"/>
      <w:pPr>
        <w:ind w:left="1787" w:firstLine="992"/>
      </w:pPr>
    </w:lvl>
    <w:lvl w:ilvl="4">
      <w:start w:val="1"/>
      <w:numFmt w:val="decimal"/>
      <w:lvlText w:val="%1.%2.%3.%4.%5"/>
      <w:lvlJc w:val="left"/>
      <w:pPr>
        <w:ind w:left="907" w:firstLine="0"/>
      </w:pPr>
    </w:lvl>
    <w:lvl w:ilvl="5">
      <w:start w:val="1"/>
      <w:numFmt w:val="decimal"/>
      <w:lvlText w:val="%1.%2.%3.%4.%5.%6"/>
      <w:lvlJc w:val="left"/>
      <w:pPr>
        <w:ind w:left="1021"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68E288A"/>
    <w:multiLevelType w:val="multilevel"/>
    <w:tmpl w:val="024EB0E0"/>
    <w:lvl w:ilvl="0">
      <w:start w:val="1"/>
      <w:numFmt w:val="decimal"/>
      <w:lvlText w:val="%1."/>
      <w:lvlJc w:val="left"/>
      <w:pPr>
        <w:ind w:left="794" w:firstLine="0"/>
      </w:pPr>
    </w:lvl>
    <w:lvl w:ilvl="1">
      <w:start w:val="1"/>
      <w:numFmt w:val="decimal"/>
      <w:lvlText w:val="%1.%2"/>
      <w:lvlJc w:val="left"/>
      <w:pPr>
        <w:ind w:left="794" w:firstLine="0"/>
      </w:pPr>
    </w:lvl>
    <w:lvl w:ilvl="2">
      <w:start w:val="1"/>
      <w:numFmt w:val="decimal"/>
      <w:lvlText w:val="%1.%2.%3"/>
      <w:lvlJc w:val="left"/>
      <w:pPr>
        <w:ind w:left="794" w:firstLine="0"/>
      </w:pPr>
    </w:lvl>
    <w:lvl w:ilvl="3">
      <w:start w:val="1"/>
      <w:numFmt w:val="decimal"/>
      <w:lvlText w:val="%1.%2.%3.%4"/>
      <w:lvlJc w:val="left"/>
      <w:pPr>
        <w:ind w:left="794" w:firstLine="0"/>
      </w:pPr>
    </w:lvl>
    <w:lvl w:ilvl="4">
      <w:start w:val="1"/>
      <w:numFmt w:val="decimal"/>
      <w:lvlText w:val="%1.%2.%3.%4.%5"/>
      <w:lvlJc w:val="left"/>
      <w:pPr>
        <w:ind w:left="794" w:firstLine="0"/>
      </w:pPr>
    </w:lvl>
    <w:lvl w:ilvl="5">
      <w:start w:val="1"/>
      <w:numFmt w:val="decimal"/>
      <w:lvlText w:val="%1.%2.%3.%4.%5.%6"/>
      <w:lvlJc w:val="left"/>
      <w:pPr>
        <w:ind w:left="794" w:firstLine="0"/>
      </w:pPr>
    </w:lvl>
    <w:lvl w:ilvl="6">
      <w:start w:val="1"/>
      <w:numFmt w:val="decimal"/>
      <w:lvlText w:val="%1.%2.%3.%4.%5.%6.%7"/>
      <w:lvlJc w:val="left"/>
      <w:pPr>
        <w:ind w:left="794" w:firstLine="0"/>
      </w:pPr>
    </w:lvl>
    <w:lvl w:ilvl="7">
      <w:start w:val="1"/>
      <w:numFmt w:val="decimal"/>
      <w:lvlText w:val="%1.%2.%3.%4.%5.%6.%7.%8."/>
      <w:lvlJc w:val="left"/>
      <w:pPr>
        <w:ind w:left="794" w:firstLine="0"/>
      </w:pPr>
    </w:lvl>
    <w:lvl w:ilvl="8">
      <w:start w:val="1"/>
      <w:numFmt w:val="decimal"/>
      <w:lvlText w:val="%1.%2.%3.%4.%5.%6.%7.%8.%9"/>
      <w:lvlJc w:val="left"/>
      <w:pPr>
        <w:ind w:left="794" w:firstLine="0"/>
      </w:pPr>
    </w:lvl>
  </w:abstractNum>
  <w:abstractNum w:abstractNumId="2" w15:restartNumberingAfterBreak="0">
    <w:nsid w:val="0C7937BC"/>
    <w:multiLevelType w:val="multilevel"/>
    <w:tmpl w:val="BED0BE10"/>
    <w:lvl w:ilvl="0">
      <w:start w:val="1"/>
      <w:numFmt w:val="bullet"/>
      <w:lvlText w:val="-"/>
      <w:lvlJc w:val="left"/>
      <w:pPr>
        <w:ind w:left="1154" w:firstLine="794"/>
      </w:pPr>
      <w:rPr>
        <w:rFonts w:ascii="Arial" w:eastAsia="Arial" w:hAnsi="Arial" w:cs="Arial"/>
      </w:rPr>
    </w:lvl>
    <w:lvl w:ilvl="1">
      <w:start w:val="1"/>
      <w:numFmt w:val="bullet"/>
      <w:lvlText w:val="o"/>
      <w:lvlJc w:val="left"/>
      <w:pPr>
        <w:ind w:left="1874" w:firstLine="1514"/>
      </w:pPr>
      <w:rPr>
        <w:rFonts w:ascii="Arial" w:eastAsia="Arial" w:hAnsi="Arial" w:cs="Arial"/>
      </w:rPr>
    </w:lvl>
    <w:lvl w:ilvl="2">
      <w:start w:val="1"/>
      <w:numFmt w:val="bullet"/>
      <w:lvlText w:val="▪"/>
      <w:lvlJc w:val="left"/>
      <w:pPr>
        <w:ind w:left="2594" w:firstLine="2234"/>
      </w:pPr>
      <w:rPr>
        <w:rFonts w:ascii="Arial" w:eastAsia="Arial" w:hAnsi="Arial" w:cs="Arial"/>
      </w:rPr>
    </w:lvl>
    <w:lvl w:ilvl="3">
      <w:start w:val="1"/>
      <w:numFmt w:val="bullet"/>
      <w:lvlText w:val="●"/>
      <w:lvlJc w:val="left"/>
      <w:pPr>
        <w:ind w:left="3314" w:firstLine="2954"/>
      </w:pPr>
      <w:rPr>
        <w:rFonts w:ascii="Arial" w:eastAsia="Arial" w:hAnsi="Arial" w:cs="Arial"/>
      </w:rPr>
    </w:lvl>
    <w:lvl w:ilvl="4">
      <w:start w:val="1"/>
      <w:numFmt w:val="bullet"/>
      <w:lvlText w:val="o"/>
      <w:lvlJc w:val="left"/>
      <w:pPr>
        <w:ind w:left="4034" w:firstLine="3674"/>
      </w:pPr>
      <w:rPr>
        <w:rFonts w:ascii="Arial" w:eastAsia="Arial" w:hAnsi="Arial" w:cs="Arial"/>
      </w:rPr>
    </w:lvl>
    <w:lvl w:ilvl="5">
      <w:start w:val="1"/>
      <w:numFmt w:val="bullet"/>
      <w:lvlText w:val="▪"/>
      <w:lvlJc w:val="left"/>
      <w:pPr>
        <w:ind w:left="4754" w:firstLine="4394"/>
      </w:pPr>
      <w:rPr>
        <w:rFonts w:ascii="Arial" w:eastAsia="Arial" w:hAnsi="Arial" w:cs="Arial"/>
      </w:rPr>
    </w:lvl>
    <w:lvl w:ilvl="6">
      <w:start w:val="1"/>
      <w:numFmt w:val="bullet"/>
      <w:lvlText w:val="●"/>
      <w:lvlJc w:val="left"/>
      <w:pPr>
        <w:ind w:left="5474" w:firstLine="5114"/>
      </w:pPr>
      <w:rPr>
        <w:rFonts w:ascii="Arial" w:eastAsia="Arial" w:hAnsi="Arial" w:cs="Arial"/>
      </w:rPr>
    </w:lvl>
    <w:lvl w:ilvl="7">
      <w:start w:val="1"/>
      <w:numFmt w:val="bullet"/>
      <w:lvlText w:val="o"/>
      <w:lvlJc w:val="left"/>
      <w:pPr>
        <w:ind w:left="6194" w:firstLine="5834"/>
      </w:pPr>
      <w:rPr>
        <w:rFonts w:ascii="Arial" w:eastAsia="Arial" w:hAnsi="Arial" w:cs="Arial"/>
      </w:rPr>
    </w:lvl>
    <w:lvl w:ilvl="8">
      <w:start w:val="1"/>
      <w:numFmt w:val="bullet"/>
      <w:lvlText w:val="▪"/>
      <w:lvlJc w:val="left"/>
      <w:pPr>
        <w:ind w:left="6914" w:firstLine="6554"/>
      </w:pPr>
      <w:rPr>
        <w:rFonts w:ascii="Arial" w:eastAsia="Arial" w:hAnsi="Arial" w:cs="Arial"/>
      </w:rPr>
    </w:lvl>
  </w:abstractNum>
  <w:abstractNum w:abstractNumId="3" w15:restartNumberingAfterBreak="0">
    <w:nsid w:val="120E6505"/>
    <w:multiLevelType w:val="multilevel"/>
    <w:tmpl w:val="97460650"/>
    <w:lvl w:ilvl="0">
      <w:start w:val="1"/>
      <w:numFmt w:val="bullet"/>
      <w:lvlText w:val="−"/>
      <w:lvlJc w:val="left"/>
      <w:pPr>
        <w:ind w:left="1157" w:firstLine="800"/>
      </w:pPr>
      <w:rPr>
        <w:rFonts w:ascii="Arial" w:eastAsia="Arial" w:hAnsi="Arial" w:cs="Arial"/>
        <w:sz w:val="20"/>
        <w:szCs w:val="20"/>
      </w:rPr>
    </w:lvl>
    <w:lvl w:ilvl="1">
      <w:start w:val="1"/>
      <w:numFmt w:val="bullet"/>
      <w:lvlText w:val="−"/>
      <w:lvlJc w:val="left"/>
      <w:pPr>
        <w:ind w:left="1514" w:firstLine="1157"/>
      </w:pPr>
      <w:rPr>
        <w:rFonts w:ascii="Arial" w:eastAsia="Arial" w:hAnsi="Arial" w:cs="Arial"/>
      </w:rPr>
    </w:lvl>
    <w:lvl w:ilvl="2">
      <w:start w:val="1"/>
      <w:numFmt w:val="bullet"/>
      <w:lvlText w:val="−"/>
      <w:lvlJc w:val="left"/>
      <w:pPr>
        <w:ind w:left="1871" w:firstLine="1513"/>
      </w:pPr>
      <w:rPr>
        <w:rFonts w:ascii="Arial" w:eastAsia="Arial" w:hAnsi="Arial" w:cs="Arial"/>
      </w:rPr>
    </w:lvl>
    <w:lvl w:ilvl="3">
      <w:start w:val="1"/>
      <w:numFmt w:val="bullet"/>
      <w:lvlText w:val="−"/>
      <w:lvlJc w:val="left"/>
      <w:pPr>
        <w:ind w:left="2228" w:firstLine="1871"/>
      </w:pPr>
      <w:rPr>
        <w:rFonts w:ascii="Arial" w:eastAsia="Arial" w:hAnsi="Arial" w:cs="Arial"/>
      </w:rPr>
    </w:lvl>
    <w:lvl w:ilvl="4">
      <w:start w:val="1"/>
      <w:numFmt w:val="bullet"/>
      <w:lvlText w:val="o"/>
      <w:lvlJc w:val="left"/>
      <w:pPr>
        <w:ind w:left="2585" w:firstLine="2228"/>
      </w:pPr>
      <w:rPr>
        <w:rFonts w:ascii="Arial" w:eastAsia="Arial" w:hAnsi="Arial" w:cs="Arial"/>
      </w:rPr>
    </w:lvl>
    <w:lvl w:ilvl="5">
      <w:start w:val="1"/>
      <w:numFmt w:val="bullet"/>
      <w:lvlText w:val="▪"/>
      <w:lvlJc w:val="left"/>
      <w:pPr>
        <w:ind w:left="2942" w:firstLine="2585"/>
      </w:pPr>
      <w:rPr>
        <w:rFonts w:ascii="Arial" w:eastAsia="Arial" w:hAnsi="Arial" w:cs="Arial"/>
      </w:rPr>
    </w:lvl>
    <w:lvl w:ilvl="6">
      <w:start w:val="1"/>
      <w:numFmt w:val="bullet"/>
      <w:lvlText w:val="●"/>
      <w:lvlJc w:val="left"/>
      <w:pPr>
        <w:ind w:left="3299" w:firstLine="2942"/>
      </w:pPr>
      <w:rPr>
        <w:rFonts w:ascii="Arial" w:eastAsia="Arial" w:hAnsi="Arial" w:cs="Arial"/>
      </w:rPr>
    </w:lvl>
    <w:lvl w:ilvl="7">
      <w:start w:val="1"/>
      <w:numFmt w:val="bullet"/>
      <w:lvlText w:val="o"/>
      <w:lvlJc w:val="left"/>
      <w:pPr>
        <w:ind w:left="3656" w:firstLine="3299"/>
      </w:pPr>
      <w:rPr>
        <w:rFonts w:ascii="Arial" w:eastAsia="Arial" w:hAnsi="Arial" w:cs="Arial"/>
      </w:rPr>
    </w:lvl>
    <w:lvl w:ilvl="8">
      <w:start w:val="1"/>
      <w:numFmt w:val="bullet"/>
      <w:lvlText w:val="▪"/>
      <w:lvlJc w:val="left"/>
      <w:pPr>
        <w:ind w:left="4013" w:firstLine="3656"/>
      </w:pPr>
      <w:rPr>
        <w:rFonts w:ascii="Arial" w:eastAsia="Arial" w:hAnsi="Arial" w:cs="Arial"/>
      </w:rPr>
    </w:lvl>
  </w:abstractNum>
  <w:abstractNum w:abstractNumId="4" w15:restartNumberingAfterBreak="0">
    <w:nsid w:val="174447EC"/>
    <w:multiLevelType w:val="multilevel"/>
    <w:tmpl w:val="209C8894"/>
    <w:lvl w:ilvl="0">
      <w:start w:val="1"/>
      <w:numFmt w:val="decimal"/>
      <w:lvlText w:val="%1."/>
      <w:lvlJc w:val="left"/>
      <w:pPr>
        <w:ind w:left="794" w:firstLine="0"/>
      </w:pPr>
    </w:lvl>
    <w:lvl w:ilvl="1">
      <w:start w:val="1"/>
      <w:numFmt w:val="decimal"/>
      <w:lvlText w:val="%1.%2"/>
      <w:lvlJc w:val="left"/>
      <w:pPr>
        <w:ind w:left="2495" w:firstLine="1701"/>
      </w:pPr>
    </w:lvl>
    <w:lvl w:ilvl="2">
      <w:start w:val="1"/>
      <w:numFmt w:val="decimal"/>
      <w:lvlText w:val="%1.%2.%3"/>
      <w:lvlJc w:val="left"/>
      <w:pPr>
        <w:ind w:left="794" w:firstLine="0"/>
      </w:pPr>
    </w:lvl>
    <w:lvl w:ilvl="3">
      <w:start w:val="1"/>
      <w:numFmt w:val="decimal"/>
      <w:lvlText w:val="%1.%2.%3.%4"/>
      <w:lvlJc w:val="left"/>
      <w:pPr>
        <w:ind w:left="1787" w:firstLine="992"/>
      </w:pPr>
    </w:lvl>
    <w:lvl w:ilvl="4">
      <w:start w:val="1"/>
      <w:numFmt w:val="decimal"/>
      <w:lvlText w:val="%1.%2.%3.%4.%5"/>
      <w:lvlJc w:val="left"/>
      <w:pPr>
        <w:ind w:left="907" w:firstLine="0"/>
      </w:pPr>
    </w:lvl>
    <w:lvl w:ilvl="5">
      <w:start w:val="1"/>
      <w:numFmt w:val="decimal"/>
      <w:lvlText w:val="%1.%2.%3.%4.%5.%6"/>
      <w:lvlJc w:val="left"/>
      <w:pPr>
        <w:ind w:left="1021"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18C2093D"/>
    <w:multiLevelType w:val="multilevel"/>
    <w:tmpl w:val="97460650"/>
    <w:lvl w:ilvl="0">
      <w:start w:val="1"/>
      <w:numFmt w:val="bullet"/>
      <w:lvlText w:val="−"/>
      <w:lvlJc w:val="left"/>
      <w:pPr>
        <w:ind w:left="1157" w:firstLine="800"/>
      </w:pPr>
      <w:rPr>
        <w:rFonts w:ascii="Arial" w:eastAsia="Arial" w:hAnsi="Arial" w:cs="Arial"/>
        <w:sz w:val="20"/>
        <w:szCs w:val="20"/>
      </w:rPr>
    </w:lvl>
    <w:lvl w:ilvl="1">
      <w:start w:val="1"/>
      <w:numFmt w:val="bullet"/>
      <w:lvlText w:val="−"/>
      <w:lvlJc w:val="left"/>
      <w:pPr>
        <w:ind w:left="1514" w:firstLine="1157"/>
      </w:pPr>
      <w:rPr>
        <w:rFonts w:ascii="Arial" w:eastAsia="Arial" w:hAnsi="Arial" w:cs="Arial"/>
      </w:rPr>
    </w:lvl>
    <w:lvl w:ilvl="2">
      <w:start w:val="1"/>
      <w:numFmt w:val="bullet"/>
      <w:lvlText w:val="−"/>
      <w:lvlJc w:val="left"/>
      <w:pPr>
        <w:ind w:left="1871" w:firstLine="1513"/>
      </w:pPr>
      <w:rPr>
        <w:rFonts w:ascii="Arial" w:eastAsia="Arial" w:hAnsi="Arial" w:cs="Arial"/>
      </w:rPr>
    </w:lvl>
    <w:lvl w:ilvl="3">
      <w:start w:val="1"/>
      <w:numFmt w:val="bullet"/>
      <w:lvlText w:val="−"/>
      <w:lvlJc w:val="left"/>
      <w:pPr>
        <w:ind w:left="2228" w:firstLine="1871"/>
      </w:pPr>
      <w:rPr>
        <w:rFonts w:ascii="Arial" w:eastAsia="Arial" w:hAnsi="Arial" w:cs="Arial"/>
      </w:rPr>
    </w:lvl>
    <w:lvl w:ilvl="4">
      <w:start w:val="1"/>
      <w:numFmt w:val="bullet"/>
      <w:lvlText w:val="o"/>
      <w:lvlJc w:val="left"/>
      <w:pPr>
        <w:ind w:left="2585" w:firstLine="2228"/>
      </w:pPr>
      <w:rPr>
        <w:rFonts w:ascii="Arial" w:eastAsia="Arial" w:hAnsi="Arial" w:cs="Arial"/>
      </w:rPr>
    </w:lvl>
    <w:lvl w:ilvl="5">
      <w:start w:val="1"/>
      <w:numFmt w:val="bullet"/>
      <w:lvlText w:val="▪"/>
      <w:lvlJc w:val="left"/>
      <w:pPr>
        <w:ind w:left="2942" w:firstLine="2585"/>
      </w:pPr>
      <w:rPr>
        <w:rFonts w:ascii="Arial" w:eastAsia="Arial" w:hAnsi="Arial" w:cs="Arial"/>
      </w:rPr>
    </w:lvl>
    <w:lvl w:ilvl="6">
      <w:start w:val="1"/>
      <w:numFmt w:val="bullet"/>
      <w:lvlText w:val="●"/>
      <w:lvlJc w:val="left"/>
      <w:pPr>
        <w:ind w:left="3299" w:firstLine="2942"/>
      </w:pPr>
      <w:rPr>
        <w:rFonts w:ascii="Arial" w:eastAsia="Arial" w:hAnsi="Arial" w:cs="Arial"/>
      </w:rPr>
    </w:lvl>
    <w:lvl w:ilvl="7">
      <w:start w:val="1"/>
      <w:numFmt w:val="bullet"/>
      <w:lvlText w:val="o"/>
      <w:lvlJc w:val="left"/>
      <w:pPr>
        <w:ind w:left="3656" w:firstLine="3299"/>
      </w:pPr>
      <w:rPr>
        <w:rFonts w:ascii="Arial" w:eastAsia="Arial" w:hAnsi="Arial" w:cs="Arial"/>
      </w:rPr>
    </w:lvl>
    <w:lvl w:ilvl="8">
      <w:start w:val="1"/>
      <w:numFmt w:val="bullet"/>
      <w:lvlText w:val="▪"/>
      <w:lvlJc w:val="left"/>
      <w:pPr>
        <w:ind w:left="4013" w:firstLine="3656"/>
      </w:pPr>
      <w:rPr>
        <w:rFonts w:ascii="Arial" w:eastAsia="Arial" w:hAnsi="Arial" w:cs="Arial"/>
      </w:rPr>
    </w:lvl>
  </w:abstractNum>
  <w:abstractNum w:abstractNumId="6" w15:restartNumberingAfterBreak="0">
    <w:nsid w:val="19080572"/>
    <w:multiLevelType w:val="hybridMultilevel"/>
    <w:tmpl w:val="D62A9E68"/>
    <w:lvl w:ilvl="0" w:tplc="09A69E56">
      <w:start w:val="1"/>
      <w:numFmt w:val="decimal"/>
      <w:lvlText w:val="%1)"/>
      <w:lvlJc w:val="left"/>
      <w:pPr>
        <w:ind w:left="2160" w:hanging="600"/>
      </w:pPr>
      <w:rPr>
        <w:rFonts w:hint="default"/>
      </w:rPr>
    </w:lvl>
    <w:lvl w:ilvl="1" w:tplc="04100019" w:tentative="1">
      <w:start w:val="1"/>
      <w:numFmt w:val="lowerLetter"/>
      <w:lvlText w:val="%2."/>
      <w:lvlJc w:val="left"/>
      <w:pPr>
        <w:ind w:left="2640" w:hanging="360"/>
      </w:pPr>
    </w:lvl>
    <w:lvl w:ilvl="2" w:tplc="0410001B" w:tentative="1">
      <w:start w:val="1"/>
      <w:numFmt w:val="lowerRoman"/>
      <w:lvlText w:val="%3."/>
      <w:lvlJc w:val="right"/>
      <w:pPr>
        <w:ind w:left="3360" w:hanging="180"/>
      </w:pPr>
    </w:lvl>
    <w:lvl w:ilvl="3" w:tplc="0410000F" w:tentative="1">
      <w:start w:val="1"/>
      <w:numFmt w:val="decimal"/>
      <w:lvlText w:val="%4."/>
      <w:lvlJc w:val="left"/>
      <w:pPr>
        <w:ind w:left="4080" w:hanging="360"/>
      </w:pPr>
    </w:lvl>
    <w:lvl w:ilvl="4" w:tplc="04100019" w:tentative="1">
      <w:start w:val="1"/>
      <w:numFmt w:val="lowerLetter"/>
      <w:lvlText w:val="%5."/>
      <w:lvlJc w:val="left"/>
      <w:pPr>
        <w:ind w:left="4800" w:hanging="360"/>
      </w:pPr>
    </w:lvl>
    <w:lvl w:ilvl="5" w:tplc="0410001B" w:tentative="1">
      <w:start w:val="1"/>
      <w:numFmt w:val="lowerRoman"/>
      <w:lvlText w:val="%6."/>
      <w:lvlJc w:val="right"/>
      <w:pPr>
        <w:ind w:left="5520" w:hanging="180"/>
      </w:pPr>
    </w:lvl>
    <w:lvl w:ilvl="6" w:tplc="0410000F" w:tentative="1">
      <w:start w:val="1"/>
      <w:numFmt w:val="decimal"/>
      <w:lvlText w:val="%7."/>
      <w:lvlJc w:val="left"/>
      <w:pPr>
        <w:ind w:left="6240" w:hanging="360"/>
      </w:pPr>
    </w:lvl>
    <w:lvl w:ilvl="7" w:tplc="04100019" w:tentative="1">
      <w:start w:val="1"/>
      <w:numFmt w:val="lowerLetter"/>
      <w:lvlText w:val="%8."/>
      <w:lvlJc w:val="left"/>
      <w:pPr>
        <w:ind w:left="6960" w:hanging="360"/>
      </w:pPr>
    </w:lvl>
    <w:lvl w:ilvl="8" w:tplc="0410001B" w:tentative="1">
      <w:start w:val="1"/>
      <w:numFmt w:val="lowerRoman"/>
      <w:lvlText w:val="%9."/>
      <w:lvlJc w:val="right"/>
      <w:pPr>
        <w:ind w:left="7680" w:hanging="180"/>
      </w:pPr>
    </w:lvl>
  </w:abstractNum>
  <w:abstractNum w:abstractNumId="7" w15:restartNumberingAfterBreak="0">
    <w:nsid w:val="2939309B"/>
    <w:multiLevelType w:val="multilevel"/>
    <w:tmpl w:val="97460650"/>
    <w:lvl w:ilvl="0">
      <w:start w:val="1"/>
      <w:numFmt w:val="bullet"/>
      <w:lvlText w:val="−"/>
      <w:lvlJc w:val="left"/>
      <w:pPr>
        <w:ind w:left="1157" w:firstLine="800"/>
      </w:pPr>
      <w:rPr>
        <w:rFonts w:ascii="Arial" w:eastAsia="Arial" w:hAnsi="Arial" w:cs="Arial"/>
        <w:sz w:val="20"/>
        <w:szCs w:val="20"/>
      </w:rPr>
    </w:lvl>
    <w:lvl w:ilvl="1">
      <w:start w:val="1"/>
      <w:numFmt w:val="bullet"/>
      <w:lvlText w:val="−"/>
      <w:lvlJc w:val="left"/>
      <w:pPr>
        <w:ind w:left="1514" w:firstLine="1157"/>
      </w:pPr>
      <w:rPr>
        <w:rFonts w:ascii="Arial" w:eastAsia="Arial" w:hAnsi="Arial" w:cs="Arial"/>
      </w:rPr>
    </w:lvl>
    <w:lvl w:ilvl="2">
      <w:start w:val="1"/>
      <w:numFmt w:val="bullet"/>
      <w:lvlText w:val="−"/>
      <w:lvlJc w:val="left"/>
      <w:pPr>
        <w:ind w:left="1871" w:firstLine="1513"/>
      </w:pPr>
      <w:rPr>
        <w:rFonts w:ascii="Arial" w:eastAsia="Arial" w:hAnsi="Arial" w:cs="Arial"/>
      </w:rPr>
    </w:lvl>
    <w:lvl w:ilvl="3">
      <w:start w:val="1"/>
      <w:numFmt w:val="bullet"/>
      <w:lvlText w:val="−"/>
      <w:lvlJc w:val="left"/>
      <w:pPr>
        <w:ind w:left="2228" w:firstLine="1871"/>
      </w:pPr>
      <w:rPr>
        <w:rFonts w:ascii="Arial" w:eastAsia="Arial" w:hAnsi="Arial" w:cs="Arial"/>
      </w:rPr>
    </w:lvl>
    <w:lvl w:ilvl="4">
      <w:start w:val="1"/>
      <w:numFmt w:val="bullet"/>
      <w:lvlText w:val="o"/>
      <w:lvlJc w:val="left"/>
      <w:pPr>
        <w:ind w:left="2585" w:firstLine="2228"/>
      </w:pPr>
      <w:rPr>
        <w:rFonts w:ascii="Arial" w:eastAsia="Arial" w:hAnsi="Arial" w:cs="Arial"/>
      </w:rPr>
    </w:lvl>
    <w:lvl w:ilvl="5">
      <w:start w:val="1"/>
      <w:numFmt w:val="bullet"/>
      <w:lvlText w:val="▪"/>
      <w:lvlJc w:val="left"/>
      <w:pPr>
        <w:ind w:left="2942" w:firstLine="2585"/>
      </w:pPr>
      <w:rPr>
        <w:rFonts w:ascii="Arial" w:eastAsia="Arial" w:hAnsi="Arial" w:cs="Arial"/>
      </w:rPr>
    </w:lvl>
    <w:lvl w:ilvl="6">
      <w:start w:val="1"/>
      <w:numFmt w:val="bullet"/>
      <w:lvlText w:val="●"/>
      <w:lvlJc w:val="left"/>
      <w:pPr>
        <w:ind w:left="3299" w:firstLine="2942"/>
      </w:pPr>
      <w:rPr>
        <w:rFonts w:ascii="Arial" w:eastAsia="Arial" w:hAnsi="Arial" w:cs="Arial"/>
      </w:rPr>
    </w:lvl>
    <w:lvl w:ilvl="7">
      <w:start w:val="1"/>
      <w:numFmt w:val="bullet"/>
      <w:lvlText w:val="o"/>
      <w:lvlJc w:val="left"/>
      <w:pPr>
        <w:ind w:left="3656" w:firstLine="3299"/>
      </w:pPr>
      <w:rPr>
        <w:rFonts w:ascii="Arial" w:eastAsia="Arial" w:hAnsi="Arial" w:cs="Arial"/>
      </w:rPr>
    </w:lvl>
    <w:lvl w:ilvl="8">
      <w:start w:val="1"/>
      <w:numFmt w:val="bullet"/>
      <w:lvlText w:val="▪"/>
      <w:lvlJc w:val="left"/>
      <w:pPr>
        <w:ind w:left="4013" w:firstLine="3656"/>
      </w:pPr>
      <w:rPr>
        <w:rFonts w:ascii="Arial" w:eastAsia="Arial" w:hAnsi="Arial" w:cs="Arial"/>
      </w:rPr>
    </w:lvl>
  </w:abstractNum>
  <w:abstractNum w:abstractNumId="8" w15:restartNumberingAfterBreak="0">
    <w:nsid w:val="440356CC"/>
    <w:multiLevelType w:val="multilevel"/>
    <w:tmpl w:val="209C8894"/>
    <w:lvl w:ilvl="0">
      <w:start w:val="1"/>
      <w:numFmt w:val="decimal"/>
      <w:lvlText w:val="%1."/>
      <w:lvlJc w:val="left"/>
      <w:pPr>
        <w:ind w:left="794" w:firstLine="0"/>
      </w:pPr>
    </w:lvl>
    <w:lvl w:ilvl="1">
      <w:start w:val="1"/>
      <w:numFmt w:val="decimal"/>
      <w:lvlText w:val="%1.%2"/>
      <w:lvlJc w:val="left"/>
      <w:pPr>
        <w:ind w:left="2495" w:firstLine="1701"/>
      </w:pPr>
    </w:lvl>
    <w:lvl w:ilvl="2">
      <w:start w:val="1"/>
      <w:numFmt w:val="decimal"/>
      <w:lvlText w:val="%1.%2.%3"/>
      <w:lvlJc w:val="left"/>
      <w:pPr>
        <w:ind w:left="794" w:firstLine="0"/>
      </w:pPr>
    </w:lvl>
    <w:lvl w:ilvl="3">
      <w:start w:val="1"/>
      <w:numFmt w:val="decimal"/>
      <w:lvlText w:val="%1.%2.%3.%4"/>
      <w:lvlJc w:val="left"/>
      <w:pPr>
        <w:ind w:left="1787" w:firstLine="992"/>
      </w:pPr>
    </w:lvl>
    <w:lvl w:ilvl="4">
      <w:start w:val="1"/>
      <w:numFmt w:val="decimal"/>
      <w:lvlText w:val="%1.%2.%3.%4.%5"/>
      <w:lvlJc w:val="left"/>
      <w:pPr>
        <w:ind w:left="907" w:firstLine="0"/>
      </w:pPr>
    </w:lvl>
    <w:lvl w:ilvl="5">
      <w:start w:val="1"/>
      <w:numFmt w:val="decimal"/>
      <w:lvlText w:val="%1.%2.%3.%4.%5.%6"/>
      <w:lvlJc w:val="left"/>
      <w:pPr>
        <w:ind w:left="1021"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457A147F"/>
    <w:multiLevelType w:val="multilevel"/>
    <w:tmpl w:val="205A5E28"/>
    <w:lvl w:ilvl="0">
      <w:start w:val="1"/>
      <w:numFmt w:val="bullet"/>
      <w:lvlText w:val="●"/>
      <w:lvlJc w:val="left"/>
      <w:pPr>
        <w:ind w:left="3427" w:firstLine="3067"/>
      </w:pPr>
      <w:rPr>
        <w:rFonts w:ascii="Arial" w:eastAsia="Arial" w:hAnsi="Arial" w:cs="Arial"/>
        <w:color w:val="000000"/>
        <w:sz w:val="20"/>
        <w:szCs w:val="20"/>
      </w:rPr>
    </w:lvl>
    <w:lvl w:ilvl="1">
      <w:start w:val="1"/>
      <w:numFmt w:val="bullet"/>
      <w:lvlText w:val="▪"/>
      <w:lvlJc w:val="left"/>
      <w:pPr>
        <w:ind w:left="4147" w:firstLine="3787"/>
      </w:pPr>
      <w:rPr>
        <w:rFonts w:ascii="Arial" w:eastAsia="Arial" w:hAnsi="Arial" w:cs="Arial"/>
      </w:rPr>
    </w:lvl>
    <w:lvl w:ilvl="2">
      <w:start w:val="1"/>
      <w:numFmt w:val="bullet"/>
      <w:lvlText w:val="▪"/>
      <w:lvlJc w:val="left"/>
      <w:pPr>
        <w:ind w:left="4867" w:firstLine="4507"/>
      </w:pPr>
      <w:rPr>
        <w:rFonts w:ascii="Arial" w:eastAsia="Arial" w:hAnsi="Arial" w:cs="Arial"/>
      </w:rPr>
    </w:lvl>
    <w:lvl w:ilvl="3">
      <w:start w:val="1"/>
      <w:numFmt w:val="bullet"/>
      <w:lvlText w:val="●"/>
      <w:lvlJc w:val="left"/>
      <w:pPr>
        <w:ind w:left="5587" w:firstLine="5227"/>
      </w:pPr>
      <w:rPr>
        <w:rFonts w:ascii="Arial" w:eastAsia="Arial" w:hAnsi="Arial" w:cs="Arial"/>
      </w:rPr>
    </w:lvl>
    <w:lvl w:ilvl="4">
      <w:start w:val="1"/>
      <w:numFmt w:val="bullet"/>
      <w:lvlText w:val="o"/>
      <w:lvlJc w:val="left"/>
      <w:pPr>
        <w:ind w:left="6307" w:firstLine="5947"/>
      </w:pPr>
      <w:rPr>
        <w:rFonts w:ascii="Arial" w:eastAsia="Arial" w:hAnsi="Arial" w:cs="Arial"/>
      </w:rPr>
    </w:lvl>
    <w:lvl w:ilvl="5">
      <w:start w:val="1"/>
      <w:numFmt w:val="bullet"/>
      <w:lvlText w:val="▪"/>
      <w:lvlJc w:val="left"/>
      <w:pPr>
        <w:ind w:left="7027" w:firstLine="6667"/>
      </w:pPr>
      <w:rPr>
        <w:rFonts w:ascii="Arial" w:eastAsia="Arial" w:hAnsi="Arial" w:cs="Arial"/>
      </w:rPr>
    </w:lvl>
    <w:lvl w:ilvl="6">
      <w:start w:val="1"/>
      <w:numFmt w:val="bullet"/>
      <w:lvlText w:val="●"/>
      <w:lvlJc w:val="left"/>
      <w:pPr>
        <w:ind w:left="7747" w:firstLine="7387"/>
      </w:pPr>
      <w:rPr>
        <w:rFonts w:ascii="Arial" w:eastAsia="Arial" w:hAnsi="Arial" w:cs="Arial"/>
      </w:rPr>
    </w:lvl>
    <w:lvl w:ilvl="7">
      <w:start w:val="1"/>
      <w:numFmt w:val="bullet"/>
      <w:lvlText w:val="o"/>
      <w:lvlJc w:val="left"/>
      <w:pPr>
        <w:ind w:left="8467" w:firstLine="8107"/>
      </w:pPr>
      <w:rPr>
        <w:rFonts w:ascii="Arial" w:eastAsia="Arial" w:hAnsi="Arial" w:cs="Arial"/>
      </w:rPr>
    </w:lvl>
    <w:lvl w:ilvl="8">
      <w:start w:val="1"/>
      <w:numFmt w:val="bullet"/>
      <w:lvlText w:val="▪"/>
      <w:lvlJc w:val="left"/>
      <w:pPr>
        <w:ind w:left="9187" w:firstLine="8827"/>
      </w:pPr>
      <w:rPr>
        <w:rFonts w:ascii="Arial" w:eastAsia="Arial" w:hAnsi="Arial" w:cs="Arial"/>
      </w:rPr>
    </w:lvl>
  </w:abstractNum>
  <w:abstractNum w:abstractNumId="10" w15:restartNumberingAfterBreak="0">
    <w:nsid w:val="5806199D"/>
    <w:multiLevelType w:val="multilevel"/>
    <w:tmpl w:val="7F5C807E"/>
    <w:lvl w:ilvl="0">
      <w:start w:val="1"/>
      <w:numFmt w:val="decimal"/>
      <w:lvlText w:val="%1."/>
      <w:lvlJc w:val="left"/>
      <w:pPr>
        <w:ind w:left="1514" w:firstLine="1154"/>
      </w:pPr>
    </w:lvl>
    <w:lvl w:ilvl="1">
      <w:start w:val="1"/>
      <w:numFmt w:val="lowerLetter"/>
      <w:lvlText w:val="%2."/>
      <w:lvlJc w:val="left"/>
      <w:pPr>
        <w:ind w:left="2234" w:firstLine="1874"/>
      </w:pPr>
    </w:lvl>
    <w:lvl w:ilvl="2">
      <w:start w:val="1"/>
      <w:numFmt w:val="lowerRoman"/>
      <w:lvlText w:val="%3."/>
      <w:lvlJc w:val="right"/>
      <w:pPr>
        <w:ind w:left="2954" w:firstLine="2774"/>
      </w:pPr>
    </w:lvl>
    <w:lvl w:ilvl="3">
      <w:start w:val="1"/>
      <w:numFmt w:val="decimal"/>
      <w:lvlText w:val="%4."/>
      <w:lvlJc w:val="left"/>
      <w:pPr>
        <w:ind w:left="3674" w:firstLine="3314"/>
      </w:pPr>
    </w:lvl>
    <w:lvl w:ilvl="4">
      <w:start w:val="1"/>
      <w:numFmt w:val="lowerLetter"/>
      <w:lvlText w:val="%5."/>
      <w:lvlJc w:val="left"/>
      <w:pPr>
        <w:ind w:left="4394" w:firstLine="4034"/>
      </w:pPr>
    </w:lvl>
    <w:lvl w:ilvl="5">
      <w:start w:val="1"/>
      <w:numFmt w:val="lowerRoman"/>
      <w:lvlText w:val="%6."/>
      <w:lvlJc w:val="right"/>
      <w:pPr>
        <w:ind w:left="5114" w:firstLine="4934"/>
      </w:pPr>
    </w:lvl>
    <w:lvl w:ilvl="6">
      <w:start w:val="1"/>
      <w:numFmt w:val="decimal"/>
      <w:lvlText w:val="%7."/>
      <w:lvlJc w:val="left"/>
      <w:pPr>
        <w:ind w:left="5834" w:firstLine="5474"/>
      </w:pPr>
    </w:lvl>
    <w:lvl w:ilvl="7">
      <w:start w:val="1"/>
      <w:numFmt w:val="lowerLetter"/>
      <w:lvlText w:val="%8."/>
      <w:lvlJc w:val="left"/>
      <w:pPr>
        <w:ind w:left="6554" w:firstLine="6194"/>
      </w:pPr>
    </w:lvl>
    <w:lvl w:ilvl="8">
      <w:start w:val="1"/>
      <w:numFmt w:val="lowerRoman"/>
      <w:lvlText w:val="%9."/>
      <w:lvlJc w:val="right"/>
      <w:pPr>
        <w:ind w:left="7274" w:firstLine="7094"/>
      </w:pPr>
    </w:lvl>
  </w:abstractNum>
  <w:abstractNum w:abstractNumId="11" w15:restartNumberingAfterBreak="0">
    <w:nsid w:val="66B92766"/>
    <w:multiLevelType w:val="hybridMultilevel"/>
    <w:tmpl w:val="8266E87A"/>
    <w:lvl w:ilvl="0" w:tplc="0410000F">
      <w:start w:val="1"/>
      <w:numFmt w:val="decimal"/>
      <w:lvlText w:val="%1."/>
      <w:lvlJc w:val="left"/>
      <w:pPr>
        <w:ind w:left="1514" w:hanging="360"/>
      </w:pPr>
    </w:lvl>
    <w:lvl w:ilvl="1" w:tplc="04100019" w:tentative="1">
      <w:start w:val="1"/>
      <w:numFmt w:val="lowerLetter"/>
      <w:lvlText w:val="%2."/>
      <w:lvlJc w:val="left"/>
      <w:pPr>
        <w:ind w:left="2234" w:hanging="360"/>
      </w:pPr>
    </w:lvl>
    <w:lvl w:ilvl="2" w:tplc="0410001B" w:tentative="1">
      <w:start w:val="1"/>
      <w:numFmt w:val="lowerRoman"/>
      <w:lvlText w:val="%3."/>
      <w:lvlJc w:val="right"/>
      <w:pPr>
        <w:ind w:left="2954" w:hanging="180"/>
      </w:pPr>
    </w:lvl>
    <w:lvl w:ilvl="3" w:tplc="0410000F" w:tentative="1">
      <w:start w:val="1"/>
      <w:numFmt w:val="decimal"/>
      <w:lvlText w:val="%4."/>
      <w:lvlJc w:val="left"/>
      <w:pPr>
        <w:ind w:left="3674" w:hanging="360"/>
      </w:pPr>
    </w:lvl>
    <w:lvl w:ilvl="4" w:tplc="04100019" w:tentative="1">
      <w:start w:val="1"/>
      <w:numFmt w:val="lowerLetter"/>
      <w:lvlText w:val="%5."/>
      <w:lvlJc w:val="left"/>
      <w:pPr>
        <w:ind w:left="4394" w:hanging="360"/>
      </w:pPr>
    </w:lvl>
    <w:lvl w:ilvl="5" w:tplc="0410001B" w:tentative="1">
      <w:start w:val="1"/>
      <w:numFmt w:val="lowerRoman"/>
      <w:lvlText w:val="%6."/>
      <w:lvlJc w:val="right"/>
      <w:pPr>
        <w:ind w:left="5114" w:hanging="180"/>
      </w:pPr>
    </w:lvl>
    <w:lvl w:ilvl="6" w:tplc="0410000F" w:tentative="1">
      <w:start w:val="1"/>
      <w:numFmt w:val="decimal"/>
      <w:lvlText w:val="%7."/>
      <w:lvlJc w:val="left"/>
      <w:pPr>
        <w:ind w:left="5834" w:hanging="360"/>
      </w:pPr>
    </w:lvl>
    <w:lvl w:ilvl="7" w:tplc="04100019" w:tentative="1">
      <w:start w:val="1"/>
      <w:numFmt w:val="lowerLetter"/>
      <w:lvlText w:val="%8."/>
      <w:lvlJc w:val="left"/>
      <w:pPr>
        <w:ind w:left="6554" w:hanging="360"/>
      </w:pPr>
    </w:lvl>
    <w:lvl w:ilvl="8" w:tplc="0410001B" w:tentative="1">
      <w:start w:val="1"/>
      <w:numFmt w:val="lowerRoman"/>
      <w:lvlText w:val="%9."/>
      <w:lvlJc w:val="right"/>
      <w:pPr>
        <w:ind w:left="7274" w:hanging="180"/>
      </w:pPr>
    </w:lvl>
  </w:abstractNum>
  <w:abstractNum w:abstractNumId="12" w15:restartNumberingAfterBreak="0">
    <w:nsid w:val="6AB6048C"/>
    <w:multiLevelType w:val="hybridMultilevel"/>
    <w:tmpl w:val="56FA2252"/>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3" w15:restartNumberingAfterBreak="0">
    <w:nsid w:val="7BBA55F9"/>
    <w:multiLevelType w:val="multilevel"/>
    <w:tmpl w:val="116E2836"/>
    <w:lvl w:ilvl="0">
      <w:start w:val="1"/>
      <w:numFmt w:val="bullet"/>
      <w:lvlText w:val="−"/>
      <w:lvlJc w:val="left"/>
      <w:pPr>
        <w:ind w:left="1267" w:firstLine="907"/>
      </w:pPr>
      <w:rPr>
        <w:rFonts w:ascii="Arial" w:eastAsia="Arial" w:hAnsi="Arial" w:cs="Arial"/>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3"/>
  </w:num>
  <w:num w:numId="2">
    <w:abstractNumId w:val="9"/>
  </w:num>
  <w:num w:numId="3">
    <w:abstractNumId w:val="10"/>
  </w:num>
  <w:num w:numId="4">
    <w:abstractNumId w:val="0"/>
  </w:num>
  <w:num w:numId="5">
    <w:abstractNumId w:val="1"/>
  </w:num>
  <w:num w:numId="6">
    <w:abstractNumId w:val="2"/>
  </w:num>
  <w:num w:numId="7">
    <w:abstractNumId w:val="13"/>
  </w:num>
  <w:num w:numId="8">
    <w:abstractNumId w:val="8"/>
  </w:num>
  <w:num w:numId="9">
    <w:abstractNumId w:val="4"/>
  </w:num>
  <w:num w:numId="10">
    <w:abstractNumId w:val="12"/>
  </w:num>
  <w:num w:numId="11">
    <w:abstractNumId w:val="11"/>
  </w:num>
  <w:num w:numId="12">
    <w:abstractNumId w:val="7"/>
  </w:num>
  <w:num w:numId="13">
    <w:abstractNumId w:val="5"/>
  </w:num>
  <w:num w:numId="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tonio Antetomaso">
    <w15:presenceInfo w15:providerId="Windows Live" w15:userId="8df836b9f99ad5a7"/>
  </w15:person>
  <w15:person w15:author="vintra">
    <w15:presenceInfo w15:providerId="None" w15:userId="vint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isplayBackgroundShape/>
  <w:trackRevision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
  <w:rsids>
    <w:rsidRoot w:val="00C472E1"/>
    <w:rsid w:val="00041C6C"/>
    <w:rsid w:val="00043976"/>
    <w:rsid w:val="000656EB"/>
    <w:rsid w:val="00091E58"/>
    <w:rsid w:val="000948EC"/>
    <w:rsid w:val="000A2269"/>
    <w:rsid w:val="000B5C2F"/>
    <w:rsid w:val="000B662A"/>
    <w:rsid w:val="000F3FDE"/>
    <w:rsid w:val="00146865"/>
    <w:rsid w:val="002171D7"/>
    <w:rsid w:val="00217D13"/>
    <w:rsid w:val="0023543D"/>
    <w:rsid w:val="0024133B"/>
    <w:rsid w:val="00250599"/>
    <w:rsid w:val="002D7785"/>
    <w:rsid w:val="002E7517"/>
    <w:rsid w:val="003127B4"/>
    <w:rsid w:val="0032292C"/>
    <w:rsid w:val="0032708B"/>
    <w:rsid w:val="00330969"/>
    <w:rsid w:val="00344094"/>
    <w:rsid w:val="00357AFC"/>
    <w:rsid w:val="003614C2"/>
    <w:rsid w:val="00381D34"/>
    <w:rsid w:val="003A2F23"/>
    <w:rsid w:val="003A6873"/>
    <w:rsid w:val="003B25BE"/>
    <w:rsid w:val="004535EA"/>
    <w:rsid w:val="00482FB2"/>
    <w:rsid w:val="004A5FBC"/>
    <w:rsid w:val="005D1C7F"/>
    <w:rsid w:val="005E5F39"/>
    <w:rsid w:val="005F17F3"/>
    <w:rsid w:val="00605677"/>
    <w:rsid w:val="00632A90"/>
    <w:rsid w:val="00697B31"/>
    <w:rsid w:val="006B2639"/>
    <w:rsid w:val="006C52C2"/>
    <w:rsid w:val="00733AAD"/>
    <w:rsid w:val="00784943"/>
    <w:rsid w:val="00787D97"/>
    <w:rsid w:val="0079692E"/>
    <w:rsid w:val="007D6624"/>
    <w:rsid w:val="007E1693"/>
    <w:rsid w:val="00812048"/>
    <w:rsid w:val="008309FF"/>
    <w:rsid w:val="00834C5B"/>
    <w:rsid w:val="00856531"/>
    <w:rsid w:val="008827D0"/>
    <w:rsid w:val="008B47A3"/>
    <w:rsid w:val="008E3384"/>
    <w:rsid w:val="009312A2"/>
    <w:rsid w:val="009407DB"/>
    <w:rsid w:val="00951EDF"/>
    <w:rsid w:val="00984177"/>
    <w:rsid w:val="00A07D2E"/>
    <w:rsid w:val="00A07F56"/>
    <w:rsid w:val="00AE15A4"/>
    <w:rsid w:val="00B25456"/>
    <w:rsid w:val="00B35C8A"/>
    <w:rsid w:val="00B70053"/>
    <w:rsid w:val="00BD2CCA"/>
    <w:rsid w:val="00C226C8"/>
    <w:rsid w:val="00C472E1"/>
    <w:rsid w:val="00CB7D37"/>
    <w:rsid w:val="00D32680"/>
    <w:rsid w:val="00D75098"/>
    <w:rsid w:val="00DB2D92"/>
    <w:rsid w:val="00DD1EF3"/>
    <w:rsid w:val="00E85EAD"/>
    <w:rsid w:val="00EC4AAB"/>
    <w:rsid w:val="00F157A0"/>
    <w:rsid w:val="00F22B2A"/>
    <w:rsid w:val="00F9372C"/>
    <w:rsid w:val="00FC7CE9"/>
    <w:rsid w:val="00FD2F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A1ECD"/>
  <w15:docId w15:val="{E0FDCF8D-6911-493B-96BD-A8CB38D76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it-IT" w:eastAsia="it-IT"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style>
  <w:style w:type="paragraph" w:styleId="Titolo1">
    <w:name w:val="heading 1"/>
    <w:basedOn w:val="Normale"/>
    <w:next w:val="Normale"/>
    <w:pPr>
      <w:keepNext/>
      <w:spacing w:after="360"/>
      <w:ind w:left="794" w:hanging="794"/>
      <w:jc w:val="both"/>
      <w:outlineLvl w:val="0"/>
    </w:pPr>
    <w:rPr>
      <w:b/>
      <w:smallCaps/>
    </w:rPr>
  </w:style>
  <w:style w:type="paragraph" w:styleId="Titolo2">
    <w:name w:val="heading 2"/>
    <w:basedOn w:val="Normale"/>
    <w:next w:val="Normale"/>
    <w:pPr>
      <w:keepNext/>
      <w:spacing w:before="600" w:after="360"/>
      <w:ind w:left="2495" w:hanging="794"/>
      <w:jc w:val="both"/>
      <w:outlineLvl w:val="1"/>
    </w:pPr>
    <w:rPr>
      <w:b/>
      <w:smallCaps/>
    </w:rPr>
  </w:style>
  <w:style w:type="paragraph" w:styleId="Titolo3">
    <w:name w:val="heading 3"/>
    <w:basedOn w:val="Normale"/>
    <w:next w:val="Normale"/>
    <w:pPr>
      <w:keepNext/>
      <w:spacing w:before="600" w:after="360"/>
      <w:ind w:left="794" w:hanging="794"/>
      <w:jc w:val="both"/>
      <w:outlineLvl w:val="2"/>
    </w:pPr>
    <w:rPr>
      <w:b/>
      <w:i/>
      <w:smallCaps/>
    </w:rPr>
  </w:style>
  <w:style w:type="paragraph" w:styleId="Titolo4">
    <w:name w:val="heading 4"/>
    <w:basedOn w:val="Normale"/>
    <w:next w:val="Normale"/>
    <w:pPr>
      <w:keepNext/>
      <w:spacing w:before="600" w:after="360"/>
      <w:ind w:left="794" w:hanging="794"/>
      <w:jc w:val="both"/>
      <w:outlineLvl w:val="3"/>
    </w:pPr>
    <w:rPr>
      <w:b/>
    </w:rPr>
  </w:style>
  <w:style w:type="paragraph" w:styleId="Titolo5">
    <w:name w:val="heading 5"/>
    <w:basedOn w:val="Normale"/>
    <w:next w:val="Normale"/>
    <w:pPr>
      <w:spacing w:before="600" w:after="360"/>
      <w:ind w:left="907" w:hanging="907"/>
      <w:jc w:val="both"/>
      <w:outlineLvl w:val="4"/>
    </w:pPr>
    <w:rPr>
      <w:i/>
    </w:rPr>
  </w:style>
  <w:style w:type="paragraph" w:styleId="Titolo6">
    <w:name w:val="heading 6"/>
    <w:basedOn w:val="Normale"/>
    <w:next w:val="Normale"/>
    <w:pPr>
      <w:spacing w:before="240" w:after="60"/>
      <w:ind w:left="1021" w:hanging="1021"/>
      <w:outlineLvl w:val="5"/>
    </w:pPr>
    <w:rPr>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contextualSpacing/>
    </w:pPr>
    <w:rPr>
      <w:b/>
      <w:sz w:val="72"/>
      <w:szCs w:val="72"/>
    </w:rPr>
  </w:style>
  <w:style w:type="paragraph" w:styleId="Sottotitolo">
    <w:name w:val="Subtitle"/>
    <w:basedOn w:val="Normale"/>
    <w:next w:val="Normale"/>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Pr>
  </w:style>
  <w:style w:type="table" w:customStyle="1" w:styleId="a4">
    <w:basedOn w:val="TableNormal"/>
    <w:pPr>
      <w:contextualSpacing/>
    </w:pPr>
    <w:tblPr>
      <w:tblStyleRowBandSize w:val="1"/>
      <w:tblStyleColBandSize w:val="1"/>
      <w:tblCellMar>
        <w:left w:w="115" w:type="dxa"/>
        <w:right w:w="115" w:type="dxa"/>
      </w:tblCellMar>
    </w:tblPr>
  </w:style>
  <w:style w:type="paragraph" w:styleId="Testocommento">
    <w:name w:val="annotation text"/>
    <w:basedOn w:val="Normale"/>
    <w:link w:val="TestocommentoCarattere"/>
    <w:uiPriority w:val="99"/>
    <w:semiHidden/>
    <w:unhideWhenUsed/>
    <w:rPr>
      <w:sz w:val="24"/>
      <w:szCs w:val="24"/>
    </w:rPr>
  </w:style>
  <w:style w:type="character" w:customStyle="1" w:styleId="TestocommentoCarattere">
    <w:name w:val="Testo commento Carattere"/>
    <w:basedOn w:val="Carpredefinitoparagrafo"/>
    <w:link w:val="Testocommento"/>
    <w:uiPriority w:val="99"/>
    <w:semiHidden/>
    <w:rPr>
      <w:sz w:val="24"/>
      <w:szCs w:val="24"/>
    </w:rPr>
  </w:style>
  <w:style w:type="character" w:styleId="Rimandocommento">
    <w:name w:val="annotation reference"/>
    <w:basedOn w:val="Carpredefinitoparagrafo"/>
    <w:uiPriority w:val="99"/>
    <w:semiHidden/>
    <w:unhideWhenUsed/>
    <w:rPr>
      <w:sz w:val="18"/>
      <w:szCs w:val="18"/>
    </w:rPr>
  </w:style>
  <w:style w:type="paragraph" w:styleId="Testofumetto">
    <w:name w:val="Balloon Text"/>
    <w:basedOn w:val="Normale"/>
    <w:link w:val="TestofumettoCarattere"/>
    <w:uiPriority w:val="99"/>
    <w:semiHidden/>
    <w:unhideWhenUsed/>
    <w:rsid w:val="00DB2D92"/>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DB2D92"/>
    <w:rPr>
      <w:rFonts w:ascii="Times New Roman" w:hAnsi="Times New Roman" w:cs="Times New Roman"/>
      <w:sz w:val="18"/>
      <w:szCs w:val="18"/>
    </w:rPr>
  </w:style>
  <w:style w:type="paragraph" w:styleId="Didascalia">
    <w:name w:val="caption"/>
    <w:basedOn w:val="Normale"/>
    <w:next w:val="Normale"/>
    <w:uiPriority w:val="35"/>
    <w:unhideWhenUsed/>
    <w:qFormat/>
    <w:rsid w:val="0032292C"/>
    <w:pPr>
      <w:spacing w:after="200"/>
    </w:pPr>
    <w:rPr>
      <w:i/>
      <w:iCs/>
      <w:color w:val="44546A" w:themeColor="text2"/>
      <w:sz w:val="18"/>
      <w:szCs w:val="18"/>
    </w:rPr>
  </w:style>
  <w:style w:type="paragraph" w:styleId="Sommario1">
    <w:name w:val="toc 1"/>
    <w:basedOn w:val="Normale"/>
    <w:next w:val="Normale"/>
    <w:autoRedefine/>
    <w:uiPriority w:val="39"/>
    <w:unhideWhenUsed/>
    <w:rsid w:val="00BD2CCA"/>
    <w:pPr>
      <w:spacing w:after="100"/>
    </w:pPr>
  </w:style>
  <w:style w:type="paragraph" w:styleId="Sommario2">
    <w:name w:val="toc 2"/>
    <w:basedOn w:val="Normale"/>
    <w:next w:val="Normale"/>
    <w:autoRedefine/>
    <w:uiPriority w:val="39"/>
    <w:unhideWhenUsed/>
    <w:rsid w:val="00BD2CCA"/>
    <w:pPr>
      <w:spacing w:after="100"/>
      <w:ind w:left="220"/>
    </w:pPr>
  </w:style>
  <w:style w:type="paragraph" w:styleId="Sommario4">
    <w:name w:val="toc 4"/>
    <w:basedOn w:val="Normale"/>
    <w:next w:val="Normale"/>
    <w:autoRedefine/>
    <w:uiPriority w:val="39"/>
    <w:unhideWhenUsed/>
    <w:rsid w:val="00BD2CCA"/>
    <w:pPr>
      <w:spacing w:after="100"/>
      <w:ind w:left="660"/>
    </w:pPr>
  </w:style>
  <w:style w:type="paragraph" w:styleId="Sommario3">
    <w:name w:val="toc 3"/>
    <w:basedOn w:val="Normale"/>
    <w:next w:val="Normale"/>
    <w:autoRedefine/>
    <w:uiPriority w:val="39"/>
    <w:unhideWhenUsed/>
    <w:rsid w:val="00BD2CCA"/>
    <w:pPr>
      <w:spacing w:after="100"/>
      <w:ind w:left="440"/>
    </w:pPr>
  </w:style>
  <w:style w:type="character" w:styleId="Collegamentoipertestuale">
    <w:name w:val="Hyperlink"/>
    <w:basedOn w:val="Carpredefinitoparagrafo"/>
    <w:uiPriority w:val="99"/>
    <w:unhideWhenUsed/>
    <w:rsid w:val="00BD2CCA"/>
    <w:rPr>
      <w:color w:val="0563C1" w:themeColor="hyperlink"/>
      <w:u w:val="single"/>
    </w:rPr>
  </w:style>
  <w:style w:type="paragraph" w:styleId="Intestazione">
    <w:name w:val="header"/>
    <w:basedOn w:val="Normale"/>
    <w:link w:val="IntestazioneCarattere"/>
    <w:uiPriority w:val="99"/>
    <w:unhideWhenUsed/>
    <w:rsid w:val="005E5F39"/>
    <w:pPr>
      <w:tabs>
        <w:tab w:val="center" w:pos="4819"/>
        <w:tab w:val="right" w:pos="9638"/>
      </w:tabs>
    </w:pPr>
  </w:style>
  <w:style w:type="character" w:customStyle="1" w:styleId="IntestazioneCarattere">
    <w:name w:val="Intestazione Carattere"/>
    <w:basedOn w:val="Carpredefinitoparagrafo"/>
    <w:link w:val="Intestazione"/>
    <w:uiPriority w:val="99"/>
    <w:rsid w:val="005E5F39"/>
  </w:style>
  <w:style w:type="paragraph" w:styleId="Pidipagina">
    <w:name w:val="footer"/>
    <w:basedOn w:val="Normale"/>
    <w:link w:val="PidipaginaCarattere"/>
    <w:uiPriority w:val="99"/>
    <w:unhideWhenUsed/>
    <w:rsid w:val="005E5F39"/>
    <w:pPr>
      <w:tabs>
        <w:tab w:val="center" w:pos="4819"/>
        <w:tab w:val="right" w:pos="9638"/>
      </w:tabs>
    </w:pPr>
  </w:style>
  <w:style w:type="character" w:customStyle="1" w:styleId="PidipaginaCarattere">
    <w:name w:val="Piè di pagina Carattere"/>
    <w:basedOn w:val="Carpredefinitoparagrafo"/>
    <w:link w:val="Pidipagina"/>
    <w:uiPriority w:val="99"/>
    <w:rsid w:val="005E5F39"/>
  </w:style>
  <w:style w:type="paragraph" w:styleId="Soggettocommento">
    <w:name w:val="annotation subject"/>
    <w:basedOn w:val="Testocommento"/>
    <w:next w:val="Testocommento"/>
    <w:link w:val="SoggettocommentoCarattere"/>
    <w:uiPriority w:val="99"/>
    <w:semiHidden/>
    <w:unhideWhenUsed/>
    <w:rsid w:val="005E5F39"/>
    <w:rPr>
      <w:b/>
      <w:bCs/>
      <w:sz w:val="20"/>
      <w:szCs w:val="20"/>
    </w:rPr>
  </w:style>
  <w:style w:type="character" w:customStyle="1" w:styleId="SoggettocommentoCarattere">
    <w:name w:val="Soggetto commento Carattere"/>
    <w:basedOn w:val="TestocommentoCarattere"/>
    <w:link w:val="Soggettocommento"/>
    <w:uiPriority w:val="99"/>
    <w:semiHidden/>
    <w:rsid w:val="005E5F39"/>
    <w:rPr>
      <w:b/>
      <w:bCs/>
      <w:sz w:val="20"/>
      <w:szCs w:val="20"/>
    </w:rPr>
  </w:style>
  <w:style w:type="paragraph" w:styleId="Revisione">
    <w:name w:val="Revision"/>
    <w:hidden/>
    <w:uiPriority w:val="99"/>
    <w:semiHidden/>
    <w:rsid w:val="005E5F39"/>
    <w:pPr>
      <w:widowControl/>
    </w:pPr>
  </w:style>
  <w:style w:type="paragraph" w:styleId="Paragrafoelenco">
    <w:name w:val="List Paragraph"/>
    <w:basedOn w:val="Normale"/>
    <w:uiPriority w:val="34"/>
    <w:qFormat/>
    <w:rsid w:val="005E5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https://www.anpr.interno.it/portale/tabelle-di-riferimento"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468EC-2C17-47F6-8707-AABB03154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Pages>
  <Words>6413</Words>
  <Characters>36557</Characters>
  <Application>Microsoft Office Word</Application>
  <DocSecurity>0</DocSecurity>
  <Lines>304</Lines>
  <Paragraphs>85</Paragraphs>
  <ScaleCrop>false</ScaleCrop>
  <HeadingPairs>
    <vt:vector size="2" baseType="variant">
      <vt:variant>
        <vt:lpstr>Titolo</vt:lpstr>
      </vt:variant>
      <vt:variant>
        <vt:i4>1</vt:i4>
      </vt:variant>
    </vt:vector>
  </HeadingPairs>
  <TitlesOfParts>
    <vt:vector size="1" baseType="lpstr">
      <vt:lpstr/>
    </vt:vector>
  </TitlesOfParts>
  <Company>IPZS</Company>
  <LinksUpToDate>false</LinksUpToDate>
  <CharactersWithSpaces>42885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CARBONIN GINA</dc:creator>
  <cp:lastModifiedBy>vintra</cp:lastModifiedBy>
  <cp:revision>9</cp:revision>
  <dcterms:created xsi:type="dcterms:W3CDTF">2017-05-09T11:05:00Z</dcterms:created>
  <dcterms:modified xsi:type="dcterms:W3CDTF">2017-05-18T11:07:00Z</dcterms:modified>
</cp:coreProperties>
</file>